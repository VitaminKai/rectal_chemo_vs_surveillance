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B4CD1" w14:textId="2B6F2714" w:rsidR="009157E7" w:rsidRDefault="009157E7" w:rsidP="009D308F">
      <w:pPr>
        <w:jc w:val="center"/>
      </w:pPr>
      <w:r w:rsidRPr="009157E7">
        <w:t xml:space="preserve">Does adjuvant chemotherapy compared to surveillance </w:t>
      </w:r>
      <w:r w:rsidR="00932429">
        <w:t>improve recurrence free and overal</w:t>
      </w:r>
      <w:r w:rsidRPr="009157E7">
        <w:t>l survival on</w:t>
      </w:r>
      <w:r>
        <w:t xml:space="preserve"> stage 3 rectal cancer patients</w:t>
      </w:r>
    </w:p>
    <w:p w14:paraId="252EDB40" w14:textId="77777777" w:rsidR="009157E7" w:rsidRDefault="009157E7" w:rsidP="00F45144">
      <w:pPr>
        <w:jc w:val="both"/>
      </w:pPr>
    </w:p>
    <w:p w14:paraId="163BA005" w14:textId="297092E9" w:rsidR="00932429" w:rsidRDefault="00932429" w:rsidP="00F45144">
      <w:pPr>
        <w:jc w:val="both"/>
      </w:pPr>
      <w:r>
        <w:t>The def</w:t>
      </w:r>
      <w:r w:rsidR="008300D2">
        <w:t xml:space="preserve">initive treatment for locally advance </w:t>
      </w:r>
      <w:r>
        <w:t xml:space="preserve">rectal cancer is </w:t>
      </w:r>
      <w:r w:rsidR="008300D2">
        <w:t xml:space="preserve">neoadjuvant radiotherapy or chemoradiotherapy followed surgical Total </w:t>
      </w:r>
      <w:proofErr w:type="spellStart"/>
      <w:r w:rsidR="008300D2">
        <w:t>Mesorectal</w:t>
      </w:r>
      <w:proofErr w:type="spellEnd"/>
      <w:r w:rsidR="008300D2">
        <w:t xml:space="preserve"> Excision (TME). The duration of </w:t>
      </w:r>
      <w:r>
        <w:t>radiotherapy is guided by a radiological assessment of Circumferential Resection Margin (CRM) involvement using magnetic resonance imaging (MRI). Short course radiotherapy (RT) with 25 Gray in 5 fractions over 5 days is recommended if the CRM is clear. Long course chemoradio</w:t>
      </w:r>
      <w:r w:rsidR="00373C83">
        <w:t>therapy (CRT) typically of 45-50</w:t>
      </w:r>
      <w:r w:rsidR="008300D2">
        <w:t xml:space="preserve"> Gray in 25-28</w:t>
      </w:r>
      <w:r>
        <w:t xml:space="preserve"> fractions, with either oral capecitabine or </w:t>
      </w:r>
      <w:proofErr w:type="spellStart"/>
      <w:r>
        <w:t>infusional</w:t>
      </w:r>
      <w:proofErr w:type="spellEnd"/>
      <w:r>
        <w:t xml:space="preserve"> 5-fluorouracil (5-FU), is recommended if the CRM is threatened or involved.</w:t>
      </w:r>
      <w:r w:rsidR="008300D2">
        <w:rPr>
          <w:rStyle w:val="EndnoteReference"/>
        </w:rPr>
        <w:endnoteReference w:id="1"/>
      </w:r>
      <w:r>
        <w:t xml:space="preserve">  </w:t>
      </w:r>
    </w:p>
    <w:p w14:paraId="0876AF05" w14:textId="77777777" w:rsidR="00932429" w:rsidRDefault="00932429" w:rsidP="00F45144">
      <w:pPr>
        <w:jc w:val="both"/>
      </w:pPr>
    </w:p>
    <w:p w14:paraId="52AD9F16" w14:textId="28CD2A70" w:rsidR="00932429" w:rsidRDefault="00932429" w:rsidP="00F45144">
      <w:pPr>
        <w:jc w:val="both"/>
      </w:pPr>
      <w:r>
        <w:t>While the combination of neoadjuvant RT/CRT and TME has reduced local recurrence, it has no</w:t>
      </w:r>
      <w:r w:rsidR="005A5FE5">
        <w:t xml:space="preserve">t reduced metastatic recurrence, which occurs in up to 30% of patients </w:t>
      </w:r>
      <w:r w:rsidR="008300D2">
        <w:t xml:space="preserve">with localised disease </w:t>
      </w:r>
      <w:r w:rsidR="005A5FE5">
        <w:t>within 10 years</w:t>
      </w:r>
      <w:r w:rsidR="008300D2">
        <w:t xml:space="preserve"> of radical treatment</w:t>
      </w:r>
      <w:r w:rsidR="005A5FE5">
        <w:t>.</w:t>
      </w:r>
      <w:r w:rsidR="005A5FE5">
        <w:rPr>
          <w:rStyle w:val="EndnoteReference"/>
        </w:rPr>
        <w:endnoteReference w:id="2"/>
      </w:r>
      <w:r w:rsidR="005A5FE5">
        <w:t xml:space="preserve"> </w:t>
      </w:r>
      <w:r>
        <w:t xml:space="preserve">Many patients who undergo neoadjuvant RT/CRT are also offered adjuvant chemotherapy following surgical resection with the aim or targeting micrometastatic disease. However, there is a lack of robust evidence for the benefit of adjuvant chemotherapy in this context and international guidelines and practices vary.  </w:t>
      </w:r>
    </w:p>
    <w:p w14:paraId="69BD0274" w14:textId="77777777" w:rsidR="00932429" w:rsidRDefault="00932429" w:rsidP="00F45144">
      <w:pPr>
        <w:jc w:val="both"/>
      </w:pPr>
    </w:p>
    <w:p w14:paraId="4846551B" w14:textId="296B83BB" w:rsidR="00932429" w:rsidRDefault="00932429" w:rsidP="00F45144">
      <w:pPr>
        <w:jc w:val="both"/>
      </w:pPr>
      <w:r>
        <w:t xml:space="preserve">The randomised control trials and systematic review that </w:t>
      </w:r>
      <w:r w:rsidR="00F14986">
        <w:t xml:space="preserve">have </w:t>
      </w:r>
      <w:r>
        <w:t>evaluated the benefit of adjuvant 5-FU based chemotherapy in patients with stage II and III rectal cancer who had undergone either RT/CRT and TME found no difference in overall survival (OS), disease-free survival (DFS) or distant recurrence.</w:t>
      </w:r>
      <w:r w:rsidR="00DA258D">
        <w:rPr>
          <w:rStyle w:val="EndnoteReference"/>
        </w:rPr>
        <w:endnoteReference w:id="3"/>
      </w:r>
      <w:r w:rsidR="00DA258D">
        <w:rPr>
          <w:vertAlign w:val="superscript"/>
        </w:rPr>
        <w:t>,</w:t>
      </w:r>
      <w:r w:rsidR="00DA258D">
        <w:rPr>
          <w:rStyle w:val="EndnoteReference"/>
        </w:rPr>
        <w:endnoteReference w:id="4"/>
      </w:r>
      <w:r w:rsidR="00DA258D">
        <w:rPr>
          <w:vertAlign w:val="superscript"/>
        </w:rPr>
        <w:t>,</w:t>
      </w:r>
      <w:r w:rsidR="00DA258D">
        <w:rPr>
          <w:rStyle w:val="EndnoteReference"/>
        </w:rPr>
        <w:endnoteReference w:id="5"/>
      </w:r>
      <w:r w:rsidR="00DA258D">
        <w:rPr>
          <w:vertAlign w:val="superscript"/>
        </w:rPr>
        <w:t>,</w:t>
      </w:r>
      <w:r w:rsidR="00DA258D">
        <w:rPr>
          <w:rStyle w:val="EndnoteReference"/>
        </w:rPr>
        <w:endnoteReference w:id="6"/>
      </w:r>
      <w:r w:rsidR="00DA258D">
        <w:t xml:space="preserve"> S</w:t>
      </w:r>
      <w:r>
        <w:t>ubsequent randomised control trials evaluating the role of oxaliplatin-based chemotherapy regime showed conflicting results</w:t>
      </w:r>
      <w:r w:rsidR="00147991">
        <w:t xml:space="preserve"> for </w:t>
      </w:r>
      <w:r w:rsidR="00D15AA5">
        <w:t xml:space="preserve">a benefit in </w:t>
      </w:r>
      <w:r w:rsidR="00147991">
        <w:t>DFS</w:t>
      </w:r>
      <w:r>
        <w:t>.</w:t>
      </w:r>
      <w:r w:rsidR="00147991">
        <w:rPr>
          <w:rStyle w:val="EndnoteReference"/>
        </w:rPr>
        <w:endnoteReference w:id="7"/>
      </w:r>
      <w:r w:rsidR="00147991">
        <w:rPr>
          <w:vertAlign w:val="superscript"/>
        </w:rPr>
        <w:t>,</w:t>
      </w:r>
      <w:r w:rsidR="00147991">
        <w:rPr>
          <w:rStyle w:val="EndnoteReference"/>
        </w:rPr>
        <w:endnoteReference w:id="8"/>
      </w:r>
      <w:r w:rsidR="00147991">
        <w:t xml:space="preserve"> A</w:t>
      </w:r>
      <w:r>
        <w:t xml:space="preserve"> meta-analysis of four of these studies found a significant difference in DFS but no differ</w:t>
      </w:r>
      <w:r w:rsidR="0038143B">
        <w:t>ence in OS over a 3 year period.</w:t>
      </w:r>
      <w:r w:rsidR="0038143B" w:rsidRPr="0038143B">
        <w:rPr>
          <w:rStyle w:val="EndnoteReference"/>
        </w:rPr>
        <w:t xml:space="preserve"> </w:t>
      </w:r>
      <w:r w:rsidR="0038143B">
        <w:rPr>
          <w:rStyle w:val="EndnoteReference"/>
        </w:rPr>
        <w:endnoteReference w:id="9"/>
      </w:r>
      <w:r w:rsidR="0038143B">
        <w:t xml:space="preserve"> </w:t>
      </w:r>
      <w:r>
        <w:t xml:space="preserve"> However, the authors advised interpreting the results with caution, citing the limitations and heterogeneity of the trials included. </w:t>
      </w:r>
    </w:p>
    <w:p w14:paraId="4D3BCFCA" w14:textId="77777777" w:rsidR="00932429" w:rsidRDefault="00932429" w:rsidP="00F45144">
      <w:pPr>
        <w:jc w:val="both"/>
      </w:pPr>
    </w:p>
    <w:p w14:paraId="20BA0595" w14:textId="36988A7C" w:rsidR="00932429" w:rsidRDefault="00932429" w:rsidP="00F45144">
      <w:pPr>
        <w:jc w:val="both"/>
      </w:pPr>
      <w:r>
        <w:t>Perhaps unsurprisingly, clinical guidelines on the role of adjuvant chemotherapy in rectal cancer following RT/CRT and TME differ. The National Comprehensive Cancer Network (NCCN) recommend oxaliplatin-based adjuvant chemotherapy in clinical stage II and III rectal cancer.</w:t>
      </w:r>
      <w:r w:rsidR="00F14986">
        <w:rPr>
          <w:rStyle w:val="EndnoteReference"/>
        </w:rPr>
        <w:endnoteReference w:id="10"/>
      </w:r>
      <w:r>
        <w:t xml:space="preserve"> The European Society of Medical Oncology (ESMO) non-prescriptively state that it is reasonable to consider adjuvant chemotherapy in rectal cancer patients with pathological stage III and high-risk stage II disease.</w:t>
      </w:r>
      <w:r w:rsidR="00F14986">
        <w:rPr>
          <w:rStyle w:val="EndnoteReference"/>
        </w:rPr>
        <w:endnoteReference w:id="11"/>
      </w:r>
      <w:r>
        <w:t xml:space="preserve"> They acknowledge the lack of evidence and unlikely benefit to OS and emphasise the importance of individualised decision-making. </w:t>
      </w:r>
    </w:p>
    <w:p w14:paraId="1B74E93E" w14:textId="77777777" w:rsidR="00932429" w:rsidRDefault="00932429" w:rsidP="00F45144">
      <w:pPr>
        <w:jc w:val="both"/>
      </w:pPr>
    </w:p>
    <w:p w14:paraId="6755D86F" w14:textId="2A2A9387" w:rsidR="003A1B48" w:rsidRDefault="00932429" w:rsidP="00F45144">
      <w:pPr>
        <w:jc w:val="both"/>
      </w:pPr>
      <w:r>
        <w:t xml:space="preserve">In practice, the use of adjuvant chemotherapy in this context varies widely across the UK and comes down to local policies and individual clinician decision-making. The lack of consensus and divergent approaches make it an area of particular clinical interest. Further evaluation of local outcomes </w:t>
      </w:r>
      <w:r w:rsidR="0038143B">
        <w:t>would</w:t>
      </w:r>
      <w:r>
        <w:t xml:space="preserve"> inform future practice and contribute to the ongoing wider debate. The purpose o</w:t>
      </w:r>
      <w:r w:rsidR="00373C83">
        <w:t>f this retrospective analysis was</w:t>
      </w:r>
      <w:r>
        <w:t xml:space="preserve"> therefore to examine real world data of patients with stage III rectal cancer in Kent over a 5-year period who have been treated with RT/CRT and TME and compare outcomes for those who have undergone adjuvant chemotherapy with those on surveillance.</w:t>
      </w:r>
    </w:p>
    <w:p w14:paraId="59C9EE9A" w14:textId="2ACA0DC8" w:rsidR="00B32DA4" w:rsidRDefault="00B32DA4">
      <w:r>
        <w:t xml:space="preserve"> </w:t>
      </w:r>
    </w:p>
    <w:p w14:paraId="247F7F36" w14:textId="4A3FEE05" w:rsidR="00F45144" w:rsidRDefault="00F45144"/>
    <w:p w14:paraId="119B0086" w14:textId="026FCBD5" w:rsidR="00F45144" w:rsidRDefault="00F45144"/>
    <w:p w14:paraId="606F7B67" w14:textId="66A1803C" w:rsidR="00F45144" w:rsidRDefault="00F45144" w:rsidP="00F45144">
      <w:pPr>
        <w:rPr>
          <w:b/>
          <w:bCs/>
        </w:rPr>
      </w:pPr>
      <w:r>
        <w:rPr>
          <w:b/>
          <w:bCs/>
        </w:rPr>
        <w:lastRenderedPageBreak/>
        <w:t>Materials and Methods</w:t>
      </w:r>
    </w:p>
    <w:p w14:paraId="2FDE06CB" w14:textId="77777777" w:rsidR="00F45144" w:rsidRDefault="00F45144" w:rsidP="00F45144"/>
    <w:p w14:paraId="73B7748E" w14:textId="77777777" w:rsidR="00F45144" w:rsidRDefault="00F45144" w:rsidP="00DF7765">
      <w:pPr>
        <w:spacing w:line="360" w:lineRule="auto"/>
        <w:jc w:val="both"/>
      </w:pPr>
      <w:r>
        <w:t xml:space="preserve">This was a retrospective multi centre analysis which involved review of case records, imaging reports, multidisciplinary team meeting records and other electronic patient records. Cases were taken from oncology departments across Kent, England, UK which included (1) Maidstone Hospital, (2) Medway Maritime Hospital, (4) </w:t>
      </w:r>
      <w:proofErr w:type="spellStart"/>
      <w:r>
        <w:t>Darent</w:t>
      </w:r>
      <w:proofErr w:type="spellEnd"/>
      <w:r>
        <w:t xml:space="preserve"> Valley Hospital and (4) East Kent Hospitals (Queen Elizabeth the Queen Mother Hospital, Canterbury Hospital and William Harvey Hospital). The specific data collected included patient demographics, clinicopathological and radiological features at diagnosis. </w:t>
      </w:r>
      <w:r>
        <w:rPr>
          <w:rFonts w:eastAsia="NSimSun" w:cs="Lucida Sans"/>
          <w:kern w:val="2"/>
          <w:lang w:eastAsia="zh-CN" w:bidi="hi-IN"/>
        </w:rPr>
        <w:t xml:space="preserve">Other clinical data included surveillance imaging and outcome data to evaluate treatment outcomes in these treatment groups. </w:t>
      </w:r>
    </w:p>
    <w:p w14:paraId="5FFF717B" w14:textId="77777777" w:rsidR="00F45144" w:rsidRDefault="00F45144" w:rsidP="00DF7765">
      <w:pPr>
        <w:spacing w:line="360" w:lineRule="auto"/>
        <w:jc w:val="both"/>
      </w:pPr>
    </w:p>
    <w:p w14:paraId="65B16C4D" w14:textId="0CD4ED5F" w:rsidR="00F45144" w:rsidRDefault="00F45144" w:rsidP="00DF7765">
      <w:pPr>
        <w:spacing w:line="360" w:lineRule="auto"/>
        <w:jc w:val="both"/>
      </w:pPr>
      <w:r>
        <w:rPr>
          <w:rFonts w:eastAsia="NSimSun" w:cs="Lucida Sans"/>
          <w:kern w:val="2"/>
          <w:lang w:eastAsia="zh-CN" w:bidi="hi-IN"/>
        </w:rPr>
        <w:t xml:space="preserve">We retrospectively evaluated the records of </w:t>
      </w:r>
      <w:ins w:id="0" w:author="Nicholas Fraser Brown" w:date="2022-01-28T19:23:00Z">
        <w:r w:rsidR="00A7776B">
          <w:rPr>
            <w:rFonts w:eastAsia="NSimSun" w:cs="Lucida Sans"/>
            <w:kern w:val="2"/>
            <w:lang w:eastAsia="zh-CN" w:bidi="hi-IN"/>
          </w:rPr>
          <w:t xml:space="preserve">patients with </w:t>
        </w:r>
      </w:ins>
      <w:r>
        <w:rPr>
          <w:rFonts w:eastAsia="NSimSun" w:cs="Lucida Sans"/>
          <w:kern w:val="2"/>
          <w:lang w:eastAsia="zh-CN" w:bidi="hi-IN"/>
        </w:rPr>
        <w:t xml:space="preserve">radically resected rectal cancer </w:t>
      </w:r>
      <w:del w:id="1" w:author="Nicholas Fraser Brown" w:date="2022-01-28T19:23:00Z">
        <w:r w:rsidDel="00A7776B">
          <w:rPr>
            <w:rFonts w:eastAsia="NSimSun" w:cs="Lucida Sans"/>
            <w:kern w:val="2"/>
            <w:lang w:eastAsia="zh-CN" w:bidi="hi-IN"/>
          </w:rPr>
          <w:delText xml:space="preserve">patients </w:delText>
        </w:r>
      </w:del>
      <w:r>
        <w:rPr>
          <w:rFonts w:eastAsia="NSimSun" w:cs="Lucida Sans"/>
          <w:kern w:val="2"/>
          <w:lang w:eastAsia="zh-CN" w:bidi="hi-IN"/>
        </w:rPr>
        <w:t xml:space="preserve">who had chemoradiotherapy (CRT), were </w:t>
      </w:r>
      <w:proofErr w:type="spellStart"/>
      <w:r>
        <w:rPr>
          <w:rFonts w:eastAsia="NSimSun" w:cs="Lucida Sans"/>
          <w:kern w:val="2"/>
          <w:lang w:eastAsia="zh-CN" w:bidi="hi-IN"/>
        </w:rPr>
        <w:t>downstaged</w:t>
      </w:r>
      <w:proofErr w:type="spellEnd"/>
      <w:ins w:id="2" w:author="Nicholas Fraser Brown" w:date="2022-01-28T19:23:00Z">
        <w:r w:rsidR="00A7776B">
          <w:rPr>
            <w:rFonts w:eastAsia="NSimSun" w:cs="Lucida Sans"/>
            <w:kern w:val="2"/>
            <w:lang w:eastAsia="zh-CN" w:bidi="hi-IN"/>
          </w:rPr>
          <w:t>,</w:t>
        </w:r>
      </w:ins>
      <w:r>
        <w:rPr>
          <w:rFonts w:eastAsia="NSimSun" w:cs="Lucida Sans"/>
          <w:kern w:val="2"/>
          <w:lang w:eastAsia="zh-CN" w:bidi="hi-IN"/>
        </w:rPr>
        <w:t xml:space="preserve"> and then offered either surveillance</w:t>
      </w:r>
      <w:ins w:id="3" w:author="Nicholas Fraser Brown" w:date="2022-01-28T19:20:00Z">
        <w:r w:rsidR="00A7776B">
          <w:rPr>
            <w:rFonts w:eastAsia="NSimSun" w:cs="Lucida Sans"/>
            <w:kern w:val="2"/>
            <w:lang w:eastAsia="zh-CN" w:bidi="hi-IN"/>
          </w:rPr>
          <w:t xml:space="preserve"> </w:t>
        </w:r>
      </w:ins>
      <w:r>
        <w:rPr>
          <w:rFonts w:eastAsia="NSimSun" w:cs="Lucida Sans"/>
          <w:kern w:val="2"/>
          <w:lang w:eastAsia="zh-CN" w:bidi="hi-IN"/>
        </w:rPr>
        <w:t>(S) or adjuvant chemotherapy</w:t>
      </w:r>
      <w:ins w:id="4" w:author="Nicholas Fraser Brown" w:date="2022-01-28T19:19:00Z">
        <w:r w:rsidR="00774F1B">
          <w:rPr>
            <w:rFonts w:eastAsia="NSimSun" w:cs="Lucida Sans"/>
            <w:kern w:val="2"/>
            <w:lang w:eastAsia="zh-CN" w:bidi="hi-IN"/>
          </w:rPr>
          <w:t xml:space="preserve"> </w:t>
        </w:r>
      </w:ins>
      <w:r>
        <w:rPr>
          <w:rFonts w:eastAsia="NSimSun" w:cs="Lucida Sans"/>
          <w:kern w:val="2"/>
          <w:lang w:eastAsia="zh-CN" w:bidi="hi-IN"/>
        </w:rPr>
        <w:t>(AC) based on clinician’s judgement.</w:t>
      </w:r>
    </w:p>
    <w:p w14:paraId="6294A009" w14:textId="77777777" w:rsidR="00F45144" w:rsidRDefault="00F45144" w:rsidP="00DF7765">
      <w:pPr>
        <w:spacing w:line="360" w:lineRule="auto"/>
        <w:jc w:val="both"/>
      </w:pPr>
    </w:p>
    <w:p w14:paraId="7ACC5FD8" w14:textId="5D35453B" w:rsidR="00F45144" w:rsidRDefault="00F45144" w:rsidP="00DF7765">
      <w:pPr>
        <w:spacing w:line="360" w:lineRule="auto"/>
        <w:jc w:val="both"/>
      </w:pPr>
      <w:del w:id="5" w:author="Nicholas Fraser Brown" w:date="2022-01-28T19:21:00Z">
        <w:r w:rsidDel="00A7776B">
          <w:rPr>
            <w:rFonts w:eastAsia="NSimSun" w:cs="Lucida Sans"/>
            <w:kern w:val="2"/>
            <w:lang w:eastAsia="zh-CN" w:bidi="hi-IN"/>
          </w:rPr>
          <w:delText xml:space="preserve">Once the data was gathered and divided broadly into those who were on surveillance post treatment and those who went on to receive adjuvant treatment. </w:delText>
        </w:r>
      </w:del>
      <w:r>
        <w:rPr>
          <w:rFonts w:eastAsia="NSimSun" w:cs="Lucida Sans"/>
          <w:kern w:val="2"/>
          <w:lang w:eastAsia="zh-CN" w:bidi="hi-IN"/>
        </w:rPr>
        <w:t>The data analysed included</w:t>
      </w:r>
      <w:ins w:id="6" w:author="Nicholas Fraser Brown" w:date="2022-01-28T20:14:00Z">
        <w:r w:rsidR="00A7776B">
          <w:rPr>
            <w:rFonts w:eastAsia="NSimSun" w:cs="Lucida Sans"/>
            <w:kern w:val="2"/>
            <w:lang w:eastAsia="zh-CN" w:bidi="hi-IN"/>
          </w:rPr>
          <w:t>:</w:t>
        </w:r>
      </w:ins>
      <w:r>
        <w:rPr>
          <w:rFonts w:eastAsia="NSimSun" w:cs="Lucida Sans"/>
          <w:kern w:val="2"/>
          <w:lang w:eastAsia="zh-CN" w:bidi="hi-IN"/>
        </w:rPr>
        <w:t xml:space="preserve"> cancer grade (1-3)</w:t>
      </w:r>
      <w:ins w:id="7" w:author="Nicholas Fraser Brown" w:date="2022-01-28T20:14:00Z">
        <w:r w:rsidR="00A7776B">
          <w:rPr>
            <w:rFonts w:eastAsia="NSimSun" w:cs="Lucida Sans"/>
            <w:kern w:val="2"/>
            <w:lang w:eastAsia="zh-CN" w:bidi="hi-IN"/>
          </w:rPr>
          <w:t>;</w:t>
        </w:r>
      </w:ins>
      <w:del w:id="8" w:author="Nicholas Fraser Brown" w:date="2022-01-28T20:14:00Z">
        <w:r w:rsidDel="00A7776B">
          <w:rPr>
            <w:rFonts w:eastAsia="NSimSun" w:cs="Lucida Sans"/>
            <w:kern w:val="2"/>
            <w:lang w:eastAsia="zh-CN" w:bidi="hi-IN"/>
          </w:rPr>
          <w:delText>,</w:delText>
        </w:r>
      </w:del>
      <w:r>
        <w:rPr>
          <w:rFonts w:eastAsia="NSimSun" w:cs="Lucida Sans"/>
          <w:kern w:val="2"/>
          <w:lang w:eastAsia="zh-CN" w:bidi="hi-IN"/>
        </w:rPr>
        <w:t xml:space="preserve"> stage (stage 2-3</w:t>
      </w:r>
      <w:del w:id="9" w:author="Nicholas Fraser Brown" w:date="2022-01-28T20:14:00Z">
        <w:r w:rsidDel="00A7776B">
          <w:rPr>
            <w:rFonts w:eastAsia="NSimSun" w:cs="Lucida Sans"/>
            <w:kern w:val="2"/>
            <w:lang w:eastAsia="zh-CN" w:bidi="hi-IN"/>
          </w:rPr>
          <w:delText xml:space="preserve">), </w:delText>
        </w:r>
      </w:del>
      <w:ins w:id="10" w:author="Nicholas Fraser Brown" w:date="2022-01-28T20:14:00Z">
        <w:r w:rsidR="00A7776B">
          <w:rPr>
            <w:rFonts w:eastAsia="NSimSun" w:cs="Lucida Sans"/>
            <w:kern w:val="2"/>
            <w:lang w:eastAsia="zh-CN" w:bidi="hi-IN"/>
          </w:rPr>
          <w:t xml:space="preserve">); </w:t>
        </w:r>
      </w:ins>
      <w:del w:id="11" w:author="Nicholas Fraser Brown" w:date="2022-01-28T20:14:00Z">
        <w:r w:rsidDel="00A7776B">
          <w:rPr>
            <w:rFonts w:eastAsia="NSimSun" w:cs="Lucida Sans"/>
            <w:kern w:val="2"/>
            <w:lang w:eastAsia="zh-CN" w:bidi="hi-IN"/>
          </w:rPr>
          <w:delText>whether there was</w:delText>
        </w:r>
      </w:del>
      <w:r>
        <w:rPr>
          <w:rFonts w:eastAsia="NSimSun" w:cs="Lucida Sans"/>
          <w:kern w:val="2"/>
          <w:lang w:eastAsia="zh-CN" w:bidi="hi-IN"/>
        </w:rPr>
        <w:t xml:space="preserve"> </w:t>
      </w:r>
      <w:ins w:id="12" w:author="Nicholas Fraser Brown" w:date="2022-01-28T20:15:00Z">
        <w:r w:rsidR="0010227D">
          <w:rPr>
            <w:rFonts w:eastAsia="NSimSun" w:cs="Lucida Sans"/>
            <w:kern w:val="2"/>
            <w:lang w:eastAsia="zh-CN" w:bidi="hi-IN"/>
          </w:rPr>
          <w:t xml:space="preserve">presence of </w:t>
        </w:r>
      </w:ins>
      <w:r>
        <w:rPr>
          <w:rFonts w:eastAsia="NSimSun" w:cs="Lucida Sans"/>
          <w:kern w:val="2"/>
          <w:lang w:eastAsia="zh-CN" w:bidi="hi-IN"/>
        </w:rPr>
        <w:t>extramural vascular invasion (EMVI)</w:t>
      </w:r>
      <w:ins w:id="13" w:author="Nicholas Fraser Brown" w:date="2022-01-28T20:14:00Z">
        <w:r w:rsidR="00A7776B">
          <w:rPr>
            <w:rFonts w:eastAsia="NSimSun" w:cs="Lucida Sans"/>
            <w:kern w:val="2"/>
            <w:lang w:eastAsia="zh-CN" w:bidi="hi-IN"/>
          </w:rPr>
          <w:t>;</w:t>
        </w:r>
      </w:ins>
      <w:r>
        <w:rPr>
          <w:rFonts w:eastAsia="NSimSun" w:cs="Lucida Sans"/>
          <w:kern w:val="2"/>
          <w:lang w:eastAsia="zh-CN" w:bidi="hi-IN"/>
        </w:rPr>
        <w:t xml:space="preserve"> </w:t>
      </w:r>
      <w:del w:id="14" w:author="Nicholas Fraser Brown" w:date="2022-01-28T20:15:00Z">
        <w:r w:rsidDel="0010227D">
          <w:rPr>
            <w:rFonts w:eastAsia="NSimSun" w:cs="Lucida Sans"/>
            <w:kern w:val="2"/>
            <w:lang w:eastAsia="zh-CN" w:bidi="hi-IN"/>
          </w:rPr>
          <w:delText xml:space="preserve">and </w:delText>
        </w:r>
      </w:del>
      <w:r>
        <w:rPr>
          <w:rFonts w:eastAsia="NSimSun" w:cs="Lucida Sans"/>
          <w:kern w:val="2"/>
          <w:lang w:eastAsia="zh-CN" w:bidi="hi-IN"/>
        </w:rPr>
        <w:t>whether the CRM was negative, threatened or involved</w:t>
      </w:r>
      <w:del w:id="15" w:author="Nicholas Fraser Brown" w:date="2022-01-28T20:15:00Z">
        <w:r w:rsidDel="0010227D">
          <w:rPr>
            <w:rFonts w:eastAsia="NSimSun" w:cs="Lucida Sans"/>
            <w:kern w:val="2"/>
            <w:lang w:eastAsia="zh-CN" w:bidi="hi-IN"/>
          </w:rPr>
          <w:delText xml:space="preserve">. </w:delText>
        </w:r>
      </w:del>
      <w:ins w:id="16" w:author="Nicholas Fraser Brown" w:date="2022-01-28T20:15:00Z">
        <w:r w:rsidR="0010227D">
          <w:rPr>
            <w:rFonts w:eastAsia="NSimSun" w:cs="Lucida Sans"/>
            <w:kern w:val="2"/>
            <w:lang w:eastAsia="zh-CN" w:bidi="hi-IN"/>
          </w:rPr>
          <w:t xml:space="preserve">; </w:t>
        </w:r>
      </w:ins>
      <w:del w:id="17" w:author="Nicholas Fraser Brown" w:date="2022-01-28T20:15:00Z">
        <w:r w:rsidDel="0010227D">
          <w:rPr>
            <w:rFonts w:eastAsia="NSimSun" w:cs="Lucida Sans"/>
            <w:kern w:val="2"/>
            <w:lang w:eastAsia="zh-CN" w:bidi="hi-IN"/>
          </w:rPr>
          <w:delText xml:space="preserve">The </w:delText>
        </w:r>
      </w:del>
      <w:r>
        <w:rPr>
          <w:rFonts w:eastAsia="NSimSun" w:cs="Lucida Sans"/>
          <w:kern w:val="2"/>
          <w:lang w:eastAsia="zh-CN" w:bidi="hi-IN"/>
        </w:rPr>
        <w:t>distance from the anal verge (&lt; or &gt;5cm )</w:t>
      </w:r>
      <w:ins w:id="18" w:author="Nicholas Fraser Brown" w:date="2022-01-28T20:15:00Z">
        <w:r w:rsidR="0010227D">
          <w:rPr>
            <w:rFonts w:eastAsia="NSimSun" w:cs="Lucida Sans"/>
            <w:kern w:val="2"/>
            <w:lang w:eastAsia="zh-CN" w:bidi="hi-IN"/>
          </w:rPr>
          <w:t xml:space="preserve">; </w:t>
        </w:r>
      </w:ins>
      <w:del w:id="19" w:author="Nicholas Fraser Brown" w:date="2022-01-28T20:15:00Z">
        <w:r w:rsidDel="0010227D">
          <w:rPr>
            <w:rFonts w:eastAsia="NSimSun" w:cs="Lucida Sans"/>
            <w:kern w:val="2"/>
            <w:lang w:eastAsia="zh-CN" w:bidi="hi-IN"/>
          </w:rPr>
          <w:delText xml:space="preserve"> was reviewed and the </w:delText>
        </w:r>
      </w:del>
      <w:r>
        <w:rPr>
          <w:rFonts w:eastAsia="NSimSun" w:cs="Lucida Sans"/>
          <w:kern w:val="2"/>
          <w:lang w:eastAsia="zh-CN" w:bidi="hi-IN"/>
        </w:rPr>
        <w:t>post</w:t>
      </w:r>
      <w:ins w:id="20" w:author="Nicholas Fraser Brown" w:date="2022-01-28T20:15:00Z">
        <w:r w:rsidR="0010227D">
          <w:rPr>
            <w:rFonts w:eastAsia="NSimSun" w:cs="Lucida Sans"/>
            <w:kern w:val="2"/>
            <w:lang w:eastAsia="zh-CN" w:bidi="hi-IN"/>
          </w:rPr>
          <w:t>-</w:t>
        </w:r>
      </w:ins>
      <w:del w:id="21" w:author="Nicholas Fraser Brown" w:date="2022-01-28T20:15:00Z">
        <w:r w:rsidDel="0010227D">
          <w:rPr>
            <w:rFonts w:eastAsia="NSimSun" w:cs="Lucida Sans"/>
            <w:kern w:val="2"/>
            <w:lang w:eastAsia="zh-CN" w:bidi="hi-IN"/>
          </w:rPr>
          <w:delText xml:space="preserve"> </w:delText>
        </w:r>
      </w:del>
      <w:r>
        <w:rPr>
          <w:rFonts w:eastAsia="NSimSun" w:cs="Lucida Sans"/>
          <w:kern w:val="2"/>
          <w:lang w:eastAsia="zh-CN" w:bidi="hi-IN"/>
        </w:rPr>
        <w:t>radiotherapy and post</w:t>
      </w:r>
      <w:ins w:id="22" w:author="Nicholas Fraser Brown" w:date="2022-01-28T20:15:00Z">
        <w:r w:rsidR="0010227D">
          <w:rPr>
            <w:rFonts w:eastAsia="NSimSun" w:cs="Lucida Sans"/>
            <w:kern w:val="2"/>
            <w:lang w:eastAsia="zh-CN" w:bidi="hi-IN"/>
          </w:rPr>
          <w:t>-</w:t>
        </w:r>
      </w:ins>
      <w:del w:id="23" w:author="Nicholas Fraser Brown" w:date="2022-01-28T20:15:00Z">
        <w:r w:rsidDel="0010227D">
          <w:rPr>
            <w:rFonts w:eastAsia="NSimSun" w:cs="Lucida Sans"/>
            <w:kern w:val="2"/>
            <w:lang w:eastAsia="zh-CN" w:bidi="hi-IN"/>
          </w:rPr>
          <w:delText xml:space="preserve"> </w:delText>
        </w:r>
      </w:del>
      <w:r>
        <w:rPr>
          <w:rFonts w:eastAsia="NSimSun" w:cs="Lucida Sans"/>
          <w:kern w:val="2"/>
          <w:lang w:eastAsia="zh-CN" w:bidi="hi-IN"/>
        </w:rPr>
        <w:t>operative staging</w:t>
      </w:r>
      <w:ins w:id="24" w:author="Nicholas Fraser Brown" w:date="2022-01-28T20:15:00Z">
        <w:r w:rsidR="0010227D">
          <w:rPr>
            <w:rFonts w:eastAsia="NSimSun" w:cs="Lucida Sans"/>
            <w:kern w:val="2"/>
            <w:lang w:eastAsia="zh-CN" w:bidi="hi-IN"/>
          </w:rPr>
          <w:t xml:space="preserve">; </w:t>
        </w:r>
      </w:ins>
      <w:del w:id="25" w:author="Nicholas Fraser Brown" w:date="2022-01-28T20:15:00Z">
        <w:r w:rsidDel="0010227D">
          <w:rPr>
            <w:rFonts w:eastAsia="NSimSun" w:cs="Lucida Sans"/>
            <w:kern w:val="2"/>
            <w:lang w:eastAsia="zh-CN" w:bidi="hi-IN"/>
          </w:rPr>
          <w:delText xml:space="preserve"> was also compared between the surveillance and adjuvant treatment groups. </w:delText>
        </w:r>
      </w:del>
      <w:del w:id="26" w:author="Nicholas Fraser Brown" w:date="2022-01-28T20:16:00Z">
        <w:r w:rsidDel="0010227D">
          <w:rPr>
            <w:rFonts w:eastAsia="NSimSun" w:cs="Lucida Sans"/>
            <w:kern w:val="2"/>
            <w:lang w:eastAsia="zh-CN" w:bidi="hi-IN"/>
          </w:rPr>
          <w:delText xml:space="preserve">The </w:delText>
        </w:r>
      </w:del>
      <w:r>
        <w:rPr>
          <w:rFonts w:eastAsia="NSimSun" w:cs="Lucida Sans"/>
          <w:kern w:val="2"/>
          <w:lang w:eastAsia="zh-CN" w:bidi="hi-IN"/>
        </w:rPr>
        <w:t xml:space="preserve">resection margin </w:t>
      </w:r>
      <w:ins w:id="27" w:author="Nicholas Fraser Brown" w:date="2022-01-28T20:16:00Z">
        <w:r w:rsidR="0010227D">
          <w:rPr>
            <w:rFonts w:eastAsia="NSimSun" w:cs="Lucida Sans"/>
            <w:kern w:val="2"/>
            <w:lang w:eastAsia="zh-CN" w:bidi="hi-IN"/>
          </w:rPr>
          <w:t xml:space="preserve">status </w:t>
        </w:r>
      </w:ins>
      <w:del w:id="28" w:author="Nicholas Fraser Brown" w:date="2022-01-28T20:16:00Z">
        <w:r w:rsidDel="0010227D">
          <w:rPr>
            <w:rFonts w:eastAsia="NSimSun" w:cs="Lucida Sans"/>
            <w:kern w:val="2"/>
            <w:lang w:eastAsia="zh-CN" w:bidi="hi-IN"/>
          </w:rPr>
          <w:delText xml:space="preserve">was also reviewed </w:delText>
        </w:r>
      </w:del>
      <w:r>
        <w:rPr>
          <w:rFonts w:eastAsia="NSimSun" w:cs="Lucida Sans"/>
          <w:kern w:val="2"/>
          <w:lang w:eastAsia="zh-CN" w:bidi="hi-IN"/>
        </w:rPr>
        <w:t>(R0,1 or 2)</w:t>
      </w:r>
      <w:ins w:id="29" w:author="Nicholas Fraser Brown" w:date="2022-01-28T20:16:00Z">
        <w:r w:rsidR="0010227D">
          <w:rPr>
            <w:rFonts w:eastAsia="NSimSun" w:cs="Lucida Sans"/>
            <w:kern w:val="2"/>
            <w:lang w:eastAsia="zh-CN" w:bidi="hi-IN"/>
          </w:rPr>
          <w:t>;</w:t>
        </w:r>
      </w:ins>
      <w:r>
        <w:rPr>
          <w:rFonts w:eastAsia="NSimSun" w:cs="Lucida Sans"/>
          <w:kern w:val="2"/>
          <w:lang w:eastAsia="zh-CN" w:bidi="hi-IN"/>
        </w:rPr>
        <w:t xml:space="preserve"> </w:t>
      </w:r>
      <w:del w:id="30" w:author="Nicholas Fraser Brown" w:date="2022-01-28T20:16:00Z">
        <w:r w:rsidDel="0010227D">
          <w:rPr>
            <w:rFonts w:eastAsia="NSimSun" w:cs="Lucida Sans"/>
            <w:kern w:val="2"/>
            <w:lang w:eastAsia="zh-CN" w:bidi="hi-IN"/>
          </w:rPr>
          <w:delText xml:space="preserve">as well as the </w:delText>
        </w:r>
      </w:del>
      <w:r>
        <w:rPr>
          <w:rFonts w:eastAsia="NSimSun" w:cs="Lucida Sans"/>
          <w:kern w:val="2"/>
          <w:lang w:eastAsia="zh-CN" w:bidi="hi-IN"/>
        </w:rPr>
        <w:t>time between surgery and adjuvant radiotherapy</w:t>
      </w:r>
      <w:ins w:id="31" w:author="Nicholas Fraser Brown" w:date="2022-01-28T20:16:00Z">
        <w:r w:rsidR="0010227D">
          <w:rPr>
            <w:rFonts w:eastAsia="NSimSun" w:cs="Lucida Sans"/>
            <w:kern w:val="2"/>
            <w:lang w:eastAsia="zh-CN" w:bidi="hi-IN"/>
          </w:rPr>
          <w:t>;</w:t>
        </w:r>
      </w:ins>
      <w:r>
        <w:rPr>
          <w:rFonts w:eastAsia="NSimSun" w:cs="Lucida Sans"/>
          <w:kern w:val="2"/>
          <w:lang w:eastAsia="zh-CN" w:bidi="hi-IN"/>
        </w:rPr>
        <w:t xml:space="preserve"> and </w:t>
      </w:r>
      <w:del w:id="32" w:author="Nicholas Fraser Brown" w:date="2022-01-28T20:16:00Z">
        <w:r w:rsidDel="0010227D">
          <w:rPr>
            <w:rFonts w:eastAsia="NSimSun" w:cs="Lucida Sans"/>
            <w:kern w:val="2"/>
            <w:lang w:eastAsia="zh-CN" w:bidi="hi-IN"/>
          </w:rPr>
          <w:delText xml:space="preserve">finally </w:delText>
        </w:r>
      </w:del>
      <w:r>
        <w:rPr>
          <w:rFonts w:eastAsia="NSimSun" w:cs="Lucida Sans"/>
          <w:kern w:val="2"/>
          <w:lang w:eastAsia="zh-CN" w:bidi="hi-IN"/>
        </w:rPr>
        <w:t>the PFS (time to until local recurrence or distant metastasis) and overall survival (OS) at year 1 and 2 post treatment</w:t>
      </w:r>
      <w:ins w:id="33" w:author="Nicholas Fraser Brown" w:date="2022-01-28T20:16:00Z">
        <w:r w:rsidR="0010227D">
          <w:rPr>
            <w:rFonts w:eastAsia="NSimSun" w:cs="Lucida Sans"/>
            <w:kern w:val="2"/>
            <w:lang w:eastAsia="zh-CN" w:bidi="hi-IN"/>
          </w:rPr>
          <w:t>.</w:t>
        </w:r>
      </w:ins>
      <w:del w:id="34" w:author="Nicholas Fraser Brown" w:date="2022-01-28T20:16:00Z">
        <w:r w:rsidDel="0010227D">
          <w:rPr>
            <w:rFonts w:eastAsia="NSimSun" w:cs="Lucida Sans"/>
            <w:kern w:val="2"/>
            <w:lang w:eastAsia="zh-CN" w:bidi="hi-IN"/>
          </w:rPr>
          <w:delText xml:space="preserve"> was also compared between the 2 groups.</w:delText>
        </w:r>
      </w:del>
    </w:p>
    <w:p w14:paraId="0D85D4DD" w14:textId="77777777" w:rsidR="00F45144" w:rsidRDefault="00F45144" w:rsidP="00DF7765">
      <w:pPr>
        <w:spacing w:line="360" w:lineRule="auto"/>
        <w:jc w:val="both"/>
      </w:pPr>
    </w:p>
    <w:p w14:paraId="6243CB45" w14:textId="501E5491" w:rsidR="00F45144" w:rsidDel="0010227D" w:rsidRDefault="0010227D" w:rsidP="00DF7765">
      <w:pPr>
        <w:spacing w:line="360" w:lineRule="auto"/>
        <w:jc w:val="both"/>
        <w:rPr>
          <w:del w:id="35" w:author="Nicholas Fraser Brown" w:date="2022-01-28T20:21:00Z"/>
        </w:rPr>
      </w:pPr>
      <w:ins w:id="36" w:author="Nicholas Fraser Brown" w:date="2022-01-28T20:18:00Z">
        <w:r>
          <w:t xml:space="preserve">Normality </w:t>
        </w:r>
      </w:ins>
      <w:del w:id="37" w:author="Nicholas Fraser Brown" w:date="2022-01-28T20:18:00Z">
        <w:r w:rsidR="00F45144" w:rsidDel="0010227D">
          <w:delText xml:space="preserve">To </w:delText>
        </w:r>
      </w:del>
      <w:ins w:id="38" w:author="Nicholas Fraser Brown" w:date="2022-01-28T20:18:00Z">
        <w:r>
          <w:t xml:space="preserve">was </w:t>
        </w:r>
      </w:ins>
      <w:r w:rsidR="00F45144">
        <w:t>determine</w:t>
      </w:r>
      <w:ins w:id="39" w:author="Nicholas Fraser Brown" w:date="2022-01-28T20:18:00Z">
        <w:r>
          <w:t>d with the</w:t>
        </w:r>
      </w:ins>
      <w:r w:rsidR="00F45144">
        <w:t xml:space="preserve"> </w:t>
      </w:r>
      <w:del w:id="40" w:author="Nicholas Fraser Brown" w:date="2022-01-28T20:18:00Z">
        <w:r w:rsidR="00F45144" w:rsidDel="0010227D">
          <w:delText xml:space="preserve">normality </w:delText>
        </w:r>
      </w:del>
      <w:r w:rsidR="00F45144">
        <w:t>Kolmogorov Smirnov test</w:t>
      </w:r>
      <w:del w:id="41" w:author="Nicholas Fraser Brown" w:date="2022-01-28T20:18:00Z">
        <w:r w:rsidR="00F45144" w:rsidDel="0010227D">
          <w:delText xml:space="preserve"> was used</w:delText>
        </w:r>
      </w:del>
      <w:r w:rsidR="00F45144">
        <w:t xml:space="preserve">. </w:t>
      </w:r>
      <w:ins w:id="42" w:author="Nicholas Fraser Brown" w:date="2022-01-28T20:20:00Z">
        <w:r w:rsidRPr="00662E34">
          <w:rPr>
            <w:rFonts w:eastAsia="NSimSun" w:cs="Lucida Sans"/>
            <w:kern w:val="2"/>
            <w:highlight w:val="yellow"/>
            <w:lang w:eastAsia="zh-CN" w:bidi="hi-IN"/>
          </w:rPr>
          <w:t>ANOVA</w:t>
        </w:r>
        <w:r>
          <w:t xml:space="preserve"> was used t</w:t>
        </w:r>
      </w:ins>
      <w:del w:id="43" w:author="Nicholas Fraser Brown" w:date="2022-01-28T20:20:00Z">
        <w:r w:rsidR="00F45144" w:rsidDel="0010227D">
          <w:delText>T</w:delText>
        </w:r>
      </w:del>
      <w:r w:rsidR="00F45144">
        <w:t xml:space="preserve">o </w:t>
      </w:r>
      <w:proofErr w:type="gramStart"/>
      <w:r w:rsidR="00F45144">
        <w:t>compare</w:t>
      </w:r>
      <w:proofErr w:type="gramEnd"/>
      <w:r w:rsidR="00F45144">
        <w:t xml:space="preserve"> the differences between </w:t>
      </w:r>
      <w:r w:rsidR="00F45144" w:rsidRPr="0010227D">
        <w:rPr>
          <w:highlight w:val="yellow"/>
          <w:rPrChange w:id="44" w:author="Nicholas Fraser Brown" w:date="2022-01-28T20:19:00Z">
            <w:rPr/>
          </w:rPrChange>
        </w:rPr>
        <w:t xml:space="preserve">the three </w:t>
      </w:r>
      <w:commentRangeStart w:id="45"/>
      <w:r w:rsidR="00F45144" w:rsidRPr="0010227D">
        <w:rPr>
          <w:highlight w:val="yellow"/>
          <w:rPrChange w:id="46" w:author="Nicholas Fraser Brown" w:date="2022-01-28T20:19:00Z">
            <w:rPr/>
          </w:rPrChange>
        </w:rPr>
        <w:t>groups</w:t>
      </w:r>
      <w:commentRangeEnd w:id="45"/>
      <w:r>
        <w:rPr>
          <w:rStyle w:val="CommentReference"/>
          <w:rFonts w:asciiTheme="minorHAnsi" w:eastAsiaTheme="minorHAnsi" w:hAnsiTheme="minorHAnsi" w:cstheme="minorBidi"/>
        </w:rPr>
        <w:commentReference w:id="45"/>
      </w:r>
      <w:r w:rsidR="00F45144" w:rsidRPr="0010227D">
        <w:rPr>
          <w:highlight w:val="yellow"/>
          <w:rPrChange w:id="47" w:author="Nicholas Fraser Brown" w:date="2022-01-28T20:19:00Z">
            <w:rPr/>
          </w:rPrChange>
        </w:rPr>
        <w:t xml:space="preserve"> </w:t>
      </w:r>
      <w:del w:id="48" w:author="Nicholas Fraser Brown" w:date="2022-01-28T20:20:00Z">
        <w:r w:rsidR="00F45144" w:rsidRPr="0010227D" w:rsidDel="0010227D">
          <w:rPr>
            <w:rFonts w:eastAsia="NSimSun" w:cs="Lucida Sans"/>
            <w:kern w:val="2"/>
            <w:highlight w:val="yellow"/>
            <w:lang w:eastAsia="zh-CN" w:bidi="hi-IN"/>
            <w:rPrChange w:id="49" w:author="Nicholas Fraser Brown" w:date="2022-01-28T20:19:00Z">
              <w:rPr>
                <w:rFonts w:eastAsia="NSimSun" w:cs="Lucida Sans"/>
                <w:kern w:val="2"/>
                <w:lang w:eastAsia="zh-CN" w:bidi="hi-IN"/>
              </w:rPr>
            </w:rPrChange>
          </w:rPr>
          <w:delText>ANOVA</w:delText>
        </w:r>
        <w:r w:rsidR="00F45144" w:rsidDel="0010227D">
          <w:delText xml:space="preserve"> was used in the analysis and</w:delText>
        </w:r>
      </w:del>
      <w:ins w:id="50" w:author="Nicholas Fraser Brown" w:date="2022-01-28T20:20:00Z">
        <w:r>
          <w:t>and</w:t>
        </w:r>
      </w:ins>
      <w:r w:rsidR="00F45144">
        <w:t xml:space="preserve"> </w:t>
      </w:r>
      <w:del w:id="51" w:author="Nicholas Fraser Brown" w:date="2022-01-28T20:20:00Z">
        <w:r w:rsidR="00F45144" w:rsidDel="0010227D">
          <w:delText xml:space="preserve">subsequently </w:delText>
        </w:r>
      </w:del>
      <w:r w:rsidR="00F45144">
        <w:t xml:space="preserve">Kaplan-Meier analyses </w:t>
      </w:r>
      <w:del w:id="52" w:author="Nicholas Fraser Brown" w:date="2022-01-28T20:20:00Z">
        <w:r w:rsidR="00F45144" w:rsidDel="0010227D">
          <w:delText xml:space="preserve">was used </w:delText>
        </w:r>
      </w:del>
      <w:r w:rsidR="00F45144">
        <w:t xml:space="preserve">to assess survival </w:t>
      </w:r>
      <w:ins w:id="53" w:author="Nicholas Fraser Brown" w:date="2022-01-28T20:20:00Z">
        <w:r>
          <w:t>differences</w:t>
        </w:r>
      </w:ins>
      <w:del w:id="54" w:author="Nicholas Fraser Brown" w:date="2022-01-28T20:20:00Z">
        <w:r w:rsidR="00F45144" w:rsidDel="0010227D">
          <w:delText>between the patient populations</w:delText>
        </w:r>
      </w:del>
      <w:r w:rsidR="00F45144">
        <w:t>. Cox proportional hazard regression model was used to assess the impact of independent variables on survival outcomes. Mann Whitney, Chi Squared test, T test and Fishers exact test were also used where appropriate dependent upon data type.</w:t>
      </w:r>
      <w:ins w:id="55" w:author="Nicholas Fraser Brown" w:date="2022-01-28T20:21:00Z">
        <w:r>
          <w:rPr>
            <w:rFonts w:eastAsia="NSimSun" w:cs="Lucida Sans"/>
            <w:kern w:val="2"/>
            <w:lang w:eastAsia="zh-CN" w:bidi="hi-IN"/>
          </w:rPr>
          <w:t xml:space="preserve"> </w:t>
        </w:r>
      </w:ins>
    </w:p>
    <w:p w14:paraId="5DD9FD9E" w14:textId="77777777" w:rsidR="00F45144" w:rsidDel="0010227D" w:rsidRDefault="00F45144" w:rsidP="00DF7765">
      <w:pPr>
        <w:spacing w:line="360" w:lineRule="auto"/>
        <w:jc w:val="both"/>
        <w:rPr>
          <w:del w:id="56" w:author="Nicholas Fraser Brown" w:date="2022-01-28T20:21:00Z"/>
        </w:rPr>
      </w:pPr>
    </w:p>
    <w:p w14:paraId="0EE3714A" w14:textId="56E38AA7" w:rsidR="00F45144" w:rsidRDefault="00F45144" w:rsidP="00DF7765">
      <w:pPr>
        <w:spacing w:line="360" w:lineRule="auto"/>
        <w:jc w:val="both"/>
        <w:rPr>
          <w:rFonts w:eastAsia="NSimSun" w:cs="Lucida Sans"/>
          <w:kern w:val="2"/>
          <w:lang w:eastAsia="zh-CN" w:bidi="hi-IN"/>
        </w:rPr>
      </w:pPr>
      <w:r>
        <w:rPr>
          <w:rFonts w:eastAsia="NSimSun" w:cs="Lucida Sans"/>
          <w:kern w:val="2"/>
          <w:lang w:eastAsia="zh-CN" w:bidi="hi-IN"/>
        </w:rPr>
        <w:t xml:space="preserve">A </w:t>
      </w:r>
      <w:del w:id="57" w:author="Nicholas Fraser Brown" w:date="2022-01-28T20:21:00Z">
        <w:r w:rsidDel="0010227D">
          <w:rPr>
            <w:rFonts w:eastAsia="NSimSun" w:cs="Lucida Sans"/>
            <w:kern w:val="2"/>
            <w:lang w:eastAsia="zh-CN" w:bidi="hi-IN"/>
          </w:rPr>
          <w:delText xml:space="preserve">p </w:delText>
        </w:r>
      </w:del>
      <w:ins w:id="58" w:author="Nicholas Fraser Brown" w:date="2022-01-28T20:21:00Z">
        <w:r w:rsidR="0010227D">
          <w:rPr>
            <w:rFonts w:eastAsia="NSimSun" w:cs="Lucida Sans"/>
            <w:kern w:val="2"/>
            <w:lang w:eastAsia="zh-CN" w:bidi="hi-IN"/>
          </w:rPr>
          <w:t>p-</w:t>
        </w:r>
      </w:ins>
      <w:r>
        <w:rPr>
          <w:rFonts w:eastAsia="NSimSun" w:cs="Lucida Sans"/>
          <w:kern w:val="2"/>
          <w:lang w:eastAsia="zh-CN" w:bidi="hi-IN"/>
        </w:rPr>
        <w:t xml:space="preserve">value of </w:t>
      </w:r>
      <w:r>
        <w:rPr>
          <w:rFonts w:eastAsia="NSimSun" w:cs="Lucida Sans"/>
          <w:kern w:val="2"/>
          <w:u w:val="single"/>
          <w:lang w:eastAsia="zh-CN" w:bidi="hi-IN"/>
        </w:rPr>
        <w:t>&lt;</w:t>
      </w:r>
      <w:r>
        <w:rPr>
          <w:rFonts w:eastAsia="NSimSun" w:cs="Lucida Sans"/>
          <w:kern w:val="2"/>
          <w:lang w:eastAsia="zh-CN" w:bidi="hi-IN"/>
        </w:rPr>
        <w:t>0.05 was regarded as statistically significant.</w:t>
      </w:r>
    </w:p>
    <w:p w14:paraId="1FB6DD50" w14:textId="455514BD" w:rsidR="00F45144" w:rsidRDefault="00F45144" w:rsidP="00F45144">
      <w:pPr>
        <w:spacing w:line="360" w:lineRule="auto"/>
      </w:pPr>
    </w:p>
    <w:p w14:paraId="6C0965DB" w14:textId="3DBBFCD3" w:rsidR="00F45144" w:rsidRPr="00F45144" w:rsidRDefault="00F45144" w:rsidP="00F45144">
      <w:pPr>
        <w:spacing w:line="360" w:lineRule="auto"/>
        <w:rPr>
          <w:b/>
        </w:rPr>
      </w:pPr>
      <w:r w:rsidRPr="00F45144">
        <w:rPr>
          <w:b/>
        </w:rPr>
        <w:t>Results</w:t>
      </w:r>
    </w:p>
    <w:p w14:paraId="1FCA61B7" w14:textId="3C6D0367" w:rsidR="00F45144" w:rsidRDefault="00F45144" w:rsidP="00F45144">
      <w:pPr>
        <w:spacing w:line="360" w:lineRule="auto"/>
        <w:jc w:val="both"/>
      </w:pPr>
      <w:r>
        <w:t>17</w:t>
      </w:r>
      <w:r w:rsidR="00E44597">
        <w:t>2</w:t>
      </w:r>
      <w:r>
        <w:t xml:space="preserve"> patients with stage 3 rectal cancer that was </w:t>
      </w:r>
      <w:proofErr w:type="gramStart"/>
      <w:r>
        <w:t>down-staged</w:t>
      </w:r>
      <w:proofErr w:type="gramEnd"/>
      <w:r>
        <w:t xml:space="preserve"> following neoadjuvant chemoradiotherapy and total </w:t>
      </w:r>
      <w:proofErr w:type="spellStart"/>
      <w:r>
        <w:t>mesorectal</w:t>
      </w:r>
      <w:proofErr w:type="spellEnd"/>
      <w:r>
        <w:t xml:space="preserve"> excision were identified and included in this study. </w:t>
      </w:r>
      <w:r w:rsidR="0002796C">
        <w:t>98</w:t>
      </w:r>
      <w:r>
        <w:t xml:space="preserve"> patients (57%) received adjuvant chemotherapy and the remaining 75 patients </w:t>
      </w:r>
      <w:r>
        <w:lastRenderedPageBreak/>
        <w:t xml:space="preserve">(43%) did not receive adjuvant therapy. Patient demographics, tumour characteristics, and outcomes following neoadjuvant and surgical therapy are displayed in Table 1. </w:t>
      </w:r>
    </w:p>
    <w:p w14:paraId="3213632D" w14:textId="77777777" w:rsidR="00F45144" w:rsidRDefault="00F45144" w:rsidP="00F45144">
      <w:pPr>
        <w:spacing w:line="360" w:lineRule="auto"/>
        <w:jc w:val="both"/>
      </w:pPr>
    </w:p>
    <w:p w14:paraId="2CD089F1" w14:textId="610273D4" w:rsidR="00F45144" w:rsidRDefault="00F45144" w:rsidP="00F45144">
      <w:pPr>
        <w:spacing w:line="360" w:lineRule="auto"/>
        <w:jc w:val="both"/>
      </w:pPr>
      <w:r>
        <w:t>Patients who received adjuvant chemotherapy were younger than those who did not (median age 63 vs 70 years, p &lt;0.001). Patients who received adjuvant chemotherapy had higher rates of c</w:t>
      </w:r>
      <w:r w:rsidRPr="00602134">
        <w:t>ircumferential resection margin</w:t>
      </w:r>
      <w:r>
        <w:t xml:space="preserve"> involvement (88 vs 70%, p=0.0</w:t>
      </w:r>
      <w:r w:rsidR="00F65224">
        <w:t>1</w:t>
      </w:r>
      <w:r>
        <w:t xml:space="preserve">), higher rates of </w:t>
      </w:r>
      <w:r w:rsidRPr="00602134">
        <w:t xml:space="preserve">extramural venous invasion </w:t>
      </w:r>
      <w:r>
        <w:t>(7</w:t>
      </w:r>
      <w:r w:rsidR="00E369AC">
        <w:t>3</w:t>
      </w:r>
      <w:r>
        <w:t xml:space="preserve"> vs 4</w:t>
      </w:r>
      <w:del w:id="59" w:author="Nicholas Fraser Brown" w:date="2022-01-28T20:30:00Z">
        <w:r w:rsidDel="00871B45">
          <w:delText>-</w:delText>
        </w:r>
      </w:del>
      <w:r>
        <w:t>0%, p&lt;0.001), and lower R0 resection rates (8</w:t>
      </w:r>
      <w:r w:rsidR="009A7140">
        <w:t>6</w:t>
      </w:r>
      <w:r>
        <w:t xml:space="preserve"> vs 95%, p=0.0</w:t>
      </w:r>
      <w:r w:rsidR="00236EDD">
        <w:t>59</w:t>
      </w:r>
      <w:r>
        <w:t>). They had a higher tumour stage following radiotherapy (p=0.0</w:t>
      </w:r>
      <w:r w:rsidR="00E13989">
        <w:t>07</w:t>
      </w:r>
      <w:r>
        <w:t>; Stage 4: 1.3 vs 0%, Stage 3: 44 vs 31%, Stage 2: 4</w:t>
      </w:r>
      <w:r w:rsidR="00716D15">
        <w:t>3</w:t>
      </w:r>
      <w:r>
        <w:t xml:space="preserve"> vs 33%, Stage 1: </w:t>
      </w:r>
      <w:r w:rsidR="00B52374">
        <w:t>9.3</w:t>
      </w:r>
      <w:r>
        <w:t xml:space="preserve"> vs 33%, Stage 0: 2.</w:t>
      </w:r>
      <w:r w:rsidR="00EA52DB">
        <w:t>7</w:t>
      </w:r>
      <w:r>
        <w:t xml:space="preserve"> vs 3.4%) and higher tumour stage </w:t>
      </w:r>
      <w:proofErr w:type="spellStart"/>
      <w:r>
        <w:t>post surgery</w:t>
      </w:r>
      <w:proofErr w:type="spellEnd"/>
      <w:r>
        <w:t xml:space="preserve"> (p&lt;0.001; Stage 3: 3</w:t>
      </w:r>
      <w:r w:rsidR="00E62BF6">
        <w:t>3</w:t>
      </w:r>
      <w:r>
        <w:t xml:space="preserve"> vs 12%, Stage 2: 44 vs 25%, Stage 1: 15 vs 48%, Stage 0: 8.</w:t>
      </w:r>
      <w:r w:rsidR="000275DF">
        <w:t>3</w:t>
      </w:r>
      <w:r>
        <w:t xml:space="preserve"> vs 15%. There was no significant difference in baseline histological grade (p=0.9), tumour regression grade (p=0.</w:t>
      </w:r>
      <w:r w:rsidR="00253BAC">
        <w:t>85</w:t>
      </w:r>
      <w:r>
        <w:t>), tumour distance from the anal verge (p=0.1</w:t>
      </w:r>
      <w:r w:rsidR="00CB79A5">
        <w:t>4)</w:t>
      </w:r>
      <w:r>
        <w:t>, or time between radiotherapy and surgery (p=0.</w:t>
      </w:r>
      <w:r w:rsidR="00C47988">
        <w:t>19</w:t>
      </w:r>
      <w:r>
        <w:t>).</w:t>
      </w:r>
    </w:p>
    <w:p w14:paraId="5748BF29" w14:textId="77777777" w:rsidR="00F45144" w:rsidRDefault="00F45144" w:rsidP="00F45144">
      <w:pPr>
        <w:spacing w:line="360" w:lineRule="auto"/>
        <w:jc w:val="both"/>
      </w:pPr>
      <w:r>
        <w:t xml:space="preserve"> </w:t>
      </w:r>
    </w:p>
    <w:p w14:paraId="1CDA7538" w14:textId="6B0770A7" w:rsidR="00F45144" w:rsidRDefault="00F45144" w:rsidP="00F45144">
      <w:pPr>
        <w:spacing w:line="360" w:lineRule="auto"/>
        <w:jc w:val="both"/>
        <w:rPr>
          <w:highlight w:val="yellow"/>
        </w:rPr>
      </w:pPr>
      <w:commentRangeStart w:id="60"/>
      <w:r>
        <w:t xml:space="preserve">Disease recurrence was more frequent in the patients who had received adjuvant chemotherapy (24 vs 11%, p=0.026) with a trend towards a shortened </w:t>
      </w:r>
      <w:del w:id="61" w:author="Nicholas Fraser Brown" w:date="2022-01-28T20:37:00Z">
        <w:r w:rsidDel="00871B45">
          <w:delText xml:space="preserve">median </w:delText>
        </w:r>
      </w:del>
      <w:r>
        <w:t xml:space="preserve">recurrence free survival </w:t>
      </w:r>
      <w:commentRangeStart w:id="62"/>
      <w:r w:rsidRPr="009A61AF">
        <w:rPr>
          <w:highlight w:val="yellow"/>
        </w:rPr>
        <w:t>(</w:t>
      </w:r>
      <w:del w:id="63" w:author="Nicholas Fraser Brown" w:date="2022-01-28T20:37:00Z">
        <w:r w:rsidDel="00871B45">
          <w:rPr>
            <w:highlight w:val="yellow"/>
          </w:rPr>
          <w:delText>x vs y</w:delText>
        </w:r>
        <w:r w:rsidDel="00871B45">
          <w:delText xml:space="preserve">, </w:delText>
        </w:r>
      </w:del>
      <w:r>
        <w:t xml:space="preserve">p = 0.05) </w:t>
      </w:r>
      <w:commentRangeEnd w:id="62"/>
      <w:r w:rsidR="00EA1A2B">
        <w:rPr>
          <w:rStyle w:val="CommentReference"/>
          <w:rFonts w:asciiTheme="minorHAnsi" w:eastAsiaTheme="minorHAnsi" w:hAnsiTheme="minorHAnsi" w:cstheme="minorBidi"/>
        </w:rPr>
        <w:commentReference w:id="62"/>
      </w:r>
      <w:r>
        <w:t xml:space="preserve">(Figure 1). There was no difference in </w:t>
      </w:r>
      <w:del w:id="64" w:author="Nicholas Fraser Brown" w:date="2022-01-28T20:37:00Z">
        <w:r w:rsidDel="00871B45">
          <w:delText xml:space="preserve">median </w:delText>
        </w:r>
      </w:del>
      <w:r>
        <w:t>overall survival between the groups (</w:t>
      </w:r>
      <w:del w:id="65" w:author="Nicholas Fraser Brown" w:date="2022-01-28T20:39:00Z">
        <w:r w:rsidDel="002C7261">
          <w:rPr>
            <w:highlight w:val="yellow"/>
          </w:rPr>
          <w:delText>x vs y</w:delText>
        </w:r>
        <w:r w:rsidDel="002C7261">
          <w:delText xml:space="preserve">, </w:delText>
        </w:r>
      </w:del>
      <w:r>
        <w:t>p=0.</w:t>
      </w:r>
      <w:ins w:id="66" w:author="Kaiwen Wang" w:date="2022-01-30T14:50:00Z">
        <w:r w:rsidR="00FC4B62">
          <w:t>6</w:t>
        </w:r>
      </w:ins>
      <w:del w:id="67" w:author="Kaiwen Wang" w:date="2022-01-30T14:50:00Z">
        <w:r w:rsidDel="00FC4B62">
          <w:delText>7</w:delText>
        </w:r>
      </w:del>
      <w:r>
        <w:t xml:space="preserve">6) </w:t>
      </w:r>
      <w:commentRangeStart w:id="68"/>
      <w:r>
        <w:t xml:space="preserve">(Figure 2). </w:t>
      </w:r>
      <w:commentRangeEnd w:id="68"/>
      <w:r w:rsidR="00FC4B62">
        <w:rPr>
          <w:rStyle w:val="CommentReference"/>
          <w:rFonts w:asciiTheme="minorHAnsi" w:eastAsiaTheme="minorHAnsi" w:hAnsiTheme="minorHAnsi" w:cstheme="minorBidi"/>
        </w:rPr>
        <w:commentReference w:id="68"/>
      </w:r>
      <w:del w:id="69" w:author="Nicholas Fraser Brown" w:date="2022-01-28T20:39:00Z">
        <w:r w:rsidRPr="009A61AF" w:rsidDel="002C7261">
          <w:rPr>
            <w:highlight w:val="yellow"/>
          </w:rPr>
          <w:delText xml:space="preserve">The table has no difference in median recurrence free survival time – 4.94 vs 4.49 </w:delText>
        </w:r>
        <w:r w:rsidDel="002C7261">
          <w:rPr>
            <w:highlight w:val="yellow"/>
          </w:rPr>
          <w:delText>–</w:delText>
        </w:r>
        <w:commentRangeStart w:id="70"/>
        <w:r w:rsidDel="002C7261">
          <w:rPr>
            <w:highlight w:val="yellow"/>
          </w:rPr>
          <w:delText xml:space="preserve"> what does this represent – it doesn’t fit with the KM data presented.</w:delText>
        </w:r>
        <w:commentRangeEnd w:id="70"/>
        <w:r w:rsidDel="002C7261">
          <w:rPr>
            <w:rStyle w:val="CommentReference"/>
          </w:rPr>
          <w:commentReference w:id="70"/>
        </w:r>
      </w:del>
      <w:commentRangeEnd w:id="60"/>
      <w:r w:rsidR="00E63655">
        <w:rPr>
          <w:rStyle w:val="CommentReference"/>
          <w:rFonts w:asciiTheme="minorHAnsi" w:eastAsiaTheme="minorHAnsi" w:hAnsiTheme="minorHAnsi" w:cstheme="minorBidi"/>
        </w:rPr>
        <w:commentReference w:id="60"/>
      </w:r>
    </w:p>
    <w:p w14:paraId="03CF9959" w14:textId="77777777" w:rsidR="00F45144" w:rsidRDefault="00F45144" w:rsidP="00F45144">
      <w:pPr>
        <w:spacing w:line="360" w:lineRule="auto"/>
        <w:jc w:val="both"/>
      </w:pPr>
    </w:p>
    <w:p w14:paraId="4E3AA10E" w14:textId="3B18E50E" w:rsidR="00F45144" w:rsidRDefault="00F45144" w:rsidP="00F45144">
      <w:pPr>
        <w:spacing w:line="360" w:lineRule="auto"/>
        <w:jc w:val="both"/>
      </w:pPr>
      <w:r>
        <w:t>Independent risk factors for survival were identified with multivaria</w:t>
      </w:r>
      <w:ins w:id="71" w:author="Kaiwen Wang" w:date="2022-02-01T13:35:00Z">
        <w:r w:rsidR="007D6D19">
          <w:t>ble</w:t>
        </w:r>
      </w:ins>
      <w:del w:id="72" w:author="Kaiwen Wang" w:date="2022-02-01T13:35:00Z">
        <w:r w:rsidDel="007D6D19">
          <w:delText>te</w:delText>
        </w:r>
      </w:del>
      <w:r>
        <w:t xml:space="preserve"> analysis of patient demographics, tumour characteristics, and outcomes following neoadjuvant and surgical therapy (Table 2).</w:t>
      </w:r>
      <w:ins w:id="73" w:author="Kaiwen Wang" w:date="2022-02-01T13:42:00Z">
        <w:r w:rsidR="00AB389E">
          <w:t xml:space="preserve"> After adjusting for confounders, </w:t>
        </w:r>
      </w:ins>
      <w:ins w:id="74" w:author="Kaiwen Wang" w:date="2022-02-01T13:43:00Z">
        <w:r w:rsidR="00AB389E">
          <w:t xml:space="preserve">administration of adjuvant chemotherapy was </w:t>
        </w:r>
        <w:proofErr w:type="gramStart"/>
        <w:r w:rsidR="00AB389E">
          <w:t>no</w:t>
        </w:r>
        <w:proofErr w:type="gramEnd"/>
        <w:r w:rsidR="00AB389E">
          <w:t xml:space="preserve"> long significantly associated with worse DFS</w:t>
        </w:r>
      </w:ins>
      <w:del w:id="75" w:author="Kaiwen Wang" w:date="2022-02-01T13:42:00Z">
        <w:r w:rsidDel="00AB389E">
          <w:delText xml:space="preserve"> </w:delText>
        </w:r>
      </w:del>
      <w:ins w:id="76" w:author="Kaiwen Wang" w:date="2022-02-01T13:42:00Z">
        <w:r w:rsidR="00AB389E">
          <w:t xml:space="preserve"> compared with </w:t>
        </w:r>
      </w:ins>
      <w:ins w:id="77" w:author="Kaiwen Wang" w:date="2022-02-01T13:43:00Z">
        <w:r w:rsidR="00323855">
          <w:t xml:space="preserve">surveillance </w:t>
        </w:r>
      </w:ins>
      <w:ins w:id="78" w:author="Kaiwen Wang" w:date="2022-02-01T13:42:00Z">
        <w:r w:rsidR="00AB389E">
          <w:t xml:space="preserve">(HR 0.25, C.I. </w:t>
        </w:r>
        <w:r w:rsidR="00AB389E" w:rsidRPr="0095021A">
          <w:t>0.05 to 1.35</w:t>
        </w:r>
        <w:r w:rsidR="00AB389E">
          <w:t xml:space="preserve">, p=0.11). </w:t>
        </w:r>
      </w:ins>
      <w:ins w:id="79" w:author="Kaiwen Wang" w:date="2022-02-01T13:46:00Z">
        <w:r w:rsidR="00AB7AC8">
          <w:t>None of the variables studied were associated with risk of recurrence.</w:t>
        </w:r>
      </w:ins>
      <w:ins w:id="80" w:author="Kaiwen Wang" w:date="2022-02-01T13:48:00Z">
        <w:r w:rsidR="00DB382A">
          <w:t xml:space="preserve"> On the other hand, </w:t>
        </w:r>
      </w:ins>
      <w:ins w:id="81" w:author="Kaiwen Wang" w:date="2022-02-01T13:46:00Z">
        <w:r w:rsidR="00AB7AC8">
          <w:t>i</w:t>
        </w:r>
      </w:ins>
      <w:del w:id="82" w:author="Kaiwen Wang" w:date="2022-02-01T13:46:00Z">
        <w:r w:rsidDel="00AB7AC8">
          <w:delText>I</w:delText>
        </w:r>
      </w:del>
      <w:r>
        <w:t xml:space="preserve">ncomplete resection </w:t>
      </w:r>
      <w:ins w:id="83" w:author="Kaiwen Wang" w:date="2022-02-01T13:48:00Z">
        <w:r w:rsidR="00DB382A">
          <w:t xml:space="preserve">the only </w:t>
        </w:r>
      </w:ins>
      <w:ins w:id="84" w:author="Kaiwen Wang" w:date="2022-02-01T13:49:00Z">
        <w:r w:rsidR="00DB382A">
          <w:t xml:space="preserve">significant </w:t>
        </w:r>
      </w:ins>
      <w:ins w:id="85" w:author="Kaiwen Wang" w:date="2022-02-01T13:48:00Z">
        <w:r w:rsidR="00DB382A">
          <w:t>pr</w:t>
        </w:r>
      </w:ins>
      <w:ins w:id="86" w:author="Kaiwen Wang" w:date="2022-02-01T13:49:00Z">
        <w:r w:rsidR="00DB382A">
          <w:t xml:space="preserve">edictor for </w:t>
        </w:r>
      </w:ins>
      <w:del w:id="87" w:author="Kaiwen Wang" w:date="2022-02-01T13:49:00Z">
        <w:r w:rsidDel="00DB382A">
          <w:delText xml:space="preserve">was associated with </w:delText>
        </w:r>
      </w:del>
      <w:r>
        <w:t xml:space="preserve">poorer </w:t>
      </w:r>
      <w:ins w:id="88" w:author="Kaiwen Wang" w:date="2022-02-01T13:46:00Z">
        <w:r w:rsidR="00AB7AC8">
          <w:t xml:space="preserve">overall </w:t>
        </w:r>
      </w:ins>
      <w:r>
        <w:t xml:space="preserve">survival (R1 vs R0: HR </w:t>
      </w:r>
      <w:ins w:id="89" w:author="Kaiwen Wang" w:date="2022-02-01T13:39:00Z">
        <w:r w:rsidR="00D13121">
          <w:t>5.81</w:t>
        </w:r>
      </w:ins>
      <w:ins w:id="90" w:author="Kaiwen Wang" w:date="2022-02-01T13:36:00Z">
        <w:r w:rsidR="003C574F">
          <w:t xml:space="preserve">, C.I. </w:t>
        </w:r>
        <w:r w:rsidR="006B2495">
          <w:t>2.</w:t>
        </w:r>
      </w:ins>
      <w:ins w:id="91" w:author="Kaiwen Wang" w:date="2022-02-01T13:39:00Z">
        <w:r w:rsidR="006A03D7">
          <w:t>09</w:t>
        </w:r>
      </w:ins>
      <w:ins w:id="92" w:author="Kaiwen Wang" w:date="2022-02-01T13:36:00Z">
        <w:r w:rsidR="006B2495">
          <w:t>-</w:t>
        </w:r>
      </w:ins>
      <w:ins w:id="93" w:author="Kaiwen Wang" w:date="2022-02-01T13:39:00Z">
        <w:r w:rsidR="00AA3F0A">
          <w:t>16</w:t>
        </w:r>
      </w:ins>
      <w:ins w:id="94" w:author="Kaiwen Wang" w:date="2022-02-01T13:37:00Z">
        <w:r w:rsidR="006B2495">
          <w:t>.</w:t>
        </w:r>
      </w:ins>
      <w:ins w:id="95" w:author="Kaiwen Wang" w:date="2022-02-01T13:39:00Z">
        <w:r w:rsidR="00AA3F0A">
          <w:t>2</w:t>
        </w:r>
      </w:ins>
      <w:del w:id="96" w:author="Kaiwen Wang" w:date="2022-02-01T13:36:00Z">
        <w:r w:rsidDel="003C574F">
          <w:delText>35</w:delText>
        </w:r>
      </w:del>
      <w:r>
        <w:t>, p</w:t>
      </w:r>
      <w:ins w:id="97" w:author="Kaiwen Wang" w:date="2022-02-01T13:39:00Z">
        <w:r w:rsidR="00FA2768">
          <w:t>&lt;</w:t>
        </w:r>
      </w:ins>
      <w:del w:id="98" w:author="Kaiwen Wang" w:date="2022-02-01T13:36:00Z">
        <w:r w:rsidDel="00681777">
          <w:delText>&lt;</w:delText>
        </w:r>
      </w:del>
      <w:r>
        <w:t>0.00</w:t>
      </w:r>
      <w:ins w:id="99" w:author="Kaiwen Wang" w:date="2022-02-01T13:39:00Z">
        <w:r w:rsidR="00FA2768">
          <w:t>1</w:t>
        </w:r>
      </w:ins>
      <w:del w:id="100" w:author="Kaiwen Wang" w:date="2022-02-01T13:36:00Z">
        <w:r w:rsidDel="006F0FB6">
          <w:delText>1</w:delText>
        </w:r>
        <w:r w:rsidDel="00BD64E0">
          <w:delText>; R2 vs R0: HR 12.3, p=0.034</w:delText>
        </w:r>
      </w:del>
      <w:r>
        <w:t>)</w:t>
      </w:r>
      <w:ins w:id="101" w:author="Kaiwen Wang" w:date="2022-02-01T13:48:00Z">
        <w:r w:rsidR="002C35B2">
          <w:t xml:space="preserve">. </w:t>
        </w:r>
      </w:ins>
      <w:del w:id="102" w:author="Kaiwen Wang" w:date="2022-02-01T13:48:00Z">
        <w:r w:rsidDel="002C35B2">
          <w:delText xml:space="preserve">. </w:delText>
        </w:r>
      </w:del>
      <w:commentRangeStart w:id="103"/>
      <w:commentRangeStart w:id="104"/>
      <w:del w:id="105" w:author="Nicholas Fraser Brown" w:date="2022-01-28T20:40:00Z">
        <w:r w:rsidRPr="004676D2" w:rsidDel="002C7261">
          <w:rPr>
            <w:highlight w:val="yellow"/>
          </w:rPr>
          <w:delText>Are the hazard ratios for TRG 2&amp;3 correct?</w:delText>
        </w:r>
        <w:r w:rsidDel="002C7261">
          <w:delText xml:space="preserve">  </w:delText>
        </w:r>
        <w:commentRangeEnd w:id="103"/>
        <w:r w:rsidDel="002C7261">
          <w:rPr>
            <w:rStyle w:val="CommentReference"/>
          </w:rPr>
          <w:commentReference w:id="103"/>
        </w:r>
      </w:del>
      <w:r>
        <w:t xml:space="preserve">Increased time between radiotherapy and surgery was also associated with poorer survival (HR 1.02, p=0.006). </w:t>
      </w:r>
      <w:commentRangeEnd w:id="104"/>
      <w:r w:rsidR="00080867">
        <w:rPr>
          <w:rStyle w:val="CommentReference"/>
          <w:rFonts w:asciiTheme="minorHAnsi" w:eastAsiaTheme="minorHAnsi" w:hAnsiTheme="minorHAnsi" w:cstheme="minorBidi"/>
        </w:rPr>
        <w:commentReference w:id="104"/>
      </w:r>
      <w:del w:id="106" w:author="Kaiwen Wang" w:date="2022-02-01T13:42:00Z">
        <w:r w:rsidDel="00AB389E">
          <w:delText xml:space="preserve">Of note, there was a trend towards </w:delText>
        </w:r>
      </w:del>
      <w:del w:id="107" w:author="Kaiwen Wang" w:date="2022-02-01T13:41:00Z">
        <w:r w:rsidDel="00F854AC">
          <w:delText xml:space="preserve">better </w:delText>
        </w:r>
      </w:del>
      <w:del w:id="108" w:author="Kaiwen Wang" w:date="2022-02-01T13:42:00Z">
        <w:r w:rsidDel="00AB389E">
          <w:delText>survival in patients who did not receive adjuvant treatment compared with those who received adjuvant chemotherapy (HR 0.2</w:delText>
        </w:r>
      </w:del>
      <w:del w:id="109" w:author="Kaiwen Wang" w:date="2022-02-01T13:41:00Z">
        <w:r w:rsidDel="0095021A">
          <w:delText>8</w:delText>
        </w:r>
      </w:del>
      <w:del w:id="110" w:author="Kaiwen Wang" w:date="2022-02-01T13:42:00Z">
        <w:r w:rsidDel="00AB389E">
          <w:delText>, p=0.</w:delText>
        </w:r>
      </w:del>
      <w:del w:id="111" w:author="Kaiwen Wang" w:date="2022-02-01T13:41:00Z">
        <w:r w:rsidDel="00F854AC">
          <w:delText>09</w:delText>
        </w:r>
      </w:del>
      <w:del w:id="112" w:author="Kaiwen Wang" w:date="2022-02-01T13:42:00Z">
        <w:r w:rsidDel="00AB389E">
          <w:delText>).</w:delText>
        </w:r>
      </w:del>
      <w:r>
        <w:t xml:space="preserve"> </w:t>
      </w:r>
      <w:del w:id="113" w:author="Kaiwen Wang" w:date="2022-02-01T13:46:00Z">
        <w:r w:rsidDel="00AB7AC8">
          <w:delText xml:space="preserve">None of the variables studied were associated with risk of recurrence.  </w:delText>
        </w:r>
      </w:del>
      <w:r>
        <w:t>(</w:t>
      </w:r>
      <w:commentRangeStart w:id="114"/>
      <w:commentRangeStart w:id="115"/>
      <w:r w:rsidRPr="00223CDC">
        <w:rPr>
          <w:highlight w:val="yellow"/>
        </w:rPr>
        <w:t>Were any of the variables significant in univariate but not multivariate analysis?</w:t>
      </w:r>
      <w:commentRangeEnd w:id="114"/>
      <w:r>
        <w:rPr>
          <w:rStyle w:val="CommentReference"/>
        </w:rPr>
        <w:commentReference w:id="114"/>
      </w:r>
      <w:commentRangeEnd w:id="115"/>
      <w:r w:rsidR="00D72081">
        <w:rPr>
          <w:rStyle w:val="CommentReference"/>
          <w:rFonts w:asciiTheme="minorHAnsi" w:eastAsiaTheme="minorHAnsi" w:hAnsiTheme="minorHAnsi" w:cstheme="minorBidi"/>
        </w:rPr>
        <w:commentReference w:id="115"/>
      </w:r>
      <w:r>
        <w:t>)</w:t>
      </w:r>
    </w:p>
    <w:p w14:paraId="467DE405" w14:textId="6FDF0DA1" w:rsidR="00F45144" w:rsidRDefault="00F45144" w:rsidP="00F45144">
      <w:pPr>
        <w:spacing w:line="360" w:lineRule="auto"/>
      </w:pPr>
    </w:p>
    <w:p w14:paraId="5B1AD7AB" w14:textId="2FD09077" w:rsidR="00F45144" w:rsidRDefault="00F45144" w:rsidP="00F45144">
      <w:pPr>
        <w:spacing w:line="360" w:lineRule="auto"/>
      </w:pPr>
    </w:p>
    <w:p w14:paraId="6F42FACC" w14:textId="1EB5E9BE" w:rsidR="00F45144" w:rsidRDefault="002C7261" w:rsidP="00F45144">
      <w:pPr>
        <w:spacing w:line="360" w:lineRule="auto"/>
      </w:pPr>
      <w:ins w:id="116" w:author="Nicholas Fraser Brown" w:date="2022-01-28T20:47:00Z">
        <w:r>
          <w:t>Table 1. Patient characteristics</w:t>
        </w:r>
      </w:ins>
    </w:p>
    <w:p w14:paraId="427F8850" w14:textId="43D4CFB3" w:rsidR="00F45144" w:rsidRPr="00F45144" w:rsidDel="002C7261" w:rsidRDefault="00F45144" w:rsidP="00F45144">
      <w:pPr>
        <w:spacing w:line="360" w:lineRule="auto"/>
        <w:jc w:val="center"/>
        <w:rPr>
          <w:del w:id="117" w:author="Nicholas Fraser Brown" w:date="2022-01-28T20:48:00Z"/>
          <w:b/>
          <w:u w:val="single"/>
        </w:rPr>
      </w:pPr>
      <w:del w:id="118" w:author="Nicholas Fraser Brown" w:date="2022-01-28T20:48:00Z">
        <w:r w:rsidRPr="00F45144" w:rsidDel="002C7261">
          <w:rPr>
            <w:b/>
            <w:u w:val="single"/>
          </w:rPr>
          <w:delText>RESULTS Part B- Kevin’s stats analyses</w:delText>
        </w:r>
      </w:del>
    </w:p>
    <w:p w14:paraId="66C8361D" w14:textId="5630F046" w:rsidR="00F45144" w:rsidDel="002C7261" w:rsidRDefault="00F45144" w:rsidP="00F45144">
      <w:pPr>
        <w:pStyle w:val="Title"/>
        <w:rPr>
          <w:del w:id="119" w:author="Nicholas Fraser Brown" w:date="2022-01-28T20:48:00Z"/>
        </w:rPr>
      </w:pPr>
      <w:del w:id="120" w:author="Nicholas Fraser Brown" w:date="2022-01-28T20:48:00Z">
        <w:r w:rsidDel="002C7261">
          <w:delText>Stage 3 rectal cancer adjuvant management: survival analysis</w:delText>
        </w:r>
      </w:del>
    </w:p>
    <w:customXmlDelRangeStart w:id="121" w:author="Nicholas Fraser Brown" w:date="2022-01-28T20:48:00Z"/>
    <w:sdt>
      <w:sdtPr>
        <w:rPr>
          <w:rFonts w:asciiTheme="minorHAnsi" w:eastAsiaTheme="minorHAnsi" w:hAnsiTheme="minorHAnsi" w:cstheme="minorBidi"/>
        </w:rPr>
        <w:id w:val="-1648195261"/>
        <w:docPartObj>
          <w:docPartGallery w:val="Table of Contents"/>
          <w:docPartUnique/>
        </w:docPartObj>
      </w:sdtPr>
      <w:sdtEndPr>
        <w:rPr>
          <w:rFonts w:ascii="Times New Roman" w:eastAsiaTheme="minorEastAsia" w:hAnsi="Times New Roman" w:cs="Times New Roman"/>
          <w:color w:val="auto"/>
          <w:sz w:val="24"/>
          <w:szCs w:val="24"/>
          <w:lang w:val="en-GB"/>
        </w:rPr>
      </w:sdtEndPr>
      <w:sdtContent>
        <w:customXmlDelRangeEnd w:id="121"/>
        <w:p w14:paraId="29D0DAA4" w14:textId="0EA5A2C1" w:rsidR="00F45144" w:rsidDel="002C7261" w:rsidRDefault="00F45144" w:rsidP="00F45144">
          <w:pPr>
            <w:pStyle w:val="TOCHeading"/>
            <w:rPr>
              <w:del w:id="122" w:author="Nicholas Fraser Brown" w:date="2022-01-28T20:48:00Z"/>
            </w:rPr>
          </w:pPr>
          <w:del w:id="123" w:author="Nicholas Fraser Brown" w:date="2022-01-28T20:48:00Z">
            <w:r w:rsidRPr="00094DE4" w:rsidDel="002C7261">
              <w:rPr>
                <w:highlight w:val="yellow"/>
              </w:rPr>
              <w:delText xml:space="preserve">Table of </w:delText>
            </w:r>
            <w:commentRangeStart w:id="124"/>
            <w:r w:rsidRPr="00094DE4" w:rsidDel="002C7261">
              <w:rPr>
                <w:highlight w:val="yellow"/>
              </w:rPr>
              <w:delText>Contents</w:delText>
            </w:r>
            <w:commentRangeEnd w:id="124"/>
            <w:r w:rsidDel="002C7261">
              <w:rPr>
                <w:rStyle w:val="CommentReference"/>
                <w:rFonts w:asciiTheme="minorHAnsi" w:hAnsiTheme="minorHAnsi"/>
                <w:color w:val="auto"/>
              </w:rPr>
              <w:commentReference w:id="124"/>
            </w:r>
          </w:del>
        </w:p>
        <w:p w14:paraId="4C6092D4" w14:textId="05DF8F05" w:rsidR="00F45144" w:rsidDel="002C7261" w:rsidRDefault="00F45144" w:rsidP="00F45144">
          <w:pPr>
            <w:rPr>
              <w:del w:id="125" w:author="Nicholas Fraser Brown" w:date="2022-01-28T20:48:00Z"/>
            </w:rPr>
          </w:pPr>
          <w:del w:id="126" w:author="Nicholas Fraser Brown" w:date="2022-01-28T20:48:00Z">
            <w:r w:rsidDel="002C7261">
              <w:fldChar w:fldCharType="begin"/>
            </w:r>
            <w:r w:rsidDel="002C7261">
              <w:delInstrText>TOC \o "1-3" \h \z \u</w:delInstrText>
            </w:r>
            <w:r w:rsidDel="002C7261">
              <w:fldChar w:fldCharType="end"/>
            </w:r>
          </w:del>
        </w:p>
        <w:customXmlDelRangeStart w:id="127" w:author="Nicholas Fraser Brown" w:date="2022-01-28T20:48:00Z"/>
      </w:sdtContent>
    </w:sdt>
    <w:customXmlDelRangeEnd w:id="127"/>
    <w:p w14:paraId="2FEDB345" w14:textId="4AA82014" w:rsidR="00F45144" w:rsidDel="002C7261" w:rsidRDefault="00F45144" w:rsidP="00F45144">
      <w:pPr>
        <w:pStyle w:val="BlockText"/>
        <w:rPr>
          <w:del w:id="128" w:author="Nicholas Fraser Brown" w:date="2022-01-28T20:48:00Z"/>
        </w:rPr>
      </w:pPr>
      <w:del w:id="129" w:author="Nicholas Fraser Brown" w:date="2022-01-28T20:48:00Z">
        <w:r w:rsidDel="002C7261">
          <w:delText>The patient cohort in this study are those who have undergone surgical resection for stage III rectal cancer. This project aims to evaluate the survival performance between two different post-op management, namely between patients who have been managed with adjuvant chemotherapy or surveillance.</w:delText>
        </w:r>
      </w:del>
    </w:p>
    <w:p w14:paraId="4D033941" w14:textId="67DD9027" w:rsidR="00F45144" w:rsidDel="002C7261" w:rsidRDefault="00F45144" w:rsidP="00F45144">
      <w:pPr>
        <w:pStyle w:val="Heading1"/>
        <w:rPr>
          <w:del w:id="130" w:author="Nicholas Fraser Brown" w:date="2022-01-28T20:48:00Z"/>
        </w:rPr>
      </w:pPr>
      <w:bookmarkStart w:id="131" w:name="patient-baseline-profiles"/>
      <w:del w:id="132" w:author="Nicholas Fraser Brown" w:date="2022-01-28T20:48:00Z">
        <w:r w:rsidDel="002C7261">
          <w:rPr>
            <w:rStyle w:val="SectionNumber"/>
          </w:rPr>
          <w:delText>1</w:delText>
        </w:r>
        <w:r w:rsidDel="002C7261">
          <w:tab/>
          <w:delText>Patient baseline profiles</w:delText>
        </w:r>
      </w:del>
    </w:p>
    <w:p w14:paraId="0FB84EA1" w14:textId="1DF32F63" w:rsidR="00F45144" w:rsidDel="002C7261" w:rsidRDefault="00F45144" w:rsidP="00F45144">
      <w:pPr>
        <w:pStyle w:val="BlockText"/>
        <w:rPr>
          <w:del w:id="133" w:author="Nicholas Fraser Brown" w:date="2022-01-28T20:48:00Z"/>
        </w:rPr>
      </w:pPr>
      <w:del w:id="134" w:author="Nicholas Fraser Brown" w:date="2022-01-28T20:48:00Z">
        <w:r w:rsidDel="002C7261">
          <w:delText>First, the baseline profiles between adjuvant chemo versus surveillance group were compared to assess potential differences. Compared to the adjuvant chemotherapy group, patients in the surveillance group tends to be older and present with better prognostic profile, specifically fewer number of positive CRM, EMVI and lower staging after radiotherapy and surgery.</w:delText>
        </w:r>
      </w:del>
    </w:p>
    <w:p w14:paraId="2CAD2C10" w14:textId="28EC4EAA" w:rsidR="00F45144" w:rsidDel="002C7261" w:rsidRDefault="00F45144" w:rsidP="00F45144">
      <w:pPr>
        <w:pStyle w:val="SourceCode"/>
        <w:rPr>
          <w:del w:id="135" w:author="Nicholas Fraser Brown" w:date="2022-01-28T20:48:00Z"/>
        </w:rPr>
      </w:pPr>
      <w:del w:id="136" w:author="Nicholas Fraser Brown" w:date="2022-01-28T20:48:00Z">
        <w:r w:rsidDel="002C7261">
          <w:rPr>
            <w:rStyle w:val="VerbatimChar"/>
          </w:rPr>
          <w:delText>## Setting theme `JAMA`</w:delText>
        </w:r>
      </w:del>
    </w:p>
    <w:p w14:paraId="0A8036C9" w14:textId="6F33DEC3" w:rsidR="00F45144" w:rsidRDefault="00F45144" w:rsidP="00F45144">
      <w:pPr>
        <w:pStyle w:val="SourceCode"/>
      </w:pPr>
      <w:del w:id="137" w:author="Nicholas Fraser Brown" w:date="2022-01-28T20:48:00Z">
        <w:r w:rsidDel="002C7261">
          <w:rPr>
            <w:rStyle w:val="VerbatimChar"/>
          </w:rPr>
          <w:delText>## 5 observations missing `adjuvant_management` have been removed. To include these observations, use `forcats::fct_explicit_na()` on `adjuvant_management` column before passing to `tbl_summary()`.</w:delText>
        </w:r>
      </w:del>
    </w:p>
    <w:tbl>
      <w:tblPr>
        <w:tblStyle w:val="Table"/>
        <w:tblW w:w="10491" w:type="dxa"/>
        <w:jc w:val="center"/>
        <w:tblLayout w:type="fixed"/>
        <w:tblLook w:val="0420" w:firstRow="1" w:lastRow="0" w:firstColumn="0" w:lastColumn="0" w:noHBand="0" w:noVBand="1"/>
      </w:tblPr>
      <w:tblGrid>
        <w:gridCol w:w="4822"/>
        <w:gridCol w:w="619"/>
        <w:gridCol w:w="2230"/>
        <w:gridCol w:w="1869"/>
        <w:gridCol w:w="951"/>
      </w:tblGrid>
      <w:tr w:rsidR="00F45144" w14:paraId="344EC184" w14:textId="77777777" w:rsidTr="006A3F95">
        <w:trPr>
          <w:cnfStyle w:val="100000000000" w:firstRow="1" w:lastRow="0" w:firstColumn="0" w:lastColumn="0" w:oddVBand="0" w:evenVBand="0" w:oddHBand="0" w:evenHBand="0" w:firstRowFirstColumn="0" w:firstRowLastColumn="0" w:lastRowFirstColumn="0" w:lastRowLastColumn="0"/>
          <w:cantSplit/>
          <w:trHeight w:val="337"/>
          <w:tblHeader/>
          <w:jc w:val="center"/>
        </w:trPr>
        <w:tc>
          <w:tcPr>
            <w:tcW w:w="482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3C26FBE" w14:textId="77777777" w:rsidR="00F45144" w:rsidRDefault="00F45144" w:rsidP="006A3F95">
            <w:pPr>
              <w:spacing w:before="40" w:after="40"/>
              <w:ind w:left="100" w:right="100"/>
            </w:pPr>
            <w:r>
              <w:rPr>
                <w:rFonts w:ascii="Helvetica" w:eastAsia="Helvetica" w:hAnsi="Helvetica" w:cs="Helvetica"/>
                <w:color w:val="000000"/>
                <w:sz w:val="22"/>
                <w:szCs w:val="22"/>
              </w:rPr>
              <w:lastRenderedPageBreak/>
              <w:t>Characteristic</w:t>
            </w:r>
          </w:p>
        </w:tc>
        <w:tc>
          <w:tcPr>
            <w:tcW w:w="619"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545CB1B" w14:textId="77777777" w:rsidR="00F45144" w:rsidRDefault="00F45144" w:rsidP="006A3F95">
            <w:pPr>
              <w:spacing w:before="40" w:after="40"/>
              <w:ind w:left="100" w:right="100"/>
              <w:jc w:val="center"/>
            </w:pPr>
            <w:r>
              <w:rPr>
                <w:rFonts w:ascii="Helvetica" w:eastAsia="Helvetica" w:hAnsi="Helvetica" w:cs="Helvetica"/>
                <w:color w:val="000000"/>
                <w:sz w:val="22"/>
                <w:szCs w:val="22"/>
              </w:rPr>
              <w:t>N</w:t>
            </w:r>
          </w:p>
        </w:tc>
        <w:tc>
          <w:tcPr>
            <w:tcW w:w="2230"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18D80AE" w14:textId="0E5401E0" w:rsidR="00F45144" w:rsidRDefault="002C7261" w:rsidP="006A3F95">
            <w:pPr>
              <w:spacing w:before="40" w:after="40"/>
              <w:ind w:left="100" w:right="100"/>
              <w:jc w:val="center"/>
            </w:pPr>
            <w:ins w:id="138" w:author="Nicholas Fraser Brown" w:date="2022-01-28T20:49:00Z">
              <w:r>
                <w:rPr>
                  <w:rFonts w:ascii="Helvetica" w:eastAsia="Helvetica" w:hAnsi="Helvetica" w:cs="Helvetica"/>
                  <w:color w:val="000000"/>
                  <w:sz w:val="22"/>
                  <w:szCs w:val="22"/>
                </w:rPr>
                <w:t>A</w:t>
              </w:r>
            </w:ins>
            <w:del w:id="139" w:author="Nicholas Fraser Brown" w:date="2022-01-28T20:49:00Z">
              <w:r w:rsidR="00F45144" w:rsidDel="002C7261">
                <w:rPr>
                  <w:rFonts w:ascii="Helvetica" w:eastAsia="Helvetica" w:hAnsi="Helvetica" w:cs="Helvetica"/>
                  <w:color w:val="000000"/>
                  <w:sz w:val="22"/>
                  <w:szCs w:val="22"/>
                </w:rPr>
                <w:delText>a</w:delText>
              </w:r>
            </w:del>
            <w:r w:rsidR="00F45144">
              <w:rPr>
                <w:rFonts w:ascii="Helvetica" w:eastAsia="Helvetica" w:hAnsi="Helvetica" w:cs="Helvetica"/>
                <w:color w:val="000000"/>
                <w:sz w:val="22"/>
                <w:szCs w:val="22"/>
              </w:rPr>
              <w:t>djuvant</w:t>
            </w:r>
            <w:ins w:id="140" w:author="Nicholas Fraser Brown" w:date="2022-01-28T20:49:00Z">
              <w:r w:rsidR="002527F5">
                <w:rPr>
                  <w:rFonts w:ascii="Helvetica" w:eastAsia="Helvetica" w:hAnsi="Helvetica" w:cs="Helvetica"/>
                  <w:color w:val="000000"/>
                  <w:sz w:val="22"/>
                  <w:szCs w:val="22"/>
                </w:rPr>
                <w:t xml:space="preserve"> chemotherapy</w:t>
              </w:r>
            </w:ins>
            <w:del w:id="141" w:author="Nicholas Fraser Brown" w:date="2022-01-28T20:49:00Z">
              <w:r w:rsidR="00F45144" w:rsidDel="002527F5">
                <w:rPr>
                  <w:rFonts w:ascii="Helvetica" w:eastAsia="Helvetica" w:hAnsi="Helvetica" w:cs="Helvetica"/>
                  <w:color w:val="000000"/>
                  <w:sz w:val="22"/>
                  <w:szCs w:val="22"/>
                </w:rPr>
                <w:delText>_chemo</w:delText>
              </w:r>
              <w:r w:rsidR="00F45144" w:rsidDel="002C7261">
                <w:rPr>
                  <w:rFonts w:ascii="Helvetica" w:eastAsia="Helvetica" w:hAnsi="Helvetica" w:cs="Helvetica"/>
                  <w:color w:val="000000"/>
                  <w:sz w:val="22"/>
                  <w:szCs w:val="22"/>
                </w:rPr>
                <w:delText>, N = 98</w:delText>
              </w:r>
            </w:del>
          </w:p>
        </w:tc>
        <w:tc>
          <w:tcPr>
            <w:tcW w:w="1869"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C8E840E" w14:textId="5EDF81AF" w:rsidR="00F45144" w:rsidRDefault="002527F5" w:rsidP="006A3F95">
            <w:pPr>
              <w:spacing w:before="40" w:after="40"/>
              <w:ind w:left="100" w:right="100"/>
              <w:jc w:val="center"/>
            </w:pPr>
            <w:ins w:id="142" w:author="Nicholas Fraser Brown" w:date="2022-01-28T20:49:00Z">
              <w:r>
                <w:rPr>
                  <w:rFonts w:ascii="Helvetica" w:eastAsia="Helvetica" w:hAnsi="Helvetica" w:cs="Helvetica"/>
                  <w:color w:val="000000"/>
                  <w:sz w:val="22"/>
                  <w:szCs w:val="22"/>
                </w:rPr>
                <w:t>S</w:t>
              </w:r>
            </w:ins>
            <w:del w:id="143" w:author="Nicholas Fraser Brown" w:date="2022-01-28T20:49:00Z">
              <w:r w:rsidR="00F45144" w:rsidDel="002527F5">
                <w:rPr>
                  <w:rFonts w:ascii="Helvetica" w:eastAsia="Helvetica" w:hAnsi="Helvetica" w:cs="Helvetica"/>
                  <w:color w:val="000000"/>
                  <w:sz w:val="22"/>
                  <w:szCs w:val="22"/>
                </w:rPr>
                <w:delText>s</w:delText>
              </w:r>
            </w:del>
            <w:r w:rsidR="00F45144">
              <w:rPr>
                <w:rFonts w:ascii="Helvetica" w:eastAsia="Helvetica" w:hAnsi="Helvetica" w:cs="Helvetica"/>
                <w:color w:val="000000"/>
                <w:sz w:val="22"/>
                <w:szCs w:val="22"/>
              </w:rPr>
              <w:t>urveill</w:t>
            </w:r>
            <w:ins w:id="144" w:author="Nicholas Fraser Brown" w:date="2022-01-28T20:50:00Z">
              <w:r>
                <w:rPr>
                  <w:rFonts w:ascii="Helvetica" w:eastAsia="Helvetica" w:hAnsi="Helvetica" w:cs="Helvetica"/>
                  <w:color w:val="000000"/>
                  <w:sz w:val="22"/>
                  <w:szCs w:val="22"/>
                </w:rPr>
                <w:t>a</w:t>
              </w:r>
            </w:ins>
            <w:del w:id="145" w:author="Nicholas Fraser Brown" w:date="2022-01-28T20:50:00Z">
              <w:r w:rsidR="00F45144" w:rsidDel="002527F5">
                <w:rPr>
                  <w:rFonts w:ascii="Helvetica" w:eastAsia="Helvetica" w:hAnsi="Helvetica" w:cs="Helvetica"/>
                  <w:color w:val="000000"/>
                  <w:sz w:val="22"/>
                  <w:szCs w:val="22"/>
                </w:rPr>
                <w:delText>e</w:delText>
              </w:r>
            </w:del>
            <w:r w:rsidR="00F45144">
              <w:rPr>
                <w:rFonts w:ascii="Helvetica" w:eastAsia="Helvetica" w:hAnsi="Helvetica" w:cs="Helvetica"/>
                <w:color w:val="000000"/>
                <w:sz w:val="22"/>
                <w:szCs w:val="22"/>
              </w:rPr>
              <w:t>nce</w:t>
            </w:r>
            <w:del w:id="146" w:author="Nicholas Fraser Brown" w:date="2022-01-28T20:49:00Z">
              <w:r w:rsidR="00F45144" w:rsidDel="002C7261">
                <w:rPr>
                  <w:rFonts w:ascii="Helvetica" w:eastAsia="Helvetica" w:hAnsi="Helvetica" w:cs="Helvetica"/>
                  <w:color w:val="000000"/>
                  <w:sz w:val="22"/>
                  <w:szCs w:val="22"/>
                </w:rPr>
                <w:delText>, N = 75</w:delText>
              </w:r>
            </w:del>
          </w:p>
        </w:tc>
        <w:tc>
          <w:tcPr>
            <w:tcW w:w="949"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CD5B1" w14:textId="77777777" w:rsidR="00F45144" w:rsidRDefault="00F45144" w:rsidP="006A3F95">
            <w:pPr>
              <w:spacing w:before="40" w:after="40"/>
              <w:ind w:left="100" w:right="100"/>
              <w:jc w:val="center"/>
            </w:pPr>
            <w:r>
              <w:rPr>
                <w:rFonts w:ascii="Helvetica" w:eastAsia="Helvetica" w:hAnsi="Helvetica" w:cs="Helvetica"/>
                <w:color w:val="000000"/>
                <w:sz w:val="22"/>
                <w:szCs w:val="22"/>
              </w:rPr>
              <w:t>p-value</w:t>
            </w:r>
            <w:r>
              <w:rPr>
                <w:rFonts w:ascii="Helvetica" w:eastAsia="Helvetica" w:hAnsi="Helvetica" w:cs="Helvetica"/>
                <w:color w:val="000000"/>
                <w:sz w:val="22"/>
                <w:szCs w:val="22"/>
                <w:vertAlign w:val="superscript"/>
              </w:rPr>
              <w:t>1</w:t>
            </w:r>
          </w:p>
        </w:tc>
      </w:tr>
      <w:tr w:rsidR="002C7261" w14:paraId="2FF00E62" w14:textId="77777777" w:rsidTr="006A3F95">
        <w:trPr>
          <w:cantSplit/>
          <w:trHeight w:val="479"/>
          <w:jc w:val="center"/>
          <w:ins w:id="147" w:author="Nicholas Fraser Brown" w:date="2022-01-28T20:49:00Z"/>
        </w:trPr>
        <w:tc>
          <w:tcPr>
            <w:tcW w:w="4822" w:type="dxa"/>
            <w:shd w:val="clear" w:color="auto" w:fill="FFFFFF"/>
            <w:tcMar>
              <w:top w:w="0" w:type="dxa"/>
              <w:left w:w="0" w:type="dxa"/>
              <w:bottom w:w="0" w:type="dxa"/>
              <w:right w:w="0" w:type="dxa"/>
            </w:tcMar>
          </w:tcPr>
          <w:p w14:paraId="32D08860" w14:textId="27648B83" w:rsidR="002C7261" w:rsidRDefault="002C7261" w:rsidP="006A3F95">
            <w:pPr>
              <w:spacing w:before="100" w:after="100"/>
              <w:ind w:left="100" w:right="100"/>
              <w:rPr>
                <w:ins w:id="148" w:author="Nicholas Fraser Brown" w:date="2022-01-28T20:49:00Z"/>
                <w:rFonts w:ascii="Helvetica" w:eastAsia="Helvetica" w:hAnsi="Helvetica" w:cs="Helvetica"/>
                <w:b/>
                <w:color w:val="000000"/>
                <w:sz w:val="22"/>
                <w:szCs w:val="22"/>
              </w:rPr>
            </w:pPr>
            <w:ins w:id="149" w:author="Nicholas Fraser Brown" w:date="2022-01-28T20:49:00Z">
              <w:r>
                <w:rPr>
                  <w:rFonts w:ascii="Helvetica" w:eastAsia="Helvetica" w:hAnsi="Helvetica" w:cs="Helvetica"/>
                  <w:b/>
                  <w:color w:val="000000"/>
                  <w:sz w:val="22"/>
                  <w:szCs w:val="22"/>
                </w:rPr>
                <w:t>n</w:t>
              </w:r>
            </w:ins>
          </w:p>
        </w:tc>
        <w:tc>
          <w:tcPr>
            <w:tcW w:w="619" w:type="dxa"/>
            <w:shd w:val="clear" w:color="auto" w:fill="FFFFFF"/>
            <w:tcMar>
              <w:top w:w="0" w:type="dxa"/>
              <w:left w:w="0" w:type="dxa"/>
              <w:bottom w:w="0" w:type="dxa"/>
              <w:right w:w="0" w:type="dxa"/>
            </w:tcMar>
            <w:vAlign w:val="center"/>
          </w:tcPr>
          <w:p w14:paraId="050C8B64" w14:textId="77777777" w:rsidR="002C7261" w:rsidRDefault="002C7261" w:rsidP="006A3F95">
            <w:pPr>
              <w:spacing w:before="100" w:after="100"/>
              <w:ind w:left="100" w:right="100"/>
              <w:jc w:val="center"/>
              <w:rPr>
                <w:ins w:id="150" w:author="Nicholas Fraser Brown" w:date="2022-01-28T20:49:00Z"/>
                <w:rFonts w:ascii="Helvetica" w:eastAsia="Helvetica" w:hAnsi="Helvetica" w:cs="Helvetica"/>
                <w:color w:val="000000"/>
                <w:sz w:val="22"/>
                <w:szCs w:val="22"/>
              </w:rPr>
            </w:pPr>
          </w:p>
        </w:tc>
        <w:tc>
          <w:tcPr>
            <w:tcW w:w="2230" w:type="dxa"/>
            <w:shd w:val="clear" w:color="auto" w:fill="FFFFFF"/>
            <w:tcMar>
              <w:top w:w="0" w:type="dxa"/>
              <w:left w:w="0" w:type="dxa"/>
              <w:bottom w:w="0" w:type="dxa"/>
              <w:right w:w="0" w:type="dxa"/>
            </w:tcMar>
            <w:vAlign w:val="center"/>
          </w:tcPr>
          <w:p w14:paraId="4D4C3DDD" w14:textId="5748E61F" w:rsidR="002C7261" w:rsidRDefault="002C7261" w:rsidP="006A3F95">
            <w:pPr>
              <w:spacing w:before="100" w:after="100"/>
              <w:ind w:left="100" w:right="100"/>
              <w:jc w:val="center"/>
              <w:rPr>
                <w:ins w:id="151" w:author="Nicholas Fraser Brown" w:date="2022-01-28T20:49:00Z"/>
                <w:rFonts w:ascii="Helvetica" w:eastAsia="Helvetica" w:hAnsi="Helvetica" w:cs="Helvetica"/>
                <w:color w:val="000000"/>
                <w:sz w:val="22"/>
                <w:szCs w:val="22"/>
              </w:rPr>
            </w:pPr>
            <w:ins w:id="152" w:author="Nicholas Fraser Brown" w:date="2022-01-28T20:49:00Z">
              <w:r>
                <w:rPr>
                  <w:rFonts w:ascii="Helvetica" w:eastAsia="Helvetica" w:hAnsi="Helvetica" w:cs="Helvetica"/>
                  <w:color w:val="000000"/>
                  <w:sz w:val="22"/>
                  <w:szCs w:val="22"/>
                </w:rPr>
                <w:t>98</w:t>
              </w:r>
            </w:ins>
          </w:p>
        </w:tc>
        <w:tc>
          <w:tcPr>
            <w:tcW w:w="1869" w:type="dxa"/>
            <w:shd w:val="clear" w:color="auto" w:fill="FFFFFF"/>
            <w:tcMar>
              <w:top w:w="0" w:type="dxa"/>
              <w:left w:w="0" w:type="dxa"/>
              <w:bottom w:w="0" w:type="dxa"/>
              <w:right w:w="0" w:type="dxa"/>
            </w:tcMar>
            <w:vAlign w:val="center"/>
          </w:tcPr>
          <w:p w14:paraId="00EE2C84" w14:textId="22B122AF" w:rsidR="002C7261" w:rsidRDefault="002C7261" w:rsidP="006A3F95">
            <w:pPr>
              <w:spacing w:before="100" w:after="100"/>
              <w:ind w:left="100" w:right="100"/>
              <w:jc w:val="center"/>
              <w:rPr>
                <w:ins w:id="153" w:author="Nicholas Fraser Brown" w:date="2022-01-28T20:49:00Z"/>
                <w:rFonts w:ascii="Helvetica" w:eastAsia="Helvetica" w:hAnsi="Helvetica" w:cs="Helvetica"/>
                <w:color w:val="000000"/>
                <w:sz w:val="22"/>
                <w:szCs w:val="22"/>
              </w:rPr>
            </w:pPr>
            <w:ins w:id="154" w:author="Nicholas Fraser Brown" w:date="2022-01-28T20:49:00Z">
              <w:r>
                <w:rPr>
                  <w:rFonts w:ascii="Helvetica" w:eastAsia="Helvetica" w:hAnsi="Helvetica" w:cs="Helvetica"/>
                  <w:color w:val="000000"/>
                  <w:sz w:val="22"/>
                  <w:szCs w:val="22"/>
                </w:rPr>
                <w:t>75</w:t>
              </w:r>
            </w:ins>
          </w:p>
        </w:tc>
        <w:tc>
          <w:tcPr>
            <w:tcW w:w="949" w:type="dxa"/>
            <w:shd w:val="clear" w:color="auto" w:fill="FFFFFF"/>
            <w:tcMar>
              <w:top w:w="0" w:type="dxa"/>
              <w:left w:w="0" w:type="dxa"/>
              <w:bottom w:w="0" w:type="dxa"/>
              <w:right w:w="0" w:type="dxa"/>
            </w:tcMar>
            <w:vAlign w:val="center"/>
          </w:tcPr>
          <w:p w14:paraId="4C2E86A4" w14:textId="77777777" w:rsidR="002C7261" w:rsidRDefault="002C7261" w:rsidP="006A3F95">
            <w:pPr>
              <w:spacing w:before="100" w:after="100"/>
              <w:ind w:left="100" w:right="100"/>
              <w:jc w:val="center"/>
              <w:rPr>
                <w:ins w:id="155" w:author="Nicholas Fraser Brown" w:date="2022-01-28T20:49:00Z"/>
                <w:rFonts w:ascii="Helvetica" w:eastAsia="Helvetica" w:hAnsi="Helvetica" w:cs="Helvetica"/>
                <w:b/>
                <w:color w:val="000000"/>
                <w:sz w:val="22"/>
                <w:szCs w:val="22"/>
              </w:rPr>
            </w:pPr>
          </w:p>
        </w:tc>
      </w:tr>
      <w:tr w:rsidR="00F45144" w14:paraId="3544B1BF" w14:textId="77777777" w:rsidTr="006A3F95">
        <w:trPr>
          <w:cantSplit/>
          <w:trHeight w:val="479"/>
          <w:jc w:val="center"/>
        </w:trPr>
        <w:tc>
          <w:tcPr>
            <w:tcW w:w="4822" w:type="dxa"/>
            <w:shd w:val="clear" w:color="auto" w:fill="FFFFFF"/>
            <w:tcMar>
              <w:top w:w="0" w:type="dxa"/>
              <w:left w:w="0" w:type="dxa"/>
              <w:bottom w:w="0" w:type="dxa"/>
              <w:right w:w="0" w:type="dxa"/>
            </w:tcMar>
          </w:tcPr>
          <w:p w14:paraId="4C62B31A" w14:textId="77777777" w:rsidR="00F45144" w:rsidRDefault="00F45144" w:rsidP="006A3F95">
            <w:pPr>
              <w:spacing w:before="100" w:after="100"/>
              <w:ind w:left="100" w:right="100"/>
            </w:pPr>
            <w:r>
              <w:rPr>
                <w:rFonts w:ascii="Helvetica" w:eastAsia="Helvetica" w:hAnsi="Helvetica" w:cs="Helvetica"/>
                <w:b/>
                <w:color w:val="000000"/>
                <w:sz w:val="22"/>
                <w:szCs w:val="22"/>
              </w:rPr>
              <w:t>Age at diagnosis, Median (IQR)</w:t>
            </w:r>
          </w:p>
        </w:tc>
        <w:tc>
          <w:tcPr>
            <w:tcW w:w="619" w:type="dxa"/>
            <w:shd w:val="clear" w:color="auto" w:fill="FFFFFF"/>
            <w:tcMar>
              <w:top w:w="0" w:type="dxa"/>
              <w:left w:w="0" w:type="dxa"/>
              <w:bottom w:w="0" w:type="dxa"/>
              <w:right w:w="0" w:type="dxa"/>
            </w:tcMar>
            <w:vAlign w:val="center"/>
          </w:tcPr>
          <w:p w14:paraId="017DD799"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172</w:t>
            </w:r>
          </w:p>
        </w:tc>
        <w:tc>
          <w:tcPr>
            <w:tcW w:w="2230" w:type="dxa"/>
            <w:shd w:val="clear" w:color="auto" w:fill="FFFFFF"/>
            <w:tcMar>
              <w:top w:w="0" w:type="dxa"/>
              <w:left w:w="0" w:type="dxa"/>
              <w:bottom w:w="0" w:type="dxa"/>
              <w:right w:w="0" w:type="dxa"/>
            </w:tcMar>
            <w:vAlign w:val="center"/>
          </w:tcPr>
          <w:p w14:paraId="53C4B251" w14:textId="77777777" w:rsidR="00F45144" w:rsidRDefault="00F45144" w:rsidP="006A3F95">
            <w:pPr>
              <w:spacing w:before="100" w:after="100"/>
              <w:ind w:left="100" w:right="100"/>
              <w:jc w:val="center"/>
            </w:pPr>
            <w:r>
              <w:rPr>
                <w:rFonts w:ascii="Helvetica" w:eastAsia="Helvetica" w:hAnsi="Helvetica" w:cs="Helvetica"/>
                <w:color w:val="000000"/>
                <w:sz w:val="22"/>
                <w:szCs w:val="22"/>
              </w:rPr>
              <w:t>63 (55 – 70)</w:t>
            </w:r>
          </w:p>
        </w:tc>
        <w:tc>
          <w:tcPr>
            <w:tcW w:w="1869" w:type="dxa"/>
            <w:shd w:val="clear" w:color="auto" w:fill="FFFFFF"/>
            <w:tcMar>
              <w:top w:w="0" w:type="dxa"/>
              <w:left w:w="0" w:type="dxa"/>
              <w:bottom w:w="0" w:type="dxa"/>
              <w:right w:w="0" w:type="dxa"/>
            </w:tcMar>
            <w:vAlign w:val="center"/>
          </w:tcPr>
          <w:p w14:paraId="3BF9ADEF" w14:textId="77777777" w:rsidR="00F45144" w:rsidRDefault="00F45144" w:rsidP="006A3F95">
            <w:pPr>
              <w:spacing w:before="100" w:after="100"/>
              <w:ind w:left="100" w:right="100"/>
              <w:jc w:val="center"/>
            </w:pPr>
            <w:r>
              <w:rPr>
                <w:rFonts w:ascii="Helvetica" w:eastAsia="Helvetica" w:hAnsi="Helvetica" w:cs="Helvetica"/>
                <w:color w:val="000000"/>
                <w:sz w:val="22"/>
                <w:szCs w:val="22"/>
              </w:rPr>
              <w:t>70 (62 – 78)</w:t>
            </w:r>
          </w:p>
        </w:tc>
        <w:tc>
          <w:tcPr>
            <w:tcW w:w="949" w:type="dxa"/>
            <w:shd w:val="clear" w:color="auto" w:fill="FFFFFF"/>
            <w:tcMar>
              <w:top w:w="0" w:type="dxa"/>
              <w:left w:w="0" w:type="dxa"/>
              <w:bottom w:w="0" w:type="dxa"/>
              <w:right w:w="0" w:type="dxa"/>
            </w:tcMar>
            <w:vAlign w:val="center"/>
          </w:tcPr>
          <w:p w14:paraId="74928D53" w14:textId="77777777" w:rsidR="00F45144" w:rsidRDefault="00F45144" w:rsidP="006A3F95">
            <w:pPr>
              <w:spacing w:before="100" w:after="100"/>
              <w:ind w:left="100" w:right="100"/>
              <w:jc w:val="center"/>
            </w:pPr>
            <w:r>
              <w:rPr>
                <w:rFonts w:ascii="Helvetica" w:eastAsia="Helvetica" w:hAnsi="Helvetica" w:cs="Helvetica"/>
                <w:b/>
                <w:color w:val="000000"/>
                <w:sz w:val="22"/>
                <w:szCs w:val="22"/>
              </w:rPr>
              <w:t>&lt;0.001</w:t>
            </w:r>
          </w:p>
        </w:tc>
      </w:tr>
      <w:tr w:rsidR="00F45144" w14:paraId="4AE2D656" w14:textId="77777777" w:rsidTr="006A3F95">
        <w:trPr>
          <w:cantSplit/>
          <w:trHeight w:val="479"/>
          <w:jc w:val="center"/>
        </w:trPr>
        <w:tc>
          <w:tcPr>
            <w:tcW w:w="4822" w:type="dxa"/>
            <w:shd w:val="clear" w:color="auto" w:fill="FFFFFF"/>
            <w:tcMar>
              <w:top w:w="0" w:type="dxa"/>
              <w:left w:w="0" w:type="dxa"/>
              <w:bottom w:w="0" w:type="dxa"/>
              <w:right w:w="0" w:type="dxa"/>
            </w:tcMar>
          </w:tcPr>
          <w:p w14:paraId="2763CB53" w14:textId="77777777" w:rsidR="00F45144" w:rsidRDefault="00F45144" w:rsidP="006A3F95">
            <w:pPr>
              <w:spacing w:before="100" w:after="100"/>
              <w:ind w:left="100" w:right="100"/>
            </w:pPr>
            <w:r>
              <w:rPr>
                <w:rFonts w:ascii="Helvetica" w:eastAsia="Helvetica" w:hAnsi="Helvetica" w:cs="Helvetica"/>
                <w:b/>
                <w:color w:val="000000"/>
                <w:sz w:val="22"/>
                <w:szCs w:val="22"/>
              </w:rPr>
              <w:t>CRM, n (%)</w:t>
            </w:r>
          </w:p>
        </w:tc>
        <w:tc>
          <w:tcPr>
            <w:tcW w:w="619" w:type="dxa"/>
            <w:shd w:val="clear" w:color="auto" w:fill="FFFFFF"/>
            <w:tcMar>
              <w:top w:w="0" w:type="dxa"/>
              <w:left w:w="0" w:type="dxa"/>
              <w:bottom w:w="0" w:type="dxa"/>
              <w:right w:w="0" w:type="dxa"/>
            </w:tcMar>
            <w:vAlign w:val="center"/>
          </w:tcPr>
          <w:p w14:paraId="3A7BE7F3"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145</w:t>
            </w:r>
          </w:p>
        </w:tc>
        <w:tc>
          <w:tcPr>
            <w:tcW w:w="2230" w:type="dxa"/>
            <w:shd w:val="clear" w:color="auto" w:fill="FFFFFF"/>
            <w:tcMar>
              <w:top w:w="0" w:type="dxa"/>
              <w:left w:w="0" w:type="dxa"/>
              <w:bottom w:w="0" w:type="dxa"/>
              <w:right w:w="0" w:type="dxa"/>
            </w:tcMar>
            <w:vAlign w:val="center"/>
          </w:tcPr>
          <w:p w14:paraId="3E7E22FA" w14:textId="77777777" w:rsidR="00F45144" w:rsidRDefault="00F45144" w:rsidP="006A3F95">
            <w:pPr>
              <w:spacing w:before="100" w:after="100"/>
              <w:ind w:left="100" w:right="100"/>
              <w:jc w:val="center"/>
            </w:pPr>
          </w:p>
        </w:tc>
        <w:tc>
          <w:tcPr>
            <w:tcW w:w="1869" w:type="dxa"/>
            <w:shd w:val="clear" w:color="auto" w:fill="FFFFFF"/>
            <w:tcMar>
              <w:top w:w="0" w:type="dxa"/>
              <w:left w:w="0" w:type="dxa"/>
              <w:bottom w:w="0" w:type="dxa"/>
              <w:right w:w="0" w:type="dxa"/>
            </w:tcMar>
            <w:vAlign w:val="center"/>
          </w:tcPr>
          <w:p w14:paraId="0810B886" w14:textId="77777777" w:rsidR="00F45144" w:rsidRDefault="00F45144" w:rsidP="006A3F95">
            <w:pPr>
              <w:spacing w:before="100" w:after="100"/>
              <w:ind w:left="100" w:right="100"/>
              <w:jc w:val="center"/>
            </w:pPr>
          </w:p>
        </w:tc>
        <w:tc>
          <w:tcPr>
            <w:tcW w:w="949" w:type="dxa"/>
            <w:shd w:val="clear" w:color="auto" w:fill="FFFFFF"/>
            <w:tcMar>
              <w:top w:w="0" w:type="dxa"/>
              <w:left w:w="0" w:type="dxa"/>
              <w:bottom w:w="0" w:type="dxa"/>
              <w:right w:w="0" w:type="dxa"/>
            </w:tcMar>
            <w:vAlign w:val="center"/>
          </w:tcPr>
          <w:p w14:paraId="0483AF25" w14:textId="77777777" w:rsidR="00F45144" w:rsidRDefault="00F45144" w:rsidP="006A3F95">
            <w:pPr>
              <w:spacing w:before="100" w:after="100"/>
              <w:ind w:left="100" w:right="100"/>
              <w:jc w:val="center"/>
            </w:pPr>
            <w:r>
              <w:rPr>
                <w:rFonts w:ascii="Helvetica" w:eastAsia="Helvetica" w:hAnsi="Helvetica" w:cs="Helvetica"/>
                <w:b/>
                <w:color w:val="000000"/>
                <w:sz w:val="22"/>
                <w:szCs w:val="22"/>
              </w:rPr>
              <w:t>0.010</w:t>
            </w:r>
          </w:p>
        </w:tc>
      </w:tr>
      <w:tr w:rsidR="00F45144" w14:paraId="7767C14E" w14:textId="77777777" w:rsidTr="006A3F95">
        <w:trPr>
          <w:cantSplit/>
          <w:trHeight w:val="479"/>
          <w:jc w:val="center"/>
        </w:trPr>
        <w:tc>
          <w:tcPr>
            <w:tcW w:w="4822" w:type="dxa"/>
            <w:shd w:val="clear" w:color="auto" w:fill="FFFFFF"/>
            <w:tcMar>
              <w:top w:w="0" w:type="dxa"/>
              <w:left w:w="0" w:type="dxa"/>
              <w:bottom w:w="0" w:type="dxa"/>
              <w:right w:w="0" w:type="dxa"/>
            </w:tcMar>
          </w:tcPr>
          <w:p w14:paraId="7B458E69" w14:textId="77777777" w:rsidR="00F45144" w:rsidRDefault="00F45144" w:rsidP="006A3F95">
            <w:pPr>
              <w:spacing w:before="100" w:after="100"/>
              <w:ind w:left="300" w:right="100"/>
            </w:pPr>
            <w:r>
              <w:rPr>
                <w:rFonts w:ascii="Helvetica" w:eastAsia="Helvetica" w:hAnsi="Helvetica" w:cs="Helvetica"/>
                <w:color w:val="000000"/>
                <w:sz w:val="22"/>
                <w:szCs w:val="22"/>
              </w:rPr>
              <w:t>pos</w:t>
            </w:r>
          </w:p>
        </w:tc>
        <w:tc>
          <w:tcPr>
            <w:tcW w:w="619" w:type="dxa"/>
            <w:shd w:val="clear" w:color="auto" w:fill="FFFFFF"/>
            <w:tcMar>
              <w:top w:w="0" w:type="dxa"/>
              <w:left w:w="0" w:type="dxa"/>
              <w:bottom w:w="0" w:type="dxa"/>
              <w:right w:w="0" w:type="dxa"/>
            </w:tcMar>
            <w:vAlign w:val="center"/>
          </w:tcPr>
          <w:p w14:paraId="367544F0" w14:textId="77777777" w:rsidR="00F45144" w:rsidRDefault="00F45144" w:rsidP="006A3F95">
            <w:pPr>
              <w:spacing w:before="100" w:after="100"/>
              <w:ind w:left="100" w:right="100"/>
              <w:jc w:val="center"/>
            </w:pPr>
          </w:p>
        </w:tc>
        <w:tc>
          <w:tcPr>
            <w:tcW w:w="2230" w:type="dxa"/>
            <w:shd w:val="clear" w:color="auto" w:fill="FFFFFF"/>
            <w:tcMar>
              <w:top w:w="0" w:type="dxa"/>
              <w:left w:w="0" w:type="dxa"/>
              <w:bottom w:w="0" w:type="dxa"/>
              <w:right w:w="0" w:type="dxa"/>
            </w:tcMar>
            <w:vAlign w:val="center"/>
          </w:tcPr>
          <w:p w14:paraId="4BE26927" w14:textId="77777777" w:rsidR="00F45144" w:rsidRDefault="00F45144" w:rsidP="006A3F95">
            <w:pPr>
              <w:spacing w:before="100" w:after="100"/>
              <w:ind w:left="100" w:right="100"/>
              <w:jc w:val="center"/>
            </w:pPr>
            <w:r>
              <w:rPr>
                <w:rFonts w:ascii="Helvetica" w:eastAsia="Helvetica" w:hAnsi="Helvetica" w:cs="Helvetica"/>
                <w:color w:val="000000"/>
                <w:sz w:val="22"/>
                <w:szCs w:val="22"/>
              </w:rPr>
              <w:t>71 (88)</w:t>
            </w:r>
          </w:p>
        </w:tc>
        <w:tc>
          <w:tcPr>
            <w:tcW w:w="1869" w:type="dxa"/>
            <w:shd w:val="clear" w:color="auto" w:fill="FFFFFF"/>
            <w:tcMar>
              <w:top w:w="0" w:type="dxa"/>
              <w:left w:w="0" w:type="dxa"/>
              <w:bottom w:w="0" w:type="dxa"/>
              <w:right w:w="0" w:type="dxa"/>
            </w:tcMar>
            <w:vAlign w:val="center"/>
          </w:tcPr>
          <w:p w14:paraId="47E8DF53" w14:textId="77777777" w:rsidR="00F45144" w:rsidRDefault="00F45144" w:rsidP="006A3F95">
            <w:pPr>
              <w:spacing w:before="100" w:after="100"/>
              <w:ind w:left="100" w:right="100"/>
              <w:jc w:val="center"/>
            </w:pPr>
            <w:r>
              <w:rPr>
                <w:rFonts w:ascii="Helvetica" w:eastAsia="Helvetica" w:hAnsi="Helvetica" w:cs="Helvetica"/>
                <w:color w:val="000000"/>
                <w:sz w:val="22"/>
                <w:szCs w:val="22"/>
              </w:rPr>
              <w:t>45 (70)</w:t>
            </w:r>
          </w:p>
        </w:tc>
        <w:tc>
          <w:tcPr>
            <w:tcW w:w="949" w:type="dxa"/>
            <w:shd w:val="clear" w:color="auto" w:fill="FFFFFF"/>
            <w:tcMar>
              <w:top w:w="0" w:type="dxa"/>
              <w:left w:w="0" w:type="dxa"/>
              <w:bottom w:w="0" w:type="dxa"/>
              <w:right w:w="0" w:type="dxa"/>
            </w:tcMar>
            <w:vAlign w:val="center"/>
          </w:tcPr>
          <w:p w14:paraId="4BCC4B0B" w14:textId="77777777" w:rsidR="00F45144" w:rsidRDefault="00F45144" w:rsidP="006A3F95">
            <w:pPr>
              <w:spacing w:before="100" w:after="100"/>
              <w:ind w:left="100" w:right="100"/>
              <w:jc w:val="center"/>
            </w:pPr>
          </w:p>
        </w:tc>
      </w:tr>
      <w:tr w:rsidR="00F45144" w14:paraId="0E0DDB57" w14:textId="77777777" w:rsidTr="006A3F95">
        <w:trPr>
          <w:cantSplit/>
          <w:trHeight w:val="479"/>
          <w:jc w:val="center"/>
        </w:trPr>
        <w:tc>
          <w:tcPr>
            <w:tcW w:w="4822" w:type="dxa"/>
            <w:shd w:val="clear" w:color="auto" w:fill="FFFFFF"/>
            <w:tcMar>
              <w:top w:w="0" w:type="dxa"/>
              <w:left w:w="0" w:type="dxa"/>
              <w:bottom w:w="0" w:type="dxa"/>
              <w:right w:w="0" w:type="dxa"/>
            </w:tcMar>
          </w:tcPr>
          <w:p w14:paraId="626FC525" w14:textId="77777777" w:rsidR="00F45144" w:rsidRDefault="00F45144" w:rsidP="006A3F95">
            <w:pPr>
              <w:spacing w:before="100" w:after="100"/>
              <w:ind w:left="300" w:right="100"/>
            </w:pPr>
            <w:r>
              <w:rPr>
                <w:rFonts w:ascii="Helvetica" w:eastAsia="Helvetica" w:hAnsi="Helvetica" w:cs="Helvetica"/>
                <w:color w:val="000000"/>
                <w:sz w:val="22"/>
                <w:szCs w:val="22"/>
              </w:rPr>
              <w:t>neg</w:t>
            </w:r>
          </w:p>
        </w:tc>
        <w:tc>
          <w:tcPr>
            <w:tcW w:w="619" w:type="dxa"/>
            <w:shd w:val="clear" w:color="auto" w:fill="FFFFFF"/>
            <w:tcMar>
              <w:top w:w="0" w:type="dxa"/>
              <w:left w:w="0" w:type="dxa"/>
              <w:bottom w:w="0" w:type="dxa"/>
              <w:right w:w="0" w:type="dxa"/>
            </w:tcMar>
            <w:vAlign w:val="center"/>
          </w:tcPr>
          <w:p w14:paraId="74EB075C" w14:textId="77777777" w:rsidR="00F45144" w:rsidRDefault="00F45144" w:rsidP="006A3F95">
            <w:pPr>
              <w:spacing w:before="100" w:after="100"/>
              <w:ind w:left="100" w:right="100"/>
              <w:jc w:val="center"/>
            </w:pPr>
          </w:p>
        </w:tc>
        <w:tc>
          <w:tcPr>
            <w:tcW w:w="2230" w:type="dxa"/>
            <w:shd w:val="clear" w:color="auto" w:fill="FFFFFF"/>
            <w:tcMar>
              <w:top w:w="0" w:type="dxa"/>
              <w:left w:w="0" w:type="dxa"/>
              <w:bottom w:w="0" w:type="dxa"/>
              <w:right w:w="0" w:type="dxa"/>
            </w:tcMar>
            <w:vAlign w:val="center"/>
          </w:tcPr>
          <w:p w14:paraId="77865C57"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10 (12)</w:t>
            </w:r>
          </w:p>
        </w:tc>
        <w:tc>
          <w:tcPr>
            <w:tcW w:w="1869" w:type="dxa"/>
            <w:shd w:val="clear" w:color="auto" w:fill="FFFFFF"/>
            <w:tcMar>
              <w:top w:w="0" w:type="dxa"/>
              <w:left w:w="0" w:type="dxa"/>
              <w:bottom w:w="0" w:type="dxa"/>
              <w:right w:w="0" w:type="dxa"/>
            </w:tcMar>
            <w:vAlign w:val="center"/>
          </w:tcPr>
          <w:p w14:paraId="7891629F"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19 (30)</w:t>
            </w:r>
          </w:p>
        </w:tc>
        <w:tc>
          <w:tcPr>
            <w:tcW w:w="949" w:type="dxa"/>
            <w:shd w:val="clear" w:color="auto" w:fill="FFFFFF"/>
            <w:tcMar>
              <w:top w:w="0" w:type="dxa"/>
              <w:left w:w="0" w:type="dxa"/>
              <w:bottom w:w="0" w:type="dxa"/>
              <w:right w:w="0" w:type="dxa"/>
            </w:tcMar>
            <w:vAlign w:val="center"/>
          </w:tcPr>
          <w:p w14:paraId="7C81790D" w14:textId="77777777" w:rsidR="00F45144" w:rsidRDefault="00F45144" w:rsidP="006A3F95">
            <w:pPr>
              <w:spacing w:before="100" w:after="100"/>
              <w:ind w:left="100" w:right="100"/>
              <w:jc w:val="center"/>
            </w:pPr>
          </w:p>
        </w:tc>
      </w:tr>
      <w:tr w:rsidR="00F45144" w14:paraId="22CEE83C" w14:textId="77777777" w:rsidTr="006A3F95">
        <w:trPr>
          <w:cantSplit/>
          <w:trHeight w:val="479"/>
          <w:jc w:val="center"/>
        </w:trPr>
        <w:tc>
          <w:tcPr>
            <w:tcW w:w="4822" w:type="dxa"/>
            <w:shd w:val="clear" w:color="auto" w:fill="FFFFFF"/>
            <w:tcMar>
              <w:top w:w="0" w:type="dxa"/>
              <w:left w:w="0" w:type="dxa"/>
              <w:bottom w:w="0" w:type="dxa"/>
              <w:right w:w="0" w:type="dxa"/>
            </w:tcMar>
          </w:tcPr>
          <w:p w14:paraId="44A45692" w14:textId="77777777" w:rsidR="00F45144" w:rsidRDefault="00F45144" w:rsidP="006A3F95">
            <w:pPr>
              <w:spacing w:before="100" w:after="100"/>
              <w:ind w:left="100" w:right="100"/>
            </w:pPr>
            <w:r>
              <w:rPr>
                <w:rFonts w:ascii="Helvetica" w:eastAsia="Helvetica" w:hAnsi="Helvetica" w:cs="Helvetica"/>
                <w:b/>
                <w:color w:val="000000"/>
                <w:sz w:val="22"/>
                <w:szCs w:val="22"/>
              </w:rPr>
              <w:t>R status, n (%)</w:t>
            </w:r>
          </w:p>
        </w:tc>
        <w:tc>
          <w:tcPr>
            <w:tcW w:w="619" w:type="dxa"/>
            <w:shd w:val="clear" w:color="auto" w:fill="FFFFFF"/>
            <w:tcMar>
              <w:top w:w="0" w:type="dxa"/>
              <w:left w:w="0" w:type="dxa"/>
              <w:bottom w:w="0" w:type="dxa"/>
              <w:right w:w="0" w:type="dxa"/>
            </w:tcMar>
            <w:vAlign w:val="center"/>
          </w:tcPr>
          <w:p w14:paraId="6F9A0131"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164</w:t>
            </w:r>
          </w:p>
        </w:tc>
        <w:tc>
          <w:tcPr>
            <w:tcW w:w="2230" w:type="dxa"/>
            <w:shd w:val="clear" w:color="auto" w:fill="FFFFFF"/>
            <w:tcMar>
              <w:top w:w="0" w:type="dxa"/>
              <w:left w:w="0" w:type="dxa"/>
              <w:bottom w:w="0" w:type="dxa"/>
              <w:right w:w="0" w:type="dxa"/>
            </w:tcMar>
            <w:vAlign w:val="center"/>
          </w:tcPr>
          <w:p w14:paraId="022CB30F" w14:textId="77777777" w:rsidR="00F45144" w:rsidRDefault="00F45144" w:rsidP="006A3F95">
            <w:pPr>
              <w:spacing w:before="100" w:after="100"/>
              <w:ind w:left="100" w:right="100"/>
              <w:jc w:val="center"/>
            </w:pPr>
          </w:p>
        </w:tc>
        <w:tc>
          <w:tcPr>
            <w:tcW w:w="1869" w:type="dxa"/>
            <w:shd w:val="clear" w:color="auto" w:fill="FFFFFF"/>
            <w:tcMar>
              <w:top w:w="0" w:type="dxa"/>
              <w:left w:w="0" w:type="dxa"/>
              <w:bottom w:w="0" w:type="dxa"/>
              <w:right w:w="0" w:type="dxa"/>
            </w:tcMar>
            <w:vAlign w:val="center"/>
          </w:tcPr>
          <w:p w14:paraId="07DDFC7A" w14:textId="77777777" w:rsidR="00F45144" w:rsidRDefault="00F45144" w:rsidP="006A3F95">
            <w:pPr>
              <w:spacing w:before="100" w:after="100"/>
              <w:ind w:left="100" w:right="100"/>
              <w:jc w:val="center"/>
            </w:pPr>
          </w:p>
        </w:tc>
        <w:tc>
          <w:tcPr>
            <w:tcW w:w="949" w:type="dxa"/>
            <w:shd w:val="clear" w:color="auto" w:fill="FFFFFF"/>
            <w:tcMar>
              <w:top w:w="0" w:type="dxa"/>
              <w:left w:w="0" w:type="dxa"/>
              <w:bottom w:w="0" w:type="dxa"/>
              <w:right w:w="0" w:type="dxa"/>
            </w:tcMar>
            <w:vAlign w:val="center"/>
          </w:tcPr>
          <w:p w14:paraId="6A2B865F"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0.059</w:t>
            </w:r>
          </w:p>
        </w:tc>
      </w:tr>
      <w:tr w:rsidR="00F45144" w14:paraId="4D99EDFC" w14:textId="77777777" w:rsidTr="006A3F95">
        <w:trPr>
          <w:cantSplit/>
          <w:trHeight w:val="479"/>
          <w:jc w:val="center"/>
        </w:trPr>
        <w:tc>
          <w:tcPr>
            <w:tcW w:w="4822" w:type="dxa"/>
            <w:shd w:val="clear" w:color="auto" w:fill="FFFFFF"/>
            <w:tcMar>
              <w:top w:w="0" w:type="dxa"/>
              <w:left w:w="0" w:type="dxa"/>
              <w:bottom w:w="0" w:type="dxa"/>
              <w:right w:w="0" w:type="dxa"/>
            </w:tcMar>
          </w:tcPr>
          <w:p w14:paraId="76B00868" w14:textId="77777777" w:rsidR="00F45144" w:rsidRDefault="00F45144" w:rsidP="006A3F95">
            <w:pPr>
              <w:spacing w:before="100" w:after="100"/>
              <w:ind w:left="300" w:right="100"/>
            </w:pPr>
            <w:r>
              <w:rPr>
                <w:rFonts w:ascii="Helvetica" w:eastAsia="Helvetica" w:hAnsi="Helvetica" w:cs="Helvetica"/>
                <w:color w:val="000000"/>
                <w:sz w:val="22"/>
                <w:szCs w:val="22"/>
              </w:rPr>
              <w:t>R0</w:t>
            </w:r>
          </w:p>
        </w:tc>
        <w:tc>
          <w:tcPr>
            <w:tcW w:w="619" w:type="dxa"/>
            <w:shd w:val="clear" w:color="auto" w:fill="FFFFFF"/>
            <w:tcMar>
              <w:top w:w="0" w:type="dxa"/>
              <w:left w:w="0" w:type="dxa"/>
              <w:bottom w:w="0" w:type="dxa"/>
              <w:right w:w="0" w:type="dxa"/>
            </w:tcMar>
            <w:vAlign w:val="center"/>
          </w:tcPr>
          <w:p w14:paraId="5A3F69FA" w14:textId="77777777" w:rsidR="00F45144" w:rsidRDefault="00F45144" w:rsidP="006A3F95">
            <w:pPr>
              <w:spacing w:before="100" w:after="100"/>
              <w:ind w:left="100" w:right="100"/>
              <w:jc w:val="center"/>
            </w:pPr>
          </w:p>
        </w:tc>
        <w:tc>
          <w:tcPr>
            <w:tcW w:w="2230" w:type="dxa"/>
            <w:shd w:val="clear" w:color="auto" w:fill="FFFFFF"/>
            <w:tcMar>
              <w:top w:w="0" w:type="dxa"/>
              <w:left w:w="0" w:type="dxa"/>
              <w:bottom w:w="0" w:type="dxa"/>
              <w:right w:w="0" w:type="dxa"/>
            </w:tcMar>
            <w:vAlign w:val="center"/>
          </w:tcPr>
          <w:p w14:paraId="4DD180C0" w14:textId="77777777" w:rsidR="00F45144" w:rsidRDefault="00F45144" w:rsidP="006A3F95">
            <w:pPr>
              <w:spacing w:before="100" w:after="100"/>
              <w:ind w:left="100" w:right="100"/>
              <w:jc w:val="center"/>
            </w:pPr>
            <w:r>
              <w:rPr>
                <w:rFonts w:ascii="Helvetica" w:eastAsia="Helvetica" w:hAnsi="Helvetica" w:cs="Helvetica"/>
                <w:color w:val="000000"/>
                <w:sz w:val="22"/>
                <w:szCs w:val="22"/>
              </w:rPr>
              <w:t>77 (86)</w:t>
            </w:r>
          </w:p>
        </w:tc>
        <w:tc>
          <w:tcPr>
            <w:tcW w:w="1869" w:type="dxa"/>
            <w:shd w:val="clear" w:color="auto" w:fill="FFFFFF"/>
            <w:tcMar>
              <w:top w:w="0" w:type="dxa"/>
              <w:left w:w="0" w:type="dxa"/>
              <w:bottom w:w="0" w:type="dxa"/>
              <w:right w:w="0" w:type="dxa"/>
            </w:tcMar>
            <w:vAlign w:val="center"/>
          </w:tcPr>
          <w:p w14:paraId="794512EC" w14:textId="77777777" w:rsidR="00F45144" w:rsidRDefault="00F45144" w:rsidP="006A3F95">
            <w:pPr>
              <w:spacing w:before="100" w:after="100"/>
              <w:ind w:left="100" w:right="100"/>
              <w:jc w:val="center"/>
            </w:pPr>
            <w:r>
              <w:rPr>
                <w:rFonts w:ascii="Helvetica" w:eastAsia="Helvetica" w:hAnsi="Helvetica" w:cs="Helvetica"/>
                <w:color w:val="000000"/>
                <w:sz w:val="22"/>
                <w:szCs w:val="22"/>
              </w:rPr>
              <w:t>70 (95)</w:t>
            </w:r>
          </w:p>
        </w:tc>
        <w:tc>
          <w:tcPr>
            <w:tcW w:w="949" w:type="dxa"/>
            <w:shd w:val="clear" w:color="auto" w:fill="FFFFFF"/>
            <w:tcMar>
              <w:top w:w="0" w:type="dxa"/>
              <w:left w:w="0" w:type="dxa"/>
              <w:bottom w:w="0" w:type="dxa"/>
              <w:right w:w="0" w:type="dxa"/>
            </w:tcMar>
            <w:vAlign w:val="center"/>
          </w:tcPr>
          <w:p w14:paraId="69F3EB62" w14:textId="77777777" w:rsidR="00F45144" w:rsidRDefault="00F45144" w:rsidP="006A3F95">
            <w:pPr>
              <w:spacing w:before="100" w:after="100"/>
              <w:ind w:left="100" w:right="100"/>
              <w:jc w:val="center"/>
            </w:pPr>
          </w:p>
        </w:tc>
      </w:tr>
      <w:tr w:rsidR="00F45144" w14:paraId="2F6DF695" w14:textId="77777777" w:rsidTr="006A3F95">
        <w:trPr>
          <w:cantSplit/>
          <w:trHeight w:val="479"/>
          <w:jc w:val="center"/>
        </w:trPr>
        <w:tc>
          <w:tcPr>
            <w:tcW w:w="4822" w:type="dxa"/>
            <w:shd w:val="clear" w:color="auto" w:fill="FFFFFF"/>
            <w:tcMar>
              <w:top w:w="0" w:type="dxa"/>
              <w:left w:w="0" w:type="dxa"/>
              <w:bottom w:w="0" w:type="dxa"/>
              <w:right w:w="0" w:type="dxa"/>
            </w:tcMar>
          </w:tcPr>
          <w:p w14:paraId="254BBF28" w14:textId="77777777" w:rsidR="00F45144" w:rsidRDefault="00F45144" w:rsidP="006A3F95">
            <w:pPr>
              <w:spacing w:before="100" w:after="100"/>
              <w:ind w:left="300" w:right="100"/>
            </w:pPr>
            <w:r>
              <w:rPr>
                <w:rFonts w:ascii="Helvetica" w:eastAsia="Helvetica" w:hAnsi="Helvetica" w:cs="Helvetica"/>
                <w:color w:val="000000"/>
                <w:sz w:val="22"/>
                <w:szCs w:val="22"/>
              </w:rPr>
              <w:t>R1</w:t>
            </w:r>
          </w:p>
        </w:tc>
        <w:tc>
          <w:tcPr>
            <w:tcW w:w="619" w:type="dxa"/>
            <w:shd w:val="clear" w:color="auto" w:fill="FFFFFF"/>
            <w:tcMar>
              <w:top w:w="0" w:type="dxa"/>
              <w:left w:w="0" w:type="dxa"/>
              <w:bottom w:w="0" w:type="dxa"/>
              <w:right w:w="0" w:type="dxa"/>
            </w:tcMar>
            <w:vAlign w:val="center"/>
          </w:tcPr>
          <w:p w14:paraId="65F11681" w14:textId="77777777" w:rsidR="00F45144" w:rsidRDefault="00F45144" w:rsidP="006A3F95">
            <w:pPr>
              <w:spacing w:before="100" w:after="100"/>
              <w:ind w:left="100" w:right="100"/>
              <w:jc w:val="center"/>
            </w:pPr>
          </w:p>
        </w:tc>
        <w:tc>
          <w:tcPr>
            <w:tcW w:w="2230" w:type="dxa"/>
            <w:shd w:val="clear" w:color="auto" w:fill="FFFFFF"/>
            <w:tcMar>
              <w:top w:w="0" w:type="dxa"/>
              <w:left w:w="0" w:type="dxa"/>
              <w:bottom w:w="0" w:type="dxa"/>
              <w:right w:w="0" w:type="dxa"/>
            </w:tcMar>
            <w:vAlign w:val="center"/>
          </w:tcPr>
          <w:p w14:paraId="6CF93CCF"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13 (14)</w:t>
            </w:r>
          </w:p>
        </w:tc>
        <w:tc>
          <w:tcPr>
            <w:tcW w:w="1869" w:type="dxa"/>
            <w:shd w:val="clear" w:color="auto" w:fill="FFFFFF"/>
            <w:tcMar>
              <w:top w:w="0" w:type="dxa"/>
              <w:left w:w="0" w:type="dxa"/>
              <w:bottom w:w="0" w:type="dxa"/>
              <w:right w:w="0" w:type="dxa"/>
            </w:tcMar>
            <w:vAlign w:val="center"/>
          </w:tcPr>
          <w:p w14:paraId="309ECB42" w14:textId="77777777" w:rsidR="00F45144" w:rsidRDefault="00F45144" w:rsidP="006A3F95">
            <w:pPr>
              <w:spacing w:before="100" w:after="100"/>
              <w:ind w:left="100" w:right="100"/>
              <w:jc w:val="center"/>
            </w:pPr>
            <w:r>
              <w:rPr>
                <w:rFonts w:ascii="Helvetica" w:eastAsia="Helvetica" w:hAnsi="Helvetica" w:cs="Helvetica"/>
                <w:color w:val="000000"/>
                <w:sz w:val="22"/>
                <w:szCs w:val="22"/>
              </w:rPr>
              <w:t>4 (5.4)</w:t>
            </w:r>
          </w:p>
        </w:tc>
        <w:tc>
          <w:tcPr>
            <w:tcW w:w="949" w:type="dxa"/>
            <w:shd w:val="clear" w:color="auto" w:fill="FFFFFF"/>
            <w:tcMar>
              <w:top w:w="0" w:type="dxa"/>
              <w:left w:w="0" w:type="dxa"/>
              <w:bottom w:w="0" w:type="dxa"/>
              <w:right w:w="0" w:type="dxa"/>
            </w:tcMar>
            <w:vAlign w:val="center"/>
          </w:tcPr>
          <w:p w14:paraId="56E878C5" w14:textId="77777777" w:rsidR="00F45144" w:rsidRDefault="00F45144" w:rsidP="006A3F95">
            <w:pPr>
              <w:spacing w:before="100" w:after="100"/>
              <w:ind w:left="100" w:right="100"/>
              <w:jc w:val="center"/>
            </w:pPr>
          </w:p>
        </w:tc>
      </w:tr>
      <w:tr w:rsidR="00F45144" w14:paraId="45B86FB4" w14:textId="77777777" w:rsidTr="006A3F95">
        <w:trPr>
          <w:cantSplit/>
          <w:trHeight w:val="479"/>
          <w:jc w:val="center"/>
        </w:trPr>
        <w:tc>
          <w:tcPr>
            <w:tcW w:w="4822" w:type="dxa"/>
            <w:shd w:val="clear" w:color="auto" w:fill="FFFFFF"/>
            <w:tcMar>
              <w:top w:w="0" w:type="dxa"/>
              <w:left w:w="0" w:type="dxa"/>
              <w:bottom w:w="0" w:type="dxa"/>
              <w:right w:w="0" w:type="dxa"/>
            </w:tcMar>
          </w:tcPr>
          <w:p w14:paraId="289983E1" w14:textId="77777777" w:rsidR="00F45144" w:rsidRDefault="00F45144" w:rsidP="006A3F95">
            <w:pPr>
              <w:spacing w:before="100" w:after="100"/>
              <w:ind w:left="100" w:right="100"/>
            </w:pPr>
            <w:r>
              <w:rPr>
                <w:rFonts w:ascii="Helvetica" w:eastAsia="Helvetica" w:hAnsi="Helvetica" w:cs="Helvetica"/>
                <w:b/>
                <w:color w:val="000000"/>
                <w:sz w:val="22"/>
                <w:szCs w:val="22"/>
              </w:rPr>
              <w:t>TRG status, n (%)</w:t>
            </w:r>
          </w:p>
        </w:tc>
        <w:tc>
          <w:tcPr>
            <w:tcW w:w="619" w:type="dxa"/>
            <w:shd w:val="clear" w:color="auto" w:fill="FFFFFF"/>
            <w:tcMar>
              <w:top w:w="0" w:type="dxa"/>
              <w:left w:w="0" w:type="dxa"/>
              <w:bottom w:w="0" w:type="dxa"/>
              <w:right w:w="0" w:type="dxa"/>
            </w:tcMar>
            <w:vAlign w:val="center"/>
          </w:tcPr>
          <w:p w14:paraId="246508BC" w14:textId="77777777" w:rsidR="00F45144" w:rsidRDefault="00F45144" w:rsidP="006A3F95">
            <w:pPr>
              <w:spacing w:before="100" w:after="100"/>
              <w:ind w:left="100" w:right="100"/>
              <w:jc w:val="center"/>
            </w:pPr>
            <w:r>
              <w:rPr>
                <w:rFonts w:ascii="Helvetica" w:eastAsia="Helvetica" w:hAnsi="Helvetica" w:cs="Helvetica"/>
                <w:color w:val="000000"/>
                <w:sz w:val="22"/>
                <w:szCs w:val="22"/>
              </w:rPr>
              <w:t>79</w:t>
            </w:r>
          </w:p>
        </w:tc>
        <w:tc>
          <w:tcPr>
            <w:tcW w:w="2230" w:type="dxa"/>
            <w:shd w:val="clear" w:color="auto" w:fill="FFFFFF"/>
            <w:tcMar>
              <w:top w:w="0" w:type="dxa"/>
              <w:left w:w="0" w:type="dxa"/>
              <w:bottom w:w="0" w:type="dxa"/>
              <w:right w:w="0" w:type="dxa"/>
            </w:tcMar>
            <w:vAlign w:val="center"/>
          </w:tcPr>
          <w:p w14:paraId="530CDE66" w14:textId="77777777" w:rsidR="00F45144" w:rsidRDefault="00F45144" w:rsidP="006A3F95">
            <w:pPr>
              <w:spacing w:before="100" w:after="100"/>
              <w:ind w:left="100" w:right="100"/>
              <w:jc w:val="center"/>
            </w:pPr>
          </w:p>
        </w:tc>
        <w:tc>
          <w:tcPr>
            <w:tcW w:w="1869" w:type="dxa"/>
            <w:shd w:val="clear" w:color="auto" w:fill="FFFFFF"/>
            <w:tcMar>
              <w:top w:w="0" w:type="dxa"/>
              <w:left w:w="0" w:type="dxa"/>
              <w:bottom w:w="0" w:type="dxa"/>
              <w:right w:w="0" w:type="dxa"/>
            </w:tcMar>
            <w:vAlign w:val="center"/>
          </w:tcPr>
          <w:p w14:paraId="2FBCE18C" w14:textId="77777777" w:rsidR="00F45144" w:rsidRDefault="00F45144" w:rsidP="006A3F95">
            <w:pPr>
              <w:spacing w:before="100" w:after="100"/>
              <w:ind w:left="100" w:right="100"/>
              <w:jc w:val="center"/>
            </w:pPr>
          </w:p>
        </w:tc>
        <w:tc>
          <w:tcPr>
            <w:tcW w:w="949" w:type="dxa"/>
            <w:shd w:val="clear" w:color="auto" w:fill="FFFFFF"/>
            <w:tcMar>
              <w:top w:w="0" w:type="dxa"/>
              <w:left w:w="0" w:type="dxa"/>
              <w:bottom w:w="0" w:type="dxa"/>
              <w:right w:w="0" w:type="dxa"/>
            </w:tcMar>
            <w:vAlign w:val="center"/>
          </w:tcPr>
          <w:p w14:paraId="7C258050"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0.92</w:t>
            </w:r>
          </w:p>
        </w:tc>
      </w:tr>
      <w:tr w:rsidR="00F45144" w14:paraId="30132DBE" w14:textId="77777777" w:rsidTr="006A3F95">
        <w:trPr>
          <w:cantSplit/>
          <w:trHeight w:val="479"/>
          <w:jc w:val="center"/>
        </w:trPr>
        <w:tc>
          <w:tcPr>
            <w:tcW w:w="4822" w:type="dxa"/>
            <w:shd w:val="clear" w:color="auto" w:fill="FFFFFF"/>
            <w:tcMar>
              <w:top w:w="0" w:type="dxa"/>
              <w:left w:w="0" w:type="dxa"/>
              <w:bottom w:w="0" w:type="dxa"/>
              <w:right w:w="0" w:type="dxa"/>
            </w:tcMar>
          </w:tcPr>
          <w:p w14:paraId="4FA222EF" w14:textId="77777777" w:rsidR="00F45144" w:rsidRPr="00876661" w:rsidRDefault="00F45144" w:rsidP="006A3F95">
            <w:pPr>
              <w:spacing w:before="100" w:after="100"/>
              <w:ind w:left="300" w:right="100"/>
              <w:rPr>
                <w:highlight w:val="yellow"/>
              </w:rPr>
            </w:pPr>
            <w:r w:rsidRPr="00876661">
              <w:rPr>
                <w:rFonts w:ascii="Helvetica" w:eastAsia="Helvetica" w:hAnsi="Helvetica" w:cs="Helvetica"/>
                <w:color w:val="000000"/>
                <w:sz w:val="22"/>
                <w:szCs w:val="22"/>
                <w:highlight w:val="yellow"/>
              </w:rPr>
              <w:t>TRG3</w:t>
            </w:r>
          </w:p>
        </w:tc>
        <w:tc>
          <w:tcPr>
            <w:tcW w:w="619" w:type="dxa"/>
            <w:shd w:val="clear" w:color="auto" w:fill="FFFFFF"/>
            <w:tcMar>
              <w:top w:w="0" w:type="dxa"/>
              <w:left w:w="0" w:type="dxa"/>
              <w:bottom w:w="0" w:type="dxa"/>
              <w:right w:w="0" w:type="dxa"/>
            </w:tcMar>
            <w:vAlign w:val="center"/>
          </w:tcPr>
          <w:p w14:paraId="1A22FCCC" w14:textId="77777777" w:rsidR="00F45144" w:rsidRDefault="00F45144" w:rsidP="006A3F95">
            <w:pPr>
              <w:spacing w:before="100" w:after="100"/>
              <w:ind w:left="100" w:right="100"/>
              <w:jc w:val="center"/>
            </w:pPr>
          </w:p>
        </w:tc>
        <w:tc>
          <w:tcPr>
            <w:tcW w:w="2230" w:type="dxa"/>
            <w:shd w:val="clear" w:color="auto" w:fill="FFFFFF"/>
            <w:tcMar>
              <w:top w:w="0" w:type="dxa"/>
              <w:left w:w="0" w:type="dxa"/>
              <w:bottom w:w="0" w:type="dxa"/>
              <w:right w:w="0" w:type="dxa"/>
            </w:tcMar>
            <w:vAlign w:val="center"/>
          </w:tcPr>
          <w:p w14:paraId="4B48ED02"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12 (27)</w:t>
            </w:r>
          </w:p>
        </w:tc>
        <w:tc>
          <w:tcPr>
            <w:tcW w:w="1869" w:type="dxa"/>
            <w:shd w:val="clear" w:color="auto" w:fill="FFFFFF"/>
            <w:tcMar>
              <w:top w:w="0" w:type="dxa"/>
              <w:left w:w="0" w:type="dxa"/>
              <w:bottom w:w="0" w:type="dxa"/>
              <w:right w:w="0" w:type="dxa"/>
            </w:tcMar>
            <w:vAlign w:val="center"/>
          </w:tcPr>
          <w:p w14:paraId="47B949D5"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11 (32)</w:t>
            </w:r>
          </w:p>
        </w:tc>
        <w:tc>
          <w:tcPr>
            <w:tcW w:w="949" w:type="dxa"/>
            <w:shd w:val="clear" w:color="auto" w:fill="FFFFFF"/>
            <w:tcMar>
              <w:top w:w="0" w:type="dxa"/>
              <w:left w:w="0" w:type="dxa"/>
              <w:bottom w:w="0" w:type="dxa"/>
              <w:right w:w="0" w:type="dxa"/>
            </w:tcMar>
            <w:vAlign w:val="center"/>
          </w:tcPr>
          <w:p w14:paraId="2A523DA2" w14:textId="77777777" w:rsidR="00F45144" w:rsidRDefault="00F45144" w:rsidP="006A3F95">
            <w:pPr>
              <w:spacing w:before="100" w:after="100"/>
              <w:ind w:left="100" w:right="100"/>
              <w:jc w:val="center"/>
            </w:pPr>
          </w:p>
        </w:tc>
      </w:tr>
      <w:tr w:rsidR="00F45144" w14:paraId="094E10EC" w14:textId="77777777" w:rsidTr="006A3F95">
        <w:trPr>
          <w:cantSplit/>
          <w:trHeight w:val="479"/>
          <w:jc w:val="center"/>
        </w:trPr>
        <w:tc>
          <w:tcPr>
            <w:tcW w:w="4822" w:type="dxa"/>
            <w:shd w:val="clear" w:color="auto" w:fill="FFFFFF"/>
            <w:tcMar>
              <w:top w:w="0" w:type="dxa"/>
              <w:left w:w="0" w:type="dxa"/>
              <w:bottom w:w="0" w:type="dxa"/>
              <w:right w:w="0" w:type="dxa"/>
            </w:tcMar>
          </w:tcPr>
          <w:p w14:paraId="6ACEAD35" w14:textId="77777777" w:rsidR="00F45144" w:rsidRPr="00876661" w:rsidRDefault="00F45144" w:rsidP="006A3F95">
            <w:pPr>
              <w:spacing w:before="100" w:after="100"/>
              <w:ind w:left="300" w:right="100"/>
              <w:rPr>
                <w:highlight w:val="yellow"/>
              </w:rPr>
            </w:pPr>
            <w:commentRangeStart w:id="156"/>
            <w:r w:rsidRPr="00876661">
              <w:rPr>
                <w:rFonts w:ascii="Helvetica" w:eastAsia="Helvetica" w:hAnsi="Helvetica" w:cs="Helvetica"/>
                <w:color w:val="000000"/>
                <w:sz w:val="22"/>
                <w:szCs w:val="22"/>
                <w:highlight w:val="yellow"/>
              </w:rPr>
              <w:t>TRG0</w:t>
            </w:r>
            <w:commentRangeEnd w:id="156"/>
            <w:r>
              <w:rPr>
                <w:rStyle w:val="CommentReference"/>
              </w:rPr>
              <w:commentReference w:id="156"/>
            </w:r>
          </w:p>
        </w:tc>
        <w:tc>
          <w:tcPr>
            <w:tcW w:w="619" w:type="dxa"/>
            <w:shd w:val="clear" w:color="auto" w:fill="FFFFFF"/>
            <w:tcMar>
              <w:top w:w="0" w:type="dxa"/>
              <w:left w:w="0" w:type="dxa"/>
              <w:bottom w:w="0" w:type="dxa"/>
              <w:right w:w="0" w:type="dxa"/>
            </w:tcMar>
            <w:vAlign w:val="center"/>
          </w:tcPr>
          <w:p w14:paraId="15D7CCA2" w14:textId="77777777" w:rsidR="00F45144" w:rsidRDefault="00F45144" w:rsidP="006A3F95">
            <w:pPr>
              <w:spacing w:before="100" w:after="100"/>
              <w:ind w:left="100" w:right="100"/>
              <w:jc w:val="center"/>
            </w:pPr>
          </w:p>
        </w:tc>
        <w:tc>
          <w:tcPr>
            <w:tcW w:w="2230" w:type="dxa"/>
            <w:shd w:val="clear" w:color="auto" w:fill="FFFFFF"/>
            <w:tcMar>
              <w:top w:w="0" w:type="dxa"/>
              <w:left w:w="0" w:type="dxa"/>
              <w:bottom w:w="0" w:type="dxa"/>
              <w:right w:w="0" w:type="dxa"/>
            </w:tcMar>
            <w:vAlign w:val="center"/>
          </w:tcPr>
          <w:p w14:paraId="12D2186E"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 (0)</w:t>
            </w:r>
          </w:p>
        </w:tc>
        <w:tc>
          <w:tcPr>
            <w:tcW w:w="1869" w:type="dxa"/>
            <w:shd w:val="clear" w:color="auto" w:fill="FFFFFF"/>
            <w:tcMar>
              <w:top w:w="0" w:type="dxa"/>
              <w:left w:w="0" w:type="dxa"/>
              <w:bottom w:w="0" w:type="dxa"/>
              <w:right w:w="0" w:type="dxa"/>
            </w:tcMar>
            <w:vAlign w:val="center"/>
          </w:tcPr>
          <w:p w14:paraId="20FFE292"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 (2.9)</w:t>
            </w:r>
          </w:p>
        </w:tc>
        <w:tc>
          <w:tcPr>
            <w:tcW w:w="949" w:type="dxa"/>
            <w:shd w:val="clear" w:color="auto" w:fill="FFFFFF"/>
            <w:tcMar>
              <w:top w:w="0" w:type="dxa"/>
              <w:left w:w="0" w:type="dxa"/>
              <w:bottom w:w="0" w:type="dxa"/>
              <w:right w:w="0" w:type="dxa"/>
            </w:tcMar>
            <w:vAlign w:val="center"/>
          </w:tcPr>
          <w:p w14:paraId="13A3ADC5" w14:textId="77777777" w:rsidR="00F45144" w:rsidRDefault="00F45144" w:rsidP="006A3F95">
            <w:pPr>
              <w:spacing w:before="100" w:after="100"/>
              <w:ind w:left="100" w:right="100"/>
              <w:jc w:val="center"/>
            </w:pPr>
          </w:p>
        </w:tc>
      </w:tr>
      <w:tr w:rsidR="00F45144" w14:paraId="5EE1E2E4" w14:textId="77777777" w:rsidTr="006A3F95">
        <w:trPr>
          <w:cantSplit/>
          <w:trHeight w:val="479"/>
          <w:jc w:val="center"/>
        </w:trPr>
        <w:tc>
          <w:tcPr>
            <w:tcW w:w="4822" w:type="dxa"/>
            <w:shd w:val="clear" w:color="auto" w:fill="FFFFFF"/>
            <w:tcMar>
              <w:top w:w="0" w:type="dxa"/>
              <w:left w:w="0" w:type="dxa"/>
              <w:bottom w:w="0" w:type="dxa"/>
              <w:right w:w="0" w:type="dxa"/>
            </w:tcMar>
          </w:tcPr>
          <w:p w14:paraId="12EBE39C" w14:textId="77777777" w:rsidR="00F45144" w:rsidRDefault="00F45144" w:rsidP="006A3F95">
            <w:pPr>
              <w:spacing w:before="100" w:after="100"/>
              <w:ind w:left="300" w:right="100"/>
            </w:pPr>
            <w:r>
              <w:rPr>
                <w:rFonts w:ascii="Helvetica" w:eastAsia="Helvetica" w:hAnsi="Helvetica" w:cs="Helvetica"/>
                <w:color w:val="000000"/>
                <w:sz w:val="22"/>
                <w:szCs w:val="22"/>
              </w:rPr>
              <w:t>TRG1</w:t>
            </w:r>
          </w:p>
        </w:tc>
        <w:tc>
          <w:tcPr>
            <w:tcW w:w="619" w:type="dxa"/>
            <w:shd w:val="clear" w:color="auto" w:fill="FFFFFF"/>
            <w:tcMar>
              <w:top w:w="0" w:type="dxa"/>
              <w:left w:w="0" w:type="dxa"/>
              <w:bottom w:w="0" w:type="dxa"/>
              <w:right w:w="0" w:type="dxa"/>
            </w:tcMar>
            <w:vAlign w:val="center"/>
          </w:tcPr>
          <w:p w14:paraId="7E87A226" w14:textId="77777777" w:rsidR="00F45144" w:rsidRDefault="00F45144" w:rsidP="006A3F95">
            <w:pPr>
              <w:spacing w:before="100" w:after="100"/>
              <w:ind w:left="100" w:right="100"/>
              <w:jc w:val="center"/>
            </w:pPr>
          </w:p>
        </w:tc>
        <w:tc>
          <w:tcPr>
            <w:tcW w:w="2230" w:type="dxa"/>
            <w:shd w:val="clear" w:color="auto" w:fill="FFFFFF"/>
            <w:tcMar>
              <w:top w:w="0" w:type="dxa"/>
              <w:left w:w="0" w:type="dxa"/>
              <w:bottom w:w="0" w:type="dxa"/>
              <w:right w:w="0" w:type="dxa"/>
            </w:tcMar>
            <w:vAlign w:val="center"/>
          </w:tcPr>
          <w:p w14:paraId="34647AC6" w14:textId="77777777" w:rsidR="00F45144" w:rsidRDefault="00F45144" w:rsidP="006A3F95">
            <w:pPr>
              <w:spacing w:before="100" w:after="100"/>
              <w:ind w:left="100" w:right="100"/>
              <w:jc w:val="center"/>
            </w:pPr>
            <w:r>
              <w:rPr>
                <w:rFonts w:ascii="Helvetica" w:eastAsia="Helvetica" w:hAnsi="Helvetica" w:cs="Helvetica"/>
                <w:color w:val="000000"/>
                <w:sz w:val="22"/>
                <w:szCs w:val="22"/>
              </w:rPr>
              <w:t>5 (11)</w:t>
            </w:r>
          </w:p>
        </w:tc>
        <w:tc>
          <w:tcPr>
            <w:tcW w:w="1869" w:type="dxa"/>
            <w:shd w:val="clear" w:color="auto" w:fill="FFFFFF"/>
            <w:tcMar>
              <w:top w:w="0" w:type="dxa"/>
              <w:left w:w="0" w:type="dxa"/>
              <w:bottom w:w="0" w:type="dxa"/>
              <w:right w:w="0" w:type="dxa"/>
            </w:tcMar>
            <w:vAlign w:val="center"/>
          </w:tcPr>
          <w:p w14:paraId="0DC6D839" w14:textId="77777777" w:rsidR="00F45144" w:rsidRDefault="00F45144" w:rsidP="006A3F95">
            <w:pPr>
              <w:spacing w:before="100" w:after="100"/>
              <w:ind w:left="100" w:right="100"/>
              <w:jc w:val="center"/>
            </w:pPr>
            <w:r>
              <w:rPr>
                <w:rFonts w:ascii="Helvetica" w:eastAsia="Helvetica" w:hAnsi="Helvetica" w:cs="Helvetica"/>
                <w:color w:val="000000"/>
                <w:sz w:val="22"/>
                <w:szCs w:val="22"/>
              </w:rPr>
              <w:t>3 (8.8)</w:t>
            </w:r>
          </w:p>
        </w:tc>
        <w:tc>
          <w:tcPr>
            <w:tcW w:w="949" w:type="dxa"/>
            <w:shd w:val="clear" w:color="auto" w:fill="FFFFFF"/>
            <w:tcMar>
              <w:top w:w="0" w:type="dxa"/>
              <w:left w:w="0" w:type="dxa"/>
              <w:bottom w:w="0" w:type="dxa"/>
              <w:right w:w="0" w:type="dxa"/>
            </w:tcMar>
            <w:vAlign w:val="center"/>
          </w:tcPr>
          <w:p w14:paraId="2061B177" w14:textId="77777777" w:rsidR="00F45144" w:rsidRDefault="00F45144" w:rsidP="006A3F95">
            <w:pPr>
              <w:spacing w:before="100" w:after="100"/>
              <w:ind w:left="100" w:right="100"/>
              <w:jc w:val="center"/>
            </w:pPr>
          </w:p>
        </w:tc>
      </w:tr>
      <w:tr w:rsidR="00F45144" w14:paraId="4ED1121B" w14:textId="77777777" w:rsidTr="006A3F95">
        <w:trPr>
          <w:cantSplit/>
          <w:trHeight w:val="479"/>
          <w:jc w:val="center"/>
        </w:trPr>
        <w:tc>
          <w:tcPr>
            <w:tcW w:w="4822" w:type="dxa"/>
            <w:shd w:val="clear" w:color="auto" w:fill="FFFFFF"/>
            <w:tcMar>
              <w:top w:w="0" w:type="dxa"/>
              <w:left w:w="0" w:type="dxa"/>
              <w:bottom w:w="0" w:type="dxa"/>
              <w:right w:w="0" w:type="dxa"/>
            </w:tcMar>
          </w:tcPr>
          <w:p w14:paraId="1ACA3BAB" w14:textId="77777777" w:rsidR="00F45144" w:rsidRDefault="00F45144" w:rsidP="006A3F95">
            <w:pPr>
              <w:spacing w:before="100" w:after="100"/>
              <w:ind w:left="300" w:right="100"/>
            </w:pPr>
            <w:r>
              <w:rPr>
                <w:rFonts w:ascii="Helvetica" w:eastAsia="Helvetica" w:hAnsi="Helvetica" w:cs="Helvetica"/>
                <w:color w:val="000000"/>
                <w:sz w:val="22"/>
                <w:szCs w:val="22"/>
              </w:rPr>
              <w:t>TRG2</w:t>
            </w:r>
          </w:p>
        </w:tc>
        <w:tc>
          <w:tcPr>
            <w:tcW w:w="619" w:type="dxa"/>
            <w:shd w:val="clear" w:color="auto" w:fill="FFFFFF"/>
            <w:tcMar>
              <w:top w:w="0" w:type="dxa"/>
              <w:left w:w="0" w:type="dxa"/>
              <w:bottom w:w="0" w:type="dxa"/>
              <w:right w:w="0" w:type="dxa"/>
            </w:tcMar>
            <w:vAlign w:val="center"/>
          </w:tcPr>
          <w:p w14:paraId="5B5FC5BE" w14:textId="77777777" w:rsidR="00F45144" w:rsidRDefault="00F45144" w:rsidP="006A3F95">
            <w:pPr>
              <w:spacing w:before="100" w:after="100"/>
              <w:ind w:left="100" w:right="100"/>
              <w:jc w:val="center"/>
            </w:pPr>
          </w:p>
        </w:tc>
        <w:tc>
          <w:tcPr>
            <w:tcW w:w="2230" w:type="dxa"/>
            <w:shd w:val="clear" w:color="auto" w:fill="FFFFFF"/>
            <w:tcMar>
              <w:top w:w="0" w:type="dxa"/>
              <w:left w:w="0" w:type="dxa"/>
              <w:bottom w:w="0" w:type="dxa"/>
              <w:right w:w="0" w:type="dxa"/>
            </w:tcMar>
            <w:vAlign w:val="center"/>
          </w:tcPr>
          <w:p w14:paraId="0431F3D3" w14:textId="77777777" w:rsidR="00F45144" w:rsidRDefault="00F45144" w:rsidP="006A3F95">
            <w:pPr>
              <w:spacing w:before="100" w:after="100"/>
              <w:ind w:left="100" w:right="100"/>
              <w:jc w:val="center"/>
            </w:pPr>
            <w:r>
              <w:rPr>
                <w:rFonts w:ascii="Helvetica" w:eastAsia="Helvetica" w:hAnsi="Helvetica" w:cs="Helvetica"/>
                <w:color w:val="000000"/>
                <w:sz w:val="22"/>
                <w:szCs w:val="22"/>
              </w:rPr>
              <w:t>24 (53)</w:t>
            </w:r>
          </w:p>
        </w:tc>
        <w:tc>
          <w:tcPr>
            <w:tcW w:w="1869" w:type="dxa"/>
            <w:shd w:val="clear" w:color="auto" w:fill="FFFFFF"/>
            <w:tcMar>
              <w:top w:w="0" w:type="dxa"/>
              <w:left w:w="0" w:type="dxa"/>
              <w:bottom w:w="0" w:type="dxa"/>
              <w:right w:w="0" w:type="dxa"/>
            </w:tcMar>
            <w:vAlign w:val="center"/>
          </w:tcPr>
          <w:p w14:paraId="0B63AB6A"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16 (47)</w:t>
            </w:r>
          </w:p>
        </w:tc>
        <w:tc>
          <w:tcPr>
            <w:tcW w:w="949" w:type="dxa"/>
            <w:shd w:val="clear" w:color="auto" w:fill="FFFFFF"/>
            <w:tcMar>
              <w:top w:w="0" w:type="dxa"/>
              <w:left w:w="0" w:type="dxa"/>
              <w:bottom w:w="0" w:type="dxa"/>
              <w:right w:w="0" w:type="dxa"/>
            </w:tcMar>
            <w:vAlign w:val="center"/>
          </w:tcPr>
          <w:p w14:paraId="09B3B91C" w14:textId="77777777" w:rsidR="00F45144" w:rsidRDefault="00F45144" w:rsidP="006A3F95">
            <w:pPr>
              <w:spacing w:before="100" w:after="100"/>
              <w:ind w:left="100" w:right="100"/>
              <w:jc w:val="center"/>
            </w:pPr>
          </w:p>
        </w:tc>
      </w:tr>
      <w:tr w:rsidR="00F45144" w14:paraId="14E5F0DA" w14:textId="77777777" w:rsidTr="006A3F95">
        <w:trPr>
          <w:cantSplit/>
          <w:trHeight w:val="479"/>
          <w:jc w:val="center"/>
        </w:trPr>
        <w:tc>
          <w:tcPr>
            <w:tcW w:w="4822" w:type="dxa"/>
            <w:shd w:val="clear" w:color="auto" w:fill="FFFFFF"/>
            <w:tcMar>
              <w:top w:w="0" w:type="dxa"/>
              <w:left w:w="0" w:type="dxa"/>
              <w:bottom w:w="0" w:type="dxa"/>
              <w:right w:w="0" w:type="dxa"/>
            </w:tcMar>
          </w:tcPr>
          <w:p w14:paraId="45B072B8" w14:textId="77777777" w:rsidR="00F45144" w:rsidRDefault="00F45144" w:rsidP="006A3F95">
            <w:pPr>
              <w:spacing w:before="100" w:after="100"/>
              <w:ind w:left="300" w:right="100"/>
            </w:pPr>
            <w:r>
              <w:rPr>
                <w:rFonts w:ascii="Helvetica" w:eastAsia="Helvetica" w:hAnsi="Helvetica" w:cs="Helvetica"/>
                <w:color w:val="000000"/>
                <w:sz w:val="22"/>
                <w:szCs w:val="22"/>
              </w:rPr>
              <w:t>TRG4</w:t>
            </w:r>
          </w:p>
        </w:tc>
        <w:tc>
          <w:tcPr>
            <w:tcW w:w="619" w:type="dxa"/>
            <w:shd w:val="clear" w:color="auto" w:fill="FFFFFF"/>
            <w:tcMar>
              <w:top w:w="0" w:type="dxa"/>
              <w:left w:w="0" w:type="dxa"/>
              <w:bottom w:w="0" w:type="dxa"/>
              <w:right w:w="0" w:type="dxa"/>
            </w:tcMar>
            <w:vAlign w:val="center"/>
          </w:tcPr>
          <w:p w14:paraId="1D2DDFAD" w14:textId="77777777" w:rsidR="00F45144" w:rsidRDefault="00F45144" w:rsidP="006A3F95">
            <w:pPr>
              <w:spacing w:before="100" w:after="100"/>
              <w:ind w:left="100" w:right="100"/>
              <w:jc w:val="center"/>
            </w:pPr>
          </w:p>
        </w:tc>
        <w:tc>
          <w:tcPr>
            <w:tcW w:w="2230" w:type="dxa"/>
            <w:shd w:val="clear" w:color="auto" w:fill="FFFFFF"/>
            <w:tcMar>
              <w:top w:w="0" w:type="dxa"/>
              <w:left w:w="0" w:type="dxa"/>
              <w:bottom w:w="0" w:type="dxa"/>
              <w:right w:w="0" w:type="dxa"/>
            </w:tcMar>
            <w:vAlign w:val="center"/>
          </w:tcPr>
          <w:p w14:paraId="03EAB9BB" w14:textId="77777777" w:rsidR="00F45144" w:rsidRDefault="00F45144" w:rsidP="006A3F95">
            <w:pPr>
              <w:spacing w:before="100" w:after="100"/>
              <w:ind w:left="100" w:right="100"/>
              <w:jc w:val="center"/>
            </w:pPr>
            <w:r>
              <w:rPr>
                <w:rFonts w:ascii="Helvetica" w:eastAsia="Helvetica" w:hAnsi="Helvetica" w:cs="Helvetica"/>
                <w:color w:val="000000"/>
                <w:sz w:val="22"/>
                <w:szCs w:val="22"/>
              </w:rPr>
              <w:t>2 (4.4)</w:t>
            </w:r>
          </w:p>
        </w:tc>
        <w:tc>
          <w:tcPr>
            <w:tcW w:w="1869" w:type="dxa"/>
            <w:shd w:val="clear" w:color="auto" w:fill="FFFFFF"/>
            <w:tcMar>
              <w:top w:w="0" w:type="dxa"/>
              <w:left w:w="0" w:type="dxa"/>
              <w:bottom w:w="0" w:type="dxa"/>
              <w:right w:w="0" w:type="dxa"/>
            </w:tcMar>
            <w:vAlign w:val="center"/>
          </w:tcPr>
          <w:p w14:paraId="5EE3F227" w14:textId="77777777" w:rsidR="00F45144" w:rsidRDefault="00F45144" w:rsidP="006A3F95">
            <w:pPr>
              <w:spacing w:before="100" w:after="100"/>
              <w:ind w:left="100" w:right="100"/>
              <w:jc w:val="center"/>
            </w:pPr>
            <w:r>
              <w:rPr>
                <w:rFonts w:ascii="Helvetica" w:eastAsia="Helvetica" w:hAnsi="Helvetica" w:cs="Helvetica"/>
                <w:color w:val="000000"/>
                <w:sz w:val="22"/>
                <w:szCs w:val="22"/>
              </w:rPr>
              <w:t>2 (5.9)</w:t>
            </w:r>
          </w:p>
        </w:tc>
        <w:tc>
          <w:tcPr>
            <w:tcW w:w="949" w:type="dxa"/>
            <w:shd w:val="clear" w:color="auto" w:fill="FFFFFF"/>
            <w:tcMar>
              <w:top w:w="0" w:type="dxa"/>
              <w:left w:w="0" w:type="dxa"/>
              <w:bottom w:w="0" w:type="dxa"/>
              <w:right w:w="0" w:type="dxa"/>
            </w:tcMar>
            <w:vAlign w:val="center"/>
          </w:tcPr>
          <w:p w14:paraId="69CDBD59" w14:textId="77777777" w:rsidR="00F45144" w:rsidRDefault="00F45144" w:rsidP="006A3F95">
            <w:pPr>
              <w:spacing w:before="100" w:after="100"/>
              <w:ind w:left="100" w:right="100"/>
              <w:jc w:val="center"/>
            </w:pPr>
          </w:p>
        </w:tc>
      </w:tr>
      <w:tr w:rsidR="00F45144" w14:paraId="48350E39" w14:textId="77777777" w:rsidTr="006A3F95">
        <w:trPr>
          <w:cantSplit/>
          <w:trHeight w:val="479"/>
          <w:jc w:val="center"/>
        </w:trPr>
        <w:tc>
          <w:tcPr>
            <w:tcW w:w="4822" w:type="dxa"/>
            <w:shd w:val="clear" w:color="auto" w:fill="FFFFFF"/>
            <w:tcMar>
              <w:top w:w="0" w:type="dxa"/>
              <w:left w:w="0" w:type="dxa"/>
              <w:bottom w:w="0" w:type="dxa"/>
              <w:right w:w="0" w:type="dxa"/>
            </w:tcMar>
          </w:tcPr>
          <w:p w14:paraId="545595CA" w14:textId="77777777" w:rsidR="00F45144" w:rsidRDefault="00F45144" w:rsidP="006A3F95">
            <w:pPr>
              <w:spacing w:before="100" w:after="100"/>
              <w:ind w:left="300" w:right="100"/>
            </w:pPr>
            <w:r>
              <w:rPr>
                <w:rFonts w:ascii="Helvetica" w:eastAsia="Helvetica" w:hAnsi="Helvetica" w:cs="Helvetica"/>
                <w:color w:val="000000"/>
                <w:sz w:val="22"/>
                <w:szCs w:val="22"/>
              </w:rPr>
              <w:t>TRG5</w:t>
            </w:r>
          </w:p>
        </w:tc>
        <w:tc>
          <w:tcPr>
            <w:tcW w:w="619" w:type="dxa"/>
            <w:shd w:val="clear" w:color="auto" w:fill="FFFFFF"/>
            <w:tcMar>
              <w:top w:w="0" w:type="dxa"/>
              <w:left w:w="0" w:type="dxa"/>
              <w:bottom w:w="0" w:type="dxa"/>
              <w:right w:w="0" w:type="dxa"/>
            </w:tcMar>
            <w:vAlign w:val="center"/>
          </w:tcPr>
          <w:p w14:paraId="726041DE" w14:textId="77777777" w:rsidR="00F45144" w:rsidRDefault="00F45144" w:rsidP="006A3F95">
            <w:pPr>
              <w:spacing w:before="100" w:after="100"/>
              <w:ind w:left="100" w:right="100"/>
              <w:jc w:val="center"/>
            </w:pPr>
          </w:p>
        </w:tc>
        <w:tc>
          <w:tcPr>
            <w:tcW w:w="2230" w:type="dxa"/>
            <w:shd w:val="clear" w:color="auto" w:fill="FFFFFF"/>
            <w:tcMar>
              <w:top w:w="0" w:type="dxa"/>
              <w:left w:w="0" w:type="dxa"/>
              <w:bottom w:w="0" w:type="dxa"/>
              <w:right w:w="0" w:type="dxa"/>
            </w:tcMar>
            <w:vAlign w:val="center"/>
          </w:tcPr>
          <w:p w14:paraId="71CBD988" w14:textId="77777777" w:rsidR="00F45144" w:rsidRDefault="00F45144" w:rsidP="006A3F95">
            <w:pPr>
              <w:spacing w:before="100" w:after="100"/>
              <w:ind w:left="100" w:right="100"/>
              <w:jc w:val="center"/>
            </w:pPr>
            <w:r>
              <w:rPr>
                <w:rFonts w:ascii="Helvetica" w:eastAsia="Helvetica" w:hAnsi="Helvetica" w:cs="Helvetica"/>
                <w:color w:val="000000"/>
                <w:sz w:val="22"/>
                <w:szCs w:val="22"/>
              </w:rPr>
              <w:t>2 (4.4)</w:t>
            </w:r>
          </w:p>
        </w:tc>
        <w:tc>
          <w:tcPr>
            <w:tcW w:w="1869" w:type="dxa"/>
            <w:shd w:val="clear" w:color="auto" w:fill="FFFFFF"/>
            <w:tcMar>
              <w:top w:w="0" w:type="dxa"/>
              <w:left w:w="0" w:type="dxa"/>
              <w:bottom w:w="0" w:type="dxa"/>
              <w:right w:w="0" w:type="dxa"/>
            </w:tcMar>
            <w:vAlign w:val="center"/>
          </w:tcPr>
          <w:p w14:paraId="34652839"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 (2.9)</w:t>
            </w:r>
          </w:p>
        </w:tc>
        <w:tc>
          <w:tcPr>
            <w:tcW w:w="949" w:type="dxa"/>
            <w:shd w:val="clear" w:color="auto" w:fill="FFFFFF"/>
            <w:tcMar>
              <w:top w:w="0" w:type="dxa"/>
              <w:left w:w="0" w:type="dxa"/>
              <w:bottom w:w="0" w:type="dxa"/>
              <w:right w:w="0" w:type="dxa"/>
            </w:tcMar>
            <w:vAlign w:val="center"/>
          </w:tcPr>
          <w:p w14:paraId="27C4E940" w14:textId="77777777" w:rsidR="00F45144" w:rsidRDefault="00F45144" w:rsidP="006A3F95">
            <w:pPr>
              <w:spacing w:before="100" w:after="100"/>
              <w:ind w:left="100" w:right="100"/>
              <w:jc w:val="center"/>
            </w:pPr>
          </w:p>
        </w:tc>
      </w:tr>
      <w:tr w:rsidR="00F45144" w14:paraId="1BAB7A2B" w14:textId="77777777" w:rsidTr="006A3F95">
        <w:trPr>
          <w:cantSplit/>
          <w:trHeight w:val="461"/>
          <w:jc w:val="center"/>
        </w:trPr>
        <w:tc>
          <w:tcPr>
            <w:tcW w:w="4822" w:type="dxa"/>
            <w:shd w:val="clear" w:color="auto" w:fill="FFFFFF"/>
            <w:tcMar>
              <w:top w:w="0" w:type="dxa"/>
              <w:left w:w="0" w:type="dxa"/>
              <w:bottom w:w="0" w:type="dxa"/>
              <w:right w:w="0" w:type="dxa"/>
            </w:tcMar>
          </w:tcPr>
          <w:p w14:paraId="366F6F9C" w14:textId="77777777" w:rsidR="00F45144" w:rsidRDefault="00F45144" w:rsidP="006A3F95">
            <w:pPr>
              <w:spacing w:before="100" w:after="100"/>
              <w:ind w:left="100" w:right="100"/>
            </w:pPr>
            <w:r>
              <w:rPr>
                <w:rFonts w:ascii="Helvetica" w:eastAsia="Helvetica" w:hAnsi="Helvetica" w:cs="Helvetica"/>
                <w:b/>
                <w:color w:val="000000"/>
                <w:sz w:val="22"/>
                <w:szCs w:val="22"/>
              </w:rPr>
              <w:t>Distance from anal verge, Median (IQR)</w:t>
            </w:r>
          </w:p>
        </w:tc>
        <w:tc>
          <w:tcPr>
            <w:tcW w:w="619" w:type="dxa"/>
            <w:shd w:val="clear" w:color="auto" w:fill="FFFFFF"/>
            <w:tcMar>
              <w:top w:w="0" w:type="dxa"/>
              <w:left w:w="0" w:type="dxa"/>
              <w:bottom w:w="0" w:type="dxa"/>
              <w:right w:w="0" w:type="dxa"/>
            </w:tcMar>
            <w:vAlign w:val="center"/>
          </w:tcPr>
          <w:p w14:paraId="6C197169"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148</w:t>
            </w:r>
          </w:p>
        </w:tc>
        <w:tc>
          <w:tcPr>
            <w:tcW w:w="2230" w:type="dxa"/>
            <w:shd w:val="clear" w:color="auto" w:fill="FFFFFF"/>
            <w:tcMar>
              <w:top w:w="0" w:type="dxa"/>
              <w:left w:w="0" w:type="dxa"/>
              <w:bottom w:w="0" w:type="dxa"/>
              <w:right w:w="0" w:type="dxa"/>
            </w:tcMar>
            <w:vAlign w:val="center"/>
          </w:tcPr>
          <w:p w14:paraId="2720BCC3" w14:textId="77777777" w:rsidR="00F45144" w:rsidRDefault="00F45144" w:rsidP="006A3F95">
            <w:pPr>
              <w:spacing w:before="100" w:after="100"/>
              <w:ind w:left="100" w:right="100"/>
              <w:jc w:val="center"/>
            </w:pPr>
            <w:r>
              <w:rPr>
                <w:rFonts w:ascii="Helvetica" w:eastAsia="Helvetica" w:hAnsi="Helvetica" w:cs="Helvetica"/>
                <w:color w:val="000000"/>
                <w:sz w:val="22"/>
                <w:szCs w:val="22"/>
              </w:rPr>
              <w:t>3.00 (1.00 – 6.00)</w:t>
            </w:r>
          </w:p>
        </w:tc>
        <w:tc>
          <w:tcPr>
            <w:tcW w:w="1869" w:type="dxa"/>
            <w:shd w:val="clear" w:color="auto" w:fill="FFFFFF"/>
            <w:tcMar>
              <w:top w:w="0" w:type="dxa"/>
              <w:left w:w="0" w:type="dxa"/>
              <w:bottom w:w="0" w:type="dxa"/>
              <w:right w:w="0" w:type="dxa"/>
            </w:tcMar>
            <w:vAlign w:val="center"/>
          </w:tcPr>
          <w:p w14:paraId="2DF642CF" w14:textId="77777777" w:rsidR="00F45144" w:rsidRDefault="00F45144" w:rsidP="006A3F95">
            <w:pPr>
              <w:spacing w:before="100" w:after="100"/>
              <w:ind w:left="100" w:right="100"/>
              <w:jc w:val="center"/>
            </w:pPr>
            <w:r>
              <w:rPr>
                <w:rFonts w:ascii="Helvetica" w:eastAsia="Helvetica" w:hAnsi="Helvetica" w:cs="Helvetica"/>
                <w:color w:val="000000"/>
                <w:sz w:val="22"/>
                <w:szCs w:val="22"/>
              </w:rPr>
              <w:t>4.00 (2.00 – 6.00)</w:t>
            </w:r>
          </w:p>
        </w:tc>
        <w:tc>
          <w:tcPr>
            <w:tcW w:w="949" w:type="dxa"/>
            <w:shd w:val="clear" w:color="auto" w:fill="FFFFFF"/>
            <w:tcMar>
              <w:top w:w="0" w:type="dxa"/>
              <w:left w:w="0" w:type="dxa"/>
              <w:bottom w:w="0" w:type="dxa"/>
              <w:right w:w="0" w:type="dxa"/>
            </w:tcMar>
            <w:vAlign w:val="center"/>
          </w:tcPr>
          <w:p w14:paraId="5B6DBAFE"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0.14</w:t>
            </w:r>
          </w:p>
        </w:tc>
      </w:tr>
      <w:tr w:rsidR="00F45144" w14:paraId="4B5F3310" w14:textId="77777777" w:rsidTr="006A3F95">
        <w:trPr>
          <w:cantSplit/>
          <w:trHeight w:val="497"/>
          <w:jc w:val="center"/>
        </w:trPr>
        <w:tc>
          <w:tcPr>
            <w:tcW w:w="4822" w:type="dxa"/>
            <w:shd w:val="clear" w:color="auto" w:fill="FFFFFF"/>
            <w:tcMar>
              <w:top w:w="0" w:type="dxa"/>
              <w:left w:w="0" w:type="dxa"/>
              <w:bottom w:w="0" w:type="dxa"/>
              <w:right w:w="0" w:type="dxa"/>
            </w:tcMar>
          </w:tcPr>
          <w:p w14:paraId="1C7A7992" w14:textId="77777777" w:rsidR="00F45144" w:rsidRDefault="00F45144" w:rsidP="006A3F95">
            <w:pPr>
              <w:spacing w:before="100" w:after="100"/>
              <w:ind w:left="100" w:right="100"/>
            </w:pPr>
            <w:r>
              <w:rPr>
                <w:rFonts w:ascii="Helvetica" w:eastAsia="Helvetica" w:hAnsi="Helvetica" w:cs="Helvetica"/>
                <w:b/>
                <w:color w:val="000000"/>
                <w:sz w:val="22"/>
                <w:szCs w:val="22"/>
              </w:rPr>
              <w:t>EMVI, n (%)</w:t>
            </w:r>
          </w:p>
        </w:tc>
        <w:tc>
          <w:tcPr>
            <w:tcW w:w="619" w:type="dxa"/>
            <w:shd w:val="clear" w:color="auto" w:fill="FFFFFF"/>
            <w:tcMar>
              <w:top w:w="0" w:type="dxa"/>
              <w:left w:w="0" w:type="dxa"/>
              <w:bottom w:w="0" w:type="dxa"/>
              <w:right w:w="0" w:type="dxa"/>
            </w:tcMar>
            <w:vAlign w:val="center"/>
          </w:tcPr>
          <w:p w14:paraId="2196A77D"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119</w:t>
            </w:r>
          </w:p>
        </w:tc>
        <w:tc>
          <w:tcPr>
            <w:tcW w:w="2230" w:type="dxa"/>
            <w:shd w:val="clear" w:color="auto" w:fill="FFFFFF"/>
            <w:tcMar>
              <w:top w:w="0" w:type="dxa"/>
              <w:left w:w="0" w:type="dxa"/>
              <w:bottom w:w="0" w:type="dxa"/>
              <w:right w:w="0" w:type="dxa"/>
            </w:tcMar>
            <w:vAlign w:val="center"/>
          </w:tcPr>
          <w:p w14:paraId="2BA42AE5" w14:textId="77777777" w:rsidR="00F45144" w:rsidRDefault="00F45144" w:rsidP="006A3F95">
            <w:pPr>
              <w:spacing w:before="100" w:after="100"/>
              <w:ind w:left="100" w:right="100"/>
              <w:jc w:val="center"/>
            </w:pPr>
          </w:p>
        </w:tc>
        <w:tc>
          <w:tcPr>
            <w:tcW w:w="1869" w:type="dxa"/>
            <w:shd w:val="clear" w:color="auto" w:fill="FFFFFF"/>
            <w:tcMar>
              <w:top w:w="0" w:type="dxa"/>
              <w:left w:w="0" w:type="dxa"/>
              <w:bottom w:w="0" w:type="dxa"/>
              <w:right w:w="0" w:type="dxa"/>
            </w:tcMar>
            <w:vAlign w:val="center"/>
          </w:tcPr>
          <w:p w14:paraId="540E6DC7" w14:textId="77777777" w:rsidR="00F45144" w:rsidRDefault="00F45144" w:rsidP="006A3F95">
            <w:pPr>
              <w:spacing w:before="100" w:after="100"/>
              <w:ind w:left="100" w:right="100"/>
              <w:jc w:val="center"/>
            </w:pPr>
          </w:p>
        </w:tc>
        <w:tc>
          <w:tcPr>
            <w:tcW w:w="949" w:type="dxa"/>
            <w:shd w:val="clear" w:color="auto" w:fill="FFFFFF"/>
            <w:tcMar>
              <w:top w:w="0" w:type="dxa"/>
              <w:left w:w="0" w:type="dxa"/>
              <w:bottom w:w="0" w:type="dxa"/>
              <w:right w:w="0" w:type="dxa"/>
            </w:tcMar>
            <w:vAlign w:val="center"/>
          </w:tcPr>
          <w:p w14:paraId="48965C49" w14:textId="77777777" w:rsidR="00F45144" w:rsidRDefault="00F45144" w:rsidP="006A3F95">
            <w:pPr>
              <w:spacing w:before="100" w:after="100"/>
              <w:ind w:left="100" w:right="100"/>
              <w:jc w:val="center"/>
            </w:pPr>
            <w:r>
              <w:rPr>
                <w:rFonts w:ascii="Helvetica" w:eastAsia="Helvetica" w:hAnsi="Helvetica" w:cs="Helvetica"/>
                <w:b/>
                <w:color w:val="000000"/>
                <w:sz w:val="22"/>
                <w:szCs w:val="22"/>
              </w:rPr>
              <w:t>&lt;0.001</w:t>
            </w:r>
          </w:p>
        </w:tc>
      </w:tr>
      <w:tr w:rsidR="00F45144" w14:paraId="4A851095" w14:textId="77777777" w:rsidTr="006A3F95">
        <w:trPr>
          <w:cantSplit/>
          <w:trHeight w:val="479"/>
          <w:jc w:val="center"/>
        </w:trPr>
        <w:tc>
          <w:tcPr>
            <w:tcW w:w="4822" w:type="dxa"/>
            <w:shd w:val="clear" w:color="auto" w:fill="FFFFFF"/>
            <w:tcMar>
              <w:top w:w="0" w:type="dxa"/>
              <w:left w:w="0" w:type="dxa"/>
              <w:bottom w:w="0" w:type="dxa"/>
              <w:right w:w="0" w:type="dxa"/>
            </w:tcMar>
          </w:tcPr>
          <w:p w14:paraId="1E36BEC9" w14:textId="77777777" w:rsidR="00F45144" w:rsidRDefault="00F45144" w:rsidP="006A3F95">
            <w:pPr>
              <w:spacing w:before="100" w:after="100"/>
              <w:ind w:left="300" w:right="100"/>
            </w:pPr>
            <w:r>
              <w:rPr>
                <w:rFonts w:ascii="Helvetica" w:eastAsia="Helvetica" w:hAnsi="Helvetica" w:cs="Helvetica"/>
                <w:color w:val="000000"/>
                <w:sz w:val="22"/>
                <w:szCs w:val="22"/>
              </w:rPr>
              <w:t>neg</w:t>
            </w:r>
          </w:p>
        </w:tc>
        <w:tc>
          <w:tcPr>
            <w:tcW w:w="619" w:type="dxa"/>
            <w:shd w:val="clear" w:color="auto" w:fill="FFFFFF"/>
            <w:tcMar>
              <w:top w:w="0" w:type="dxa"/>
              <w:left w:w="0" w:type="dxa"/>
              <w:bottom w:w="0" w:type="dxa"/>
              <w:right w:w="0" w:type="dxa"/>
            </w:tcMar>
            <w:vAlign w:val="center"/>
          </w:tcPr>
          <w:p w14:paraId="3541F3EC" w14:textId="77777777" w:rsidR="00F45144" w:rsidRDefault="00F45144" w:rsidP="006A3F95">
            <w:pPr>
              <w:spacing w:before="100" w:after="100"/>
              <w:ind w:left="100" w:right="100"/>
              <w:jc w:val="center"/>
            </w:pPr>
          </w:p>
        </w:tc>
        <w:tc>
          <w:tcPr>
            <w:tcW w:w="2230" w:type="dxa"/>
            <w:shd w:val="clear" w:color="auto" w:fill="FFFFFF"/>
            <w:tcMar>
              <w:top w:w="0" w:type="dxa"/>
              <w:left w:w="0" w:type="dxa"/>
              <w:bottom w:w="0" w:type="dxa"/>
              <w:right w:w="0" w:type="dxa"/>
            </w:tcMar>
            <w:vAlign w:val="center"/>
          </w:tcPr>
          <w:p w14:paraId="3E37627A"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18 (27)</w:t>
            </w:r>
          </w:p>
        </w:tc>
        <w:tc>
          <w:tcPr>
            <w:tcW w:w="1869" w:type="dxa"/>
            <w:shd w:val="clear" w:color="auto" w:fill="FFFFFF"/>
            <w:tcMar>
              <w:top w:w="0" w:type="dxa"/>
              <w:left w:w="0" w:type="dxa"/>
              <w:bottom w:w="0" w:type="dxa"/>
              <w:right w:w="0" w:type="dxa"/>
            </w:tcMar>
            <w:vAlign w:val="center"/>
          </w:tcPr>
          <w:p w14:paraId="6DC9AF92" w14:textId="77777777" w:rsidR="00F45144" w:rsidRDefault="00F45144" w:rsidP="006A3F95">
            <w:pPr>
              <w:spacing w:before="100" w:after="100"/>
              <w:ind w:left="100" w:right="100"/>
              <w:jc w:val="center"/>
            </w:pPr>
            <w:r>
              <w:rPr>
                <w:rFonts w:ascii="Helvetica" w:eastAsia="Helvetica" w:hAnsi="Helvetica" w:cs="Helvetica"/>
                <w:color w:val="000000"/>
                <w:sz w:val="22"/>
                <w:szCs w:val="22"/>
              </w:rPr>
              <w:t>31 (60)</w:t>
            </w:r>
          </w:p>
        </w:tc>
        <w:tc>
          <w:tcPr>
            <w:tcW w:w="949" w:type="dxa"/>
            <w:shd w:val="clear" w:color="auto" w:fill="FFFFFF"/>
            <w:tcMar>
              <w:top w:w="0" w:type="dxa"/>
              <w:left w:w="0" w:type="dxa"/>
              <w:bottom w:w="0" w:type="dxa"/>
              <w:right w:w="0" w:type="dxa"/>
            </w:tcMar>
            <w:vAlign w:val="center"/>
          </w:tcPr>
          <w:p w14:paraId="6D61584A" w14:textId="77777777" w:rsidR="00F45144" w:rsidRDefault="00F45144" w:rsidP="006A3F95">
            <w:pPr>
              <w:spacing w:before="100" w:after="100"/>
              <w:ind w:left="100" w:right="100"/>
              <w:jc w:val="center"/>
            </w:pPr>
          </w:p>
        </w:tc>
      </w:tr>
      <w:tr w:rsidR="00F45144" w14:paraId="5A1F47CB" w14:textId="77777777" w:rsidTr="006A3F95">
        <w:trPr>
          <w:cantSplit/>
          <w:trHeight w:val="479"/>
          <w:jc w:val="center"/>
        </w:trPr>
        <w:tc>
          <w:tcPr>
            <w:tcW w:w="4822" w:type="dxa"/>
            <w:shd w:val="clear" w:color="auto" w:fill="FFFFFF"/>
            <w:tcMar>
              <w:top w:w="0" w:type="dxa"/>
              <w:left w:w="0" w:type="dxa"/>
              <w:bottom w:w="0" w:type="dxa"/>
              <w:right w:w="0" w:type="dxa"/>
            </w:tcMar>
          </w:tcPr>
          <w:p w14:paraId="6DDA0E26" w14:textId="77777777" w:rsidR="00F45144" w:rsidRDefault="00F45144" w:rsidP="006A3F95">
            <w:pPr>
              <w:spacing w:before="100" w:after="100"/>
              <w:ind w:left="300" w:right="100"/>
            </w:pPr>
            <w:r>
              <w:rPr>
                <w:rFonts w:ascii="Helvetica" w:eastAsia="Helvetica" w:hAnsi="Helvetica" w:cs="Helvetica"/>
                <w:color w:val="000000"/>
                <w:sz w:val="22"/>
                <w:szCs w:val="22"/>
              </w:rPr>
              <w:t>pos</w:t>
            </w:r>
          </w:p>
        </w:tc>
        <w:tc>
          <w:tcPr>
            <w:tcW w:w="619" w:type="dxa"/>
            <w:shd w:val="clear" w:color="auto" w:fill="FFFFFF"/>
            <w:tcMar>
              <w:top w:w="0" w:type="dxa"/>
              <w:left w:w="0" w:type="dxa"/>
              <w:bottom w:w="0" w:type="dxa"/>
              <w:right w:w="0" w:type="dxa"/>
            </w:tcMar>
            <w:vAlign w:val="center"/>
          </w:tcPr>
          <w:p w14:paraId="615DC8D4" w14:textId="77777777" w:rsidR="00F45144" w:rsidRDefault="00F45144" w:rsidP="006A3F95">
            <w:pPr>
              <w:spacing w:before="100" w:after="100"/>
              <w:ind w:left="100" w:right="100"/>
              <w:jc w:val="center"/>
            </w:pPr>
          </w:p>
        </w:tc>
        <w:tc>
          <w:tcPr>
            <w:tcW w:w="2230" w:type="dxa"/>
            <w:shd w:val="clear" w:color="auto" w:fill="FFFFFF"/>
            <w:tcMar>
              <w:top w:w="0" w:type="dxa"/>
              <w:left w:w="0" w:type="dxa"/>
              <w:bottom w:w="0" w:type="dxa"/>
              <w:right w:w="0" w:type="dxa"/>
            </w:tcMar>
            <w:vAlign w:val="center"/>
          </w:tcPr>
          <w:p w14:paraId="65EE6520" w14:textId="77777777" w:rsidR="00F45144" w:rsidRDefault="00F45144" w:rsidP="006A3F95">
            <w:pPr>
              <w:spacing w:before="100" w:after="100"/>
              <w:ind w:left="100" w:right="100"/>
              <w:jc w:val="center"/>
            </w:pPr>
            <w:r>
              <w:rPr>
                <w:rFonts w:ascii="Helvetica" w:eastAsia="Helvetica" w:hAnsi="Helvetica" w:cs="Helvetica"/>
                <w:color w:val="000000"/>
                <w:sz w:val="22"/>
                <w:szCs w:val="22"/>
              </w:rPr>
              <w:t>49 (73)</w:t>
            </w:r>
          </w:p>
        </w:tc>
        <w:tc>
          <w:tcPr>
            <w:tcW w:w="1869" w:type="dxa"/>
            <w:shd w:val="clear" w:color="auto" w:fill="FFFFFF"/>
            <w:tcMar>
              <w:top w:w="0" w:type="dxa"/>
              <w:left w:w="0" w:type="dxa"/>
              <w:bottom w:w="0" w:type="dxa"/>
              <w:right w:w="0" w:type="dxa"/>
            </w:tcMar>
            <w:vAlign w:val="center"/>
          </w:tcPr>
          <w:p w14:paraId="05AA5CFD" w14:textId="77777777" w:rsidR="00F45144" w:rsidRDefault="00F45144" w:rsidP="006A3F95">
            <w:pPr>
              <w:spacing w:before="100" w:after="100"/>
              <w:ind w:left="100" w:right="100"/>
              <w:jc w:val="center"/>
            </w:pPr>
            <w:r>
              <w:rPr>
                <w:rFonts w:ascii="Helvetica" w:eastAsia="Helvetica" w:hAnsi="Helvetica" w:cs="Helvetica"/>
                <w:color w:val="000000"/>
                <w:sz w:val="22"/>
                <w:szCs w:val="22"/>
              </w:rPr>
              <w:t>21 (40)</w:t>
            </w:r>
          </w:p>
        </w:tc>
        <w:tc>
          <w:tcPr>
            <w:tcW w:w="949" w:type="dxa"/>
            <w:shd w:val="clear" w:color="auto" w:fill="FFFFFF"/>
            <w:tcMar>
              <w:top w:w="0" w:type="dxa"/>
              <w:left w:w="0" w:type="dxa"/>
              <w:bottom w:w="0" w:type="dxa"/>
              <w:right w:w="0" w:type="dxa"/>
            </w:tcMar>
            <w:vAlign w:val="center"/>
          </w:tcPr>
          <w:p w14:paraId="73BDF9A6" w14:textId="77777777" w:rsidR="00F45144" w:rsidRDefault="00F45144" w:rsidP="006A3F95">
            <w:pPr>
              <w:spacing w:before="100" w:after="100"/>
              <w:ind w:left="100" w:right="100"/>
              <w:jc w:val="center"/>
            </w:pPr>
          </w:p>
        </w:tc>
      </w:tr>
      <w:tr w:rsidR="00F45144" w14:paraId="7DA94614" w14:textId="77777777" w:rsidTr="006A3F95">
        <w:trPr>
          <w:cantSplit/>
          <w:trHeight w:val="461"/>
          <w:jc w:val="center"/>
        </w:trPr>
        <w:tc>
          <w:tcPr>
            <w:tcW w:w="4822" w:type="dxa"/>
            <w:shd w:val="clear" w:color="auto" w:fill="FFFFFF"/>
            <w:tcMar>
              <w:top w:w="0" w:type="dxa"/>
              <w:left w:w="0" w:type="dxa"/>
              <w:bottom w:w="0" w:type="dxa"/>
              <w:right w:w="0" w:type="dxa"/>
            </w:tcMar>
          </w:tcPr>
          <w:p w14:paraId="7D122590" w14:textId="77777777" w:rsidR="00F45144" w:rsidRDefault="00F45144" w:rsidP="006A3F95">
            <w:pPr>
              <w:spacing w:before="100" w:after="100"/>
              <w:ind w:left="100" w:right="100"/>
            </w:pPr>
            <w:r>
              <w:rPr>
                <w:rFonts w:ascii="Helvetica" w:eastAsia="Helvetica" w:hAnsi="Helvetica" w:cs="Helvetica"/>
                <w:b/>
                <w:color w:val="000000"/>
                <w:sz w:val="22"/>
                <w:szCs w:val="22"/>
              </w:rPr>
              <w:t>Time between radiotherapy and surgery, Median (IQR)</w:t>
            </w:r>
          </w:p>
        </w:tc>
        <w:tc>
          <w:tcPr>
            <w:tcW w:w="619" w:type="dxa"/>
            <w:shd w:val="clear" w:color="auto" w:fill="FFFFFF"/>
            <w:tcMar>
              <w:top w:w="0" w:type="dxa"/>
              <w:left w:w="0" w:type="dxa"/>
              <w:bottom w:w="0" w:type="dxa"/>
              <w:right w:w="0" w:type="dxa"/>
            </w:tcMar>
            <w:vAlign w:val="center"/>
          </w:tcPr>
          <w:p w14:paraId="3C37F7F4"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170</w:t>
            </w:r>
          </w:p>
        </w:tc>
        <w:tc>
          <w:tcPr>
            <w:tcW w:w="2230" w:type="dxa"/>
            <w:shd w:val="clear" w:color="auto" w:fill="FFFFFF"/>
            <w:tcMar>
              <w:top w:w="0" w:type="dxa"/>
              <w:left w:w="0" w:type="dxa"/>
              <w:bottom w:w="0" w:type="dxa"/>
              <w:right w:w="0" w:type="dxa"/>
            </w:tcMar>
            <w:vAlign w:val="center"/>
          </w:tcPr>
          <w:p w14:paraId="4A30222F" w14:textId="77777777" w:rsidR="00F45144" w:rsidRDefault="00F45144" w:rsidP="006A3F95">
            <w:pPr>
              <w:spacing w:before="100" w:after="100"/>
              <w:ind w:left="100" w:right="100"/>
              <w:jc w:val="center"/>
            </w:pPr>
            <w:r>
              <w:rPr>
                <w:rFonts w:ascii="Helvetica" w:eastAsia="Helvetica" w:hAnsi="Helvetica" w:cs="Helvetica"/>
                <w:color w:val="000000"/>
                <w:sz w:val="22"/>
                <w:szCs w:val="22"/>
              </w:rPr>
              <w:t>86 (77 – 99)</w:t>
            </w:r>
          </w:p>
        </w:tc>
        <w:tc>
          <w:tcPr>
            <w:tcW w:w="1869" w:type="dxa"/>
            <w:shd w:val="clear" w:color="auto" w:fill="FFFFFF"/>
            <w:tcMar>
              <w:top w:w="0" w:type="dxa"/>
              <w:left w:w="0" w:type="dxa"/>
              <w:bottom w:w="0" w:type="dxa"/>
              <w:right w:w="0" w:type="dxa"/>
            </w:tcMar>
            <w:vAlign w:val="center"/>
          </w:tcPr>
          <w:p w14:paraId="339C370C" w14:textId="77777777" w:rsidR="00F45144" w:rsidRDefault="00F45144" w:rsidP="006A3F95">
            <w:pPr>
              <w:spacing w:before="100" w:after="100"/>
              <w:ind w:left="100" w:right="100"/>
              <w:jc w:val="center"/>
            </w:pPr>
            <w:r>
              <w:rPr>
                <w:rFonts w:ascii="Helvetica" w:eastAsia="Helvetica" w:hAnsi="Helvetica" w:cs="Helvetica"/>
                <w:color w:val="000000"/>
                <w:sz w:val="22"/>
                <w:szCs w:val="22"/>
              </w:rPr>
              <w:t>89 (77 – 118)</w:t>
            </w:r>
          </w:p>
        </w:tc>
        <w:tc>
          <w:tcPr>
            <w:tcW w:w="949" w:type="dxa"/>
            <w:shd w:val="clear" w:color="auto" w:fill="FFFFFF"/>
            <w:tcMar>
              <w:top w:w="0" w:type="dxa"/>
              <w:left w:w="0" w:type="dxa"/>
              <w:bottom w:w="0" w:type="dxa"/>
              <w:right w:w="0" w:type="dxa"/>
            </w:tcMar>
            <w:vAlign w:val="center"/>
          </w:tcPr>
          <w:p w14:paraId="0AF89643"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0.19</w:t>
            </w:r>
          </w:p>
        </w:tc>
      </w:tr>
      <w:tr w:rsidR="00F45144" w14:paraId="76445C2F" w14:textId="77777777" w:rsidTr="006A3F95">
        <w:trPr>
          <w:cantSplit/>
          <w:trHeight w:val="479"/>
          <w:jc w:val="center"/>
        </w:trPr>
        <w:tc>
          <w:tcPr>
            <w:tcW w:w="4822" w:type="dxa"/>
            <w:shd w:val="clear" w:color="auto" w:fill="FFFFFF"/>
            <w:tcMar>
              <w:top w:w="0" w:type="dxa"/>
              <w:left w:w="0" w:type="dxa"/>
              <w:bottom w:w="0" w:type="dxa"/>
              <w:right w:w="0" w:type="dxa"/>
            </w:tcMar>
          </w:tcPr>
          <w:p w14:paraId="61F260E1" w14:textId="77777777" w:rsidR="00F45144" w:rsidRDefault="00F45144" w:rsidP="006A3F95">
            <w:pPr>
              <w:spacing w:before="100" w:after="100"/>
              <w:ind w:left="100" w:right="100"/>
            </w:pPr>
            <w:r>
              <w:rPr>
                <w:rFonts w:ascii="Helvetica" w:eastAsia="Helvetica" w:hAnsi="Helvetica" w:cs="Helvetica"/>
                <w:b/>
                <w:color w:val="000000"/>
                <w:sz w:val="22"/>
                <w:szCs w:val="22"/>
              </w:rPr>
              <w:t>Baseline histological grade, n (%)</w:t>
            </w:r>
          </w:p>
        </w:tc>
        <w:tc>
          <w:tcPr>
            <w:tcW w:w="619" w:type="dxa"/>
            <w:shd w:val="clear" w:color="auto" w:fill="FFFFFF"/>
            <w:tcMar>
              <w:top w:w="0" w:type="dxa"/>
              <w:left w:w="0" w:type="dxa"/>
              <w:bottom w:w="0" w:type="dxa"/>
              <w:right w:w="0" w:type="dxa"/>
            </w:tcMar>
            <w:vAlign w:val="center"/>
          </w:tcPr>
          <w:p w14:paraId="2A7B7C12"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163</w:t>
            </w:r>
          </w:p>
        </w:tc>
        <w:tc>
          <w:tcPr>
            <w:tcW w:w="2230" w:type="dxa"/>
            <w:shd w:val="clear" w:color="auto" w:fill="FFFFFF"/>
            <w:tcMar>
              <w:top w:w="0" w:type="dxa"/>
              <w:left w:w="0" w:type="dxa"/>
              <w:bottom w:w="0" w:type="dxa"/>
              <w:right w:w="0" w:type="dxa"/>
            </w:tcMar>
            <w:vAlign w:val="center"/>
          </w:tcPr>
          <w:p w14:paraId="5E537A55" w14:textId="77777777" w:rsidR="00F45144" w:rsidRDefault="00F45144" w:rsidP="006A3F95">
            <w:pPr>
              <w:spacing w:before="100" w:after="100"/>
              <w:ind w:left="100" w:right="100"/>
              <w:jc w:val="center"/>
            </w:pPr>
          </w:p>
        </w:tc>
        <w:tc>
          <w:tcPr>
            <w:tcW w:w="1869" w:type="dxa"/>
            <w:shd w:val="clear" w:color="auto" w:fill="FFFFFF"/>
            <w:tcMar>
              <w:top w:w="0" w:type="dxa"/>
              <w:left w:w="0" w:type="dxa"/>
              <w:bottom w:w="0" w:type="dxa"/>
              <w:right w:w="0" w:type="dxa"/>
            </w:tcMar>
            <w:vAlign w:val="center"/>
          </w:tcPr>
          <w:p w14:paraId="4388E6C5" w14:textId="77777777" w:rsidR="00F45144" w:rsidRDefault="00F45144" w:rsidP="006A3F95">
            <w:pPr>
              <w:spacing w:before="100" w:after="100"/>
              <w:ind w:left="100" w:right="100"/>
              <w:jc w:val="center"/>
            </w:pPr>
          </w:p>
        </w:tc>
        <w:tc>
          <w:tcPr>
            <w:tcW w:w="949" w:type="dxa"/>
            <w:shd w:val="clear" w:color="auto" w:fill="FFFFFF"/>
            <w:tcMar>
              <w:top w:w="0" w:type="dxa"/>
              <w:left w:w="0" w:type="dxa"/>
              <w:bottom w:w="0" w:type="dxa"/>
              <w:right w:w="0" w:type="dxa"/>
            </w:tcMar>
            <w:vAlign w:val="center"/>
          </w:tcPr>
          <w:p w14:paraId="7609EFE0"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0.85</w:t>
            </w:r>
          </w:p>
        </w:tc>
      </w:tr>
      <w:tr w:rsidR="00F45144" w14:paraId="711023AC" w14:textId="77777777" w:rsidTr="006A3F95">
        <w:trPr>
          <w:cantSplit/>
          <w:trHeight w:val="479"/>
          <w:jc w:val="center"/>
        </w:trPr>
        <w:tc>
          <w:tcPr>
            <w:tcW w:w="4822" w:type="dxa"/>
            <w:shd w:val="clear" w:color="auto" w:fill="FFFFFF"/>
            <w:tcMar>
              <w:top w:w="0" w:type="dxa"/>
              <w:left w:w="0" w:type="dxa"/>
              <w:bottom w:w="0" w:type="dxa"/>
              <w:right w:w="0" w:type="dxa"/>
            </w:tcMar>
          </w:tcPr>
          <w:p w14:paraId="379161FF" w14:textId="77777777" w:rsidR="00F45144" w:rsidRPr="00876661" w:rsidRDefault="00F45144" w:rsidP="006A3F95">
            <w:pPr>
              <w:spacing w:before="100" w:after="100"/>
              <w:ind w:left="300" w:right="100"/>
              <w:rPr>
                <w:highlight w:val="yellow"/>
              </w:rPr>
            </w:pPr>
            <w:r w:rsidRPr="00876661">
              <w:rPr>
                <w:rFonts w:ascii="Helvetica" w:eastAsia="Helvetica" w:hAnsi="Helvetica" w:cs="Helvetica"/>
                <w:color w:val="000000"/>
                <w:sz w:val="22"/>
                <w:szCs w:val="22"/>
                <w:highlight w:val="yellow"/>
              </w:rPr>
              <w:t>G3</w:t>
            </w:r>
          </w:p>
        </w:tc>
        <w:tc>
          <w:tcPr>
            <w:tcW w:w="619" w:type="dxa"/>
            <w:shd w:val="clear" w:color="auto" w:fill="FFFFFF"/>
            <w:tcMar>
              <w:top w:w="0" w:type="dxa"/>
              <w:left w:w="0" w:type="dxa"/>
              <w:bottom w:w="0" w:type="dxa"/>
              <w:right w:w="0" w:type="dxa"/>
            </w:tcMar>
            <w:vAlign w:val="center"/>
          </w:tcPr>
          <w:p w14:paraId="5F695544" w14:textId="77777777" w:rsidR="00F45144" w:rsidRDefault="00F45144" w:rsidP="006A3F95">
            <w:pPr>
              <w:spacing w:before="100" w:after="100"/>
              <w:ind w:left="100" w:right="100"/>
              <w:jc w:val="center"/>
            </w:pPr>
          </w:p>
        </w:tc>
        <w:tc>
          <w:tcPr>
            <w:tcW w:w="2230" w:type="dxa"/>
            <w:shd w:val="clear" w:color="auto" w:fill="FFFFFF"/>
            <w:tcMar>
              <w:top w:w="0" w:type="dxa"/>
              <w:left w:w="0" w:type="dxa"/>
              <w:bottom w:w="0" w:type="dxa"/>
              <w:right w:w="0" w:type="dxa"/>
            </w:tcMar>
            <w:vAlign w:val="center"/>
          </w:tcPr>
          <w:p w14:paraId="66F9058A"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12 (13)</w:t>
            </w:r>
          </w:p>
        </w:tc>
        <w:tc>
          <w:tcPr>
            <w:tcW w:w="1869" w:type="dxa"/>
            <w:shd w:val="clear" w:color="auto" w:fill="FFFFFF"/>
            <w:tcMar>
              <w:top w:w="0" w:type="dxa"/>
              <w:left w:w="0" w:type="dxa"/>
              <w:bottom w:w="0" w:type="dxa"/>
              <w:right w:w="0" w:type="dxa"/>
            </w:tcMar>
            <w:vAlign w:val="center"/>
          </w:tcPr>
          <w:p w14:paraId="7A56784A"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10 (14)</w:t>
            </w:r>
          </w:p>
        </w:tc>
        <w:tc>
          <w:tcPr>
            <w:tcW w:w="949" w:type="dxa"/>
            <w:shd w:val="clear" w:color="auto" w:fill="FFFFFF"/>
            <w:tcMar>
              <w:top w:w="0" w:type="dxa"/>
              <w:left w:w="0" w:type="dxa"/>
              <w:bottom w:w="0" w:type="dxa"/>
              <w:right w:w="0" w:type="dxa"/>
            </w:tcMar>
            <w:vAlign w:val="center"/>
          </w:tcPr>
          <w:p w14:paraId="6251A412" w14:textId="77777777" w:rsidR="00F45144" w:rsidRDefault="00F45144" w:rsidP="006A3F95">
            <w:pPr>
              <w:spacing w:before="100" w:after="100"/>
              <w:ind w:left="100" w:right="100"/>
              <w:jc w:val="center"/>
            </w:pPr>
          </w:p>
        </w:tc>
      </w:tr>
      <w:tr w:rsidR="00F45144" w14:paraId="23EF9720" w14:textId="77777777" w:rsidTr="006A3F95">
        <w:trPr>
          <w:cantSplit/>
          <w:trHeight w:val="479"/>
          <w:jc w:val="center"/>
        </w:trPr>
        <w:tc>
          <w:tcPr>
            <w:tcW w:w="4822" w:type="dxa"/>
            <w:shd w:val="clear" w:color="auto" w:fill="FFFFFF"/>
            <w:tcMar>
              <w:top w:w="0" w:type="dxa"/>
              <w:left w:w="0" w:type="dxa"/>
              <w:bottom w:w="0" w:type="dxa"/>
              <w:right w:w="0" w:type="dxa"/>
            </w:tcMar>
          </w:tcPr>
          <w:p w14:paraId="13357539" w14:textId="77777777" w:rsidR="00F45144" w:rsidRPr="00876661" w:rsidRDefault="00F45144" w:rsidP="006A3F95">
            <w:pPr>
              <w:spacing w:before="100" w:after="100"/>
              <w:ind w:left="300" w:right="100"/>
              <w:rPr>
                <w:highlight w:val="yellow"/>
              </w:rPr>
            </w:pPr>
            <w:commentRangeStart w:id="157"/>
            <w:r w:rsidRPr="00876661">
              <w:rPr>
                <w:rFonts w:ascii="Helvetica" w:eastAsia="Helvetica" w:hAnsi="Helvetica" w:cs="Helvetica"/>
                <w:color w:val="000000"/>
                <w:sz w:val="22"/>
                <w:szCs w:val="22"/>
                <w:highlight w:val="yellow"/>
              </w:rPr>
              <w:t>G2</w:t>
            </w:r>
            <w:commentRangeEnd w:id="157"/>
            <w:r>
              <w:rPr>
                <w:rStyle w:val="CommentReference"/>
              </w:rPr>
              <w:commentReference w:id="157"/>
            </w:r>
          </w:p>
        </w:tc>
        <w:tc>
          <w:tcPr>
            <w:tcW w:w="619" w:type="dxa"/>
            <w:shd w:val="clear" w:color="auto" w:fill="FFFFFF"/>
            <w:tcMar>
              <w:top w:w="0" w:type="dxa"/>
              <w:left w:w="0" w:type="dxa"/>
              <w:bottom w:w="0" w:type="dxa"/>
              <w:right w:w="0" w:type="dxa"/>
            </w:tcMar>
            <w:vAlign w:val="center"/>
          </w:tcPr>
          <w:p w14:paraId="04DEC961" w14:textId="77777777" w:rsidR="00F45144" w:rsidRDefault="00F45144" w:rsidP="006A3F95">
            <w:pPr>
              <w:spacing w:before="100" w:after="100"/>
              <w:ind w:left="100" w:right="100"/>
              <w:jc w:val="center"/>
            </w:pPr>
          </w:p>
        </w:tc>
        <w:tc>
          <w:tcPr>
            <w:tcW w:w="2230" w:type="dxa"/>
            <w:shd w:val="clear" w:color="auto" w:fill="FFFFFF"/>
            <w:tcMar>
              <w:top w:w="0" w:type="dxa"/>
              <w:left w:w="0" w:type="dxa"/>
              <w:bottom w:w="0" w:type="dxa"/>
              <w:right w:w="0" w:type="dxa"/>
            </w:tcMar>
            <w:vAlign w:val="center"/>
          </w:tcPr>
          <w:p w14:paraId="71E02E28" w14:textId="77777777" w:rsidR="00F45144" w:rsidRDefault="00F45144" w:rsidP="006A3F95">
            <w:pPr>
              <w:spacing w:before="100" w:after="100"/>
              <w:ind w:left="100" w:right="100"/>
              <w:jc w:val="center"/>
            </w:pPr>
            <w:r>
              <w:rPr>
                <w:rFonts w:ascii="Helvetica" w:eastAsia="Helvetica" w:hAnsi="Helvetica" w:cs="Helvetica"/>
                <w:color w:val="000000"/>
                <w:sz w:val="22"/>
                <w:szCs w:val="22"/>
              </w:rPr>
              <w:t>80 (87)</w:t>
            </w:r>
          </w:p>
        </w:tc>
        <w:tc>
          <w:tcPr>
            <w:tcW w:w="1869" w:type="dxa"/>
            <w:shd w:val="clear" w:color="auto" w:fill="FFFFFF"/>
            <w:tcMar>
              <w:top w:w="0" w:type="dxa"/>
              <w:left w:w="0" w:type="dxa"/>
              <w:bottom w:w="0" w:type="dxa"/>
              <w:right w:w="0" w:type="dxa"/>
            </w:tcMar>
            <w:vAlign w:val="center"/>
          </w:tcPr>
          <w:p w14:paraId="40579CE8" w14:textId="77777777" w:rsidR="00F45144" w:rsidRDefault="00F45144" w:rsidP="006A3F95">
            <w:pPr>
              <w:spacing w:before="100" w:after="100"/>
              <w:ind w:left="100" w:right="100"/>
              <w:jc w:val="center"/>
            </w:pPr>
            <w:r>
              <w:rPr>
                <w:rFonts w:ascii="Helvetica" w:eastAsia="Helvetica" w:hAnsi="Helvetica" w:cs="Helvetica"/>
                <w:color w:val="000000"/>
                <w:sz w:val="22"/>
                <w:szCs w:val="22"/>
              </w:rPr>
              <w:t>61 (86)</w:t>
            </w:r>
          </w:p>
        </w:tc>
        <w:tc>
          <w:tcPr>
            <w:tcW w:w="949" w:type="dxa"/>
            <w:shd w:val="clear" w:color="auto" w:fill="FFFFFF"/>
            <w:tcMar>
              <w:top w:w="0" w:type="dxa"/>
              <w:left w:w="0" w:type="dxa"/>
              <w:bottom w:w="0" w:type="dxa"/>
              <w:right w:w="0" w:type="dxa"/>
            </w:tcMar>
            <w:vAlign w:val="center"/>
          </w:tcPr>
          <w:p w14:paraId="7C2B4B2A" w14:textId="77777777" w:rsidR="00F45144" w:rsidRDefault="00F45144" w:rsidP="006A3F95">
            <w:pPr>
              <w:spacing w:before="100" w:after="100"/>
              <w:ind w:left="100" w:right="100"/>
              <w:jc w:val="center"/>
            </w:pPr>
          </w:p>
        </w:tc>
      </w:tr>
      <w:tr w:rsidR="00F45144" w14:paraId="06B85EE1" w14:textId="77777777" w:rsidTr="006A3F95">
        <w:trPr>
          <w:cantSplit/>
          <w:trHeight w:val="479"/>
          <w:jc w:val="center"/>
        </w:trPr>
        <w:tc>
          <w:tcPr>
            <w:tcW w:w="4822" w:type="dxa"/>
            <w:shd w:val="clear" w:color="auto" w:fill="FFFFFF"/>
            <w:tcMar>
              <w:top w:w="0" w:type="dxa"/>
              <w:left w:w="0" w:type="dxa"/>
              <w:bottom w:w="0" w:type="dxa"/>
              <w:right w:w="0" w:type="dxa"/>
            </w:tcMar>
          </w:tcPr>
          <w:p w14:paraId="39856CAF" w14:textId="77777777" w:rsidR="00F45144" w:rsidRDefault="00F45144" w:rsidP="006A3F95">
            <w:pPr>
              <w:spacing w:before="100" w:after="100"/>
              <w:ind w:left="100" w:right="100"/>
            </w:pPr>
            <w:r>
              <w:rPr>
                <w:rFonts w:ascii="Helvetica" w:eastAsia="Helvetica" w:hAnsi="Helvetica" w:cs="Helvetica"/>
                <w:b/>
                <w:color w:val="000000"/>
                <w:sz w:val="22"/>
                <w:szCs w:val="22"/>
              </w:rPr>
              <w:t xml:space="preserve">Cancer staging </w:t>
            </w:r>
            <w:proofErr w:type="spellStart"/>
            <w:r>
              <w:rPr>
                <w:rFonts w:ascii="Helvetica" w:eastAsia="Helvetica" w:hAnsi="Helvetica" w:cs="Helvetica"/>
                <w:b/>
                <w:color w:val="000000"/>
                <w:sz w:val="22"/>
                <w:szCs w:val="22"/>
              </w:rPr>
              <w:t>post surgery</w:t>
            </w:r>
            <w:proofErr w:type="spellEnd"/>
            <w:r>
              <w:rPr>
                <w:rFonts w:ascii="Helvetica" w:eastAsia="Helvetica" w:hAnsi="Helvetica" w:cs="Helvetica"/>
                <w:b/>
                <w:color w:val="000000"/>
                <w:sz w:val="22"/>
                <w:szCs w:val="22"/>
              </w:rPr>
              <w:t>, n (%)</w:t>
            </w:r>
          </w:p>
        </w:tc>
        <w:tc>
          <w:tcPr>
            <w:tcW w:w="619" w:type="dxa"/>
            <w:shd w:val="clear" w:color="auto" w:fill="FFFFFF"/>
            <w:tcMar>
              <w:top w:w="0" w:type="dxa"/>
              <w:left w:w="0" w:type="dxa"/>
              <w:bottom w:w="0" w:type="dxa"/>
              <w:right w:w="0" w:type="dxa"/>
            </w:tcMar>
            <w:vAlign w:val="center"/>
          </w:tcPr>
          <w:p w14:paraId="4EA7490B"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169</w:t>
            </w:r>
          </w:p>
        </w:tc>
        <w:tc>
          <w:tcPr>
            <w:tcW w:w="2230" w:type="dxa"/>
            <w:shd w:val="clear" w:color="auto" w:fill="FFFFFF"/>
            <w:tcMar>
              <w:top w:w="0" w:type="dxa"/>
              <w:left w:w="0" w:type="dxa"/>
              <w:bottom w:w="0" w:type="dxa"/>
              <w:right w:w="0" w:type="dxa"/>
            </w:tcMar>
            <w:vAlign w:val="center"/>
          </w:tcPr>
          <w:p w14:paraId="02AA122D" w14:textId="77777777" w:rsidR="00F45144" w:rsidRDefault="00F45144" w:rsidP="006A3F95">
            <w:pPr>
              <w:spacing w:before="100" w:after="100"/>
              <w:ind w:left="100" w:right="100"/>
              <w:jc w:val="center"/>
            </w:pPr>
          </w:p>
        </w:tc>
        <w:tc>
          <w:tcPr>
            <w:tcW w:w="1869" w:type="dxa"/>
            <w:shd w:val="clear" w:color="auto" w:fill="FFFFFF"/>
            <w:tcMar>
              <w:top w:w="0" w:type="dxa"/>
              <w:left w:w="0" w:type="dxa"/>
              <w:bottom w:w="0" w:type="dxa"/>
              <w:right w:w="0" w:type="dxa"/>
            </w:tcMar>
            <w:vAlign w:val="center"/>
          </w:tcPr>
          <w:p w14:paraId="51880065" w14:textId="77777777" w:rsidR="00F45144" w:rsidRDefault="00F45144" w:rsidP="006A3F95">
            <w:pPr>
              <w:spacing w:before="100" w:after="100"/>
              <w:ind w:left="100" w:right="100"/>
              <w:jc w:val="center"/>
            </w:pPr>
          </w:p>
        </w:tc>
        <w:tc>
          <w:tcPr>
            <w:tcW w:w="949" w:type="dxa"/>
            <w:shd w:val="clear" w:color="auto" w:fill="FFFFFF"/>
            <w:tcMar>
              <w:top w:w="0" w:type="dxa"/>
              <w:left w:w="0" w:type="dxa"/>
              <w:bottom w:w="0" w:type="dxa"/>
              <w:right w:w="0" w:type="dxa"/>
            </w:tcMar>
            <w:vAlign w:val="center"/>
          </w:tcPr>
          <w:p w14:paraId="6983F76F" w14:textId="77777777" w:rsidR="00F45144" w:rsidRDefault="00F45144" w:rsidP="006A3F95">
            <w:pPr>
              <w:spacing w:before="100" w:after="100"/>
              <w:ind w:left="100" w:right="100"/>
              <w:jc w:val="center"/>
            </w:pPr>
            <w:r>
              <w:rPr>
                <w:rFonts w:ascii="Helvetica" w:eastAsia="Helvetica" w:hAnsi="Helvetica" w:cs="Helvetica"/>
                <w:b/>
                <w:color w:val="000000"/>
                <w:sz w:val="22"/>
                <w:szCs w:val="22"/>
              </w:rPr>
              <w:t>&lt;0.001</w:t>
            </w:r>
          </w:p>
        </w:tc>
      </w:tr>
      <w:tr w:rsidR="00F45144" w14:paraId="726A5D35" w14:textId="77777777" w:rsidTr="006A3F95">
        <w:trPr>
          <w:cantSplit/>
          <w:trHeight w:val="479"/>
          <w:jc w:val="center"/>
        </w:trPr>
        <w:tc>
          <w:tcPr>
            <w:tcW w:w="4822" w:type="dxa"/>
            <w:shd w:val="clear" w:color="auto" w:fill="FFFFFF"/>
            <w:tcMar>
              <w:top w:w="0" w:type="dxa"/>
              <w:left w:w="0" w:type="dxa"/>
              <w:bottom w:w="0" w:type="dxa"/>
              <w:right w:w="0" w:type="dxa"/>
            </w:tcMar>
          </w:tcPr>
          <w:p w14:paraId="6A1C9362" w14:textId="77777777" w:rsidR="00F45144" w:rsidRPr="00876661" w:rsidRDefault="00F45144" w:rsidP="006A3F95">
            <w:pPr>
              <w:spacing w:before="100" w:after="100"/>
              <w:ind w:left="300" w:right="100"/>
              <w:rPr>
                <w:highlight w:val="yellow"/>
              </w:rPr>
            </w:pPr>
            <w:r w:rsidRPr="00876661">
              <w:rPr>
                <w:rFonts w:ascii="Helvetica" w:eastAsia="Helvetica" w:hAnsi="Helvetica" w:cs="Helvetica"/>
                <w:color w:val="000000"/>
                <w:sz w:val="22"/>
                <w:szCs w:val="22"/>
                <w:highlight w:val="yellow"/>
              </w:rPr>
              <w:t>stage_3</w:t>
            </w:r>
          </w:p>
        </w:tc>
        <w:tc>
          <w:tcPr>
            <w:tcW w:w="619" w:type="dxa"/>
            <w:shd w:val="clear" w:color="auto" w:fill="FFFFFF"/>
            <w:tcMar>
              <w:top w:w="0" w:type="dxa"/>
              <w:left w:w="0" w:type="dxa"/>
              <w:bottom w:w="0" w:type="dxa"/>
              <w:right w:w="0" w:type="dxa"/>
            </w:tcMar>
            <w:vAlign w:val="center"/>
          </w:tcPr>
          <w:p w14:paraId="654F18E6" w14:textId="77777777" w:rsidR="00F45144" w:rsidRDefault="00F45144" w:rsidP="006A3F95">
            <w:pPr>
              <w:spacing w:before="100" w:after="100"/>
              <w:ind w:left="100" w:right="100"/>
              <w:jc w:val="center"/>
            </w:pPr>
          </w:p>
        </w:tc>
        <w:tc>
          <w:tcPr>
            <w:tcW w:w="2230" w:type="dxa"/>
            <w:shd w:val="clear" w:color="auto" w:fill="FFFFFF"/>
            <w:tcMar>
              <w:top w:w="0" w:type="dxa"/>
              <w:left w:w="0" w:type="dxa"/>
              <w:bottom w:w="0" w:type="dxa"/>
              <w:right w:w="0" w:type="dxa"/>
            </w:tcMar>
            <w:vAlign w:val="center"/>
          </w:tcPr>
          <w:p w14:paraId="267B2AE3" w14:textId="77777777" w:rsidR="00F45144" w:rsidRDefault="00F45144" w:rsidP="006A3F95">
            <w:pPr>
              <w:spacing w:before="100" w:after="100"/>
              <w:ind w:left="100" w:right="100"/>
              <w:jc w:val="center"/>
            </w:pPr>
            <w:r>
              <w:rPr>
                <w:rFonts w:ascii="Helvetica" w:eastAsia="Helvetica" w:hAnsi="Helvetica" w:cs="Helvetica"/>
                <w:color w:val="000000"/>
                <w:sz w:val="22"/>
                <w:szCs w:val="22"/>
              </w:rPr>
              <w:t>32 (33)</w:t>
            </w:r>
          </w:p>
        </w:tc>
        <w:tc>
          <w:tcPr>
            <w:tcW w:w="1869" w:type="dxa"/>
            <w:shd w:val="clear" w:color="auto" w:fill="FFFFFF"/>
            <w:tcMar>
              <w:top w:w="0" w:type="dxa"/>
              <w:left w:w="0" w:type="dxa"/>
              <w:bottom w:w="0" w:type="dxa"/>
              <w:right w:w="0" w:type="dxa"/>
            </w:tcMar>
            <w:vAlign w:val="center"/>
          </w:tcPr>
          <w:p w14:paraId="5E291F8E" w14:textId="77777777" w:rsidR="00F45144" w:rsidRDefault="00F45144" w:rsidP="006A3F95">
            <w:pPr>
              <w:spacing w:before="100" w:after="100"/>
              <w:ind w:left="100" w:right="100"/>
              <w:jc w:val="center"/>
            </w:pPr>
            <w:r>
              <w:rPr>
                <w:rFonts w:ascii="Helvetica" w:eastAsia="Helvetica" w:hAnsi="Helvetica" w:cs="Helvetica"/>
                <w:color w:val="000000"/>
                <w:sz w:val="22"/>
                <w:szCs w:val="22"/>
              </w:rPr>
              <w:t>9 (12)</w:t>
            </w:r>
          </w:p>
        </w:tc>
        <w:tc>
          <w:tcPr>
            <w:tcW w:w="949" w:type="dxa"/>
            <w:shd w:val="clear" w:color="auto" w:fill="FFFFFF"/>
            <w:tcMar>
              <w:top w:w="0" w:type="dxa"/>
              <w:left w:w="0" w:type="dxa"/>
              <w:bottom w:w="0" w:type="dxa"/>
              <w:right w:w="0" w:type="dxa"/>
            </w:tcMar>
            <w:vAlign w:val="center"/>
          </w:tcPr>
          <w:p w14:paraId="6AAC634C" w14:textId="77777777" w:rsidR="00F45144" w:rsidRDefault="00F45144" w:rsidP="006A3F95">
            <w:pPr>
              <w:spacing w:before="100" w:after="100"/>
              <w:ind w:left="100" w:right="100"/>
              <w:jc w:val="center"/>
            </w:pPr>
          </w:p>
        </w:tc>
      </w:tr>
      <w:tr w:rsidR="00F45144" w14:paraId="2334EA72" w14:textId="77777777" w:rsidTr="006A3F95">
        <w:trPr>
          <w:cantSplit/>
          <w:trHeight w:val="479"/>
          <w:jc w:val="center"/>
        </w:trPr>
        <w:tc>
          <w:tcPr>
            <w:tcW w:w="4822" w:type="dxa"/>
            <w:shd w:val="clear" w:color="auto" w:fill="FFFFFF"/>
            <w:tcMar>
              <w:top w:w="0" w:type="dxa"/>
              <w:left w:w="0" w:type="dxa"/>
              <w:bottom w:w="0" w:type="dxa"/>
              <w:right w:w="0" w:type="dxa"/>
            </w:tcMar>
          </w:tcPr>
          <w:p w14:paraId="7586AB18" w14:textId="77777777" w:rsidR="00F45144" w:rsidRPr="00876661" w:rsidRDefault="00F45144" w:rsidP="006A3F95">
            <w:pPr>
              <w:spacing w:before="100" w:after="100"/>
              <w:ind w:left="300" w:right="100"/>
              <w:rPr>
                <w:highlight w:val="yellow"/>
              </w:rPr>
            </w:pPr>
            <w:r w:rsidRPr="00876661">
              <w:rPr>
                <w:rFonts w:ascii="Helvetica" w:eastAsia="Helvetica" w:hAnsi="Helvetica" w:cs="Helvetica"/>
                <w:color w:val="000000"/>
                <w:sz w:val="22"/>
                <w:szCs w:val="22"/>
                <w:highlight w:val="yellow"/>
              </w:rPr>
              <w:t>stage_</w:t>
            </w:r>
            <w:commentRangeStart w:id="158"/>
            <w:r w:rsidRPr="00876661">
              <w:rPr>
                <w:rFonts w:ascii="Helvetica" w:eastAsia="Helvetica" w:hAnsi="Helvetica" w:cs="Helvetica"/>
                <w:color w:val="000000"/>
                <w:sz w:val="22"/>
                <w:szCs w:val="22"/>
                <w:highlight w:val="yellow"/>
              </w:rPr>
              <w:t>0</w:t>
            </w:r>
            <w:commentRangeEnd w:id="158"/>
            <w:r>
              <w:rPr>
                <w:rStyle w:val="CommentReference"/>
              </w:rPr>
              <w:commentReference w:id="158"/>
            </w:r>
          </w:p>
        </w:tc>
        <w:tc>
          <w:tcPr>
            <w:tcW w:w="619" w:type="dxa"/>
            <w:shd w:val="clear" w:color="auto" w:fill="FFFFFF"/>
            <w:tcMar>
              <w:top w:w="0" w:type="dxa"/>
              <w:left w:w="0" w:type="dxa"/>
              <w:bottom w:w="0" w:type="dxa"/>
              <w:right w:w="0" w:type="dxa"/>
            </w:tcMar>
            <w:vAlign w:val="center"/>
          </w:tcPr>
          <w:p w14:paraId="4A5EA6D6" w14:textId="77777777" w:rsidR="00F45144" w:rsidRDefault="00F45144" w:rsidP="006A3F95">
            <w:pPr>
              <w:spacing w:before="100" w:after="100"/>
              <w:ind w:left="100" w:right="100"/>
              <w:jc w:val="center"/>
            </w:pPr>
          </w:p>
        </w:tc>
        <w:tc>
          <w:tcPr>
            <w:tcW w:w="2230" w:type="dxa"/>
            <w:shd w:val="clear" w:color="auto" w:fill="FFFFFF"/>
            <w:tcMar>
              <w:top w:w="0" w:type="dxa"/>
              <w:left w:w="0" w:type="dxa"/>
              <w:bottom w:w="0" w:type="dxa"/>
              <w:right w:w="0" w:type="dxa"/>
            </w:tcMar>
            <w:vAlign w:val="center"/>
          </w:tcPr>
          <w:p w14:paraId="2C3347F8" w14:textId="77777777" w:rsidR="00F45144" w:rsidRDefault="00F45144" w:rsidP="006A3F95">
            <w:pPr>
              <w:spacing w:before="100" w:after="100"/>
              <w:ind w:left="100" w:right="100"/>
              <w:jc w:val="center"/>
            </w:pPr>
            <w:r>
              <w:rPr>
                <w:rFonts w:ascii="Helvetica" w:eastAsia="Helvetica" w:hAnsi="Helvetica" w:cs="Helvetica"/>
                <w:color w:val="000000"/>
                <w:sz w:val="22"/>
                <w:szCs w:val="22"/>
              </w:rPr>
              <w:t>8 (8.3)</w:t>
            </w:r>
          </w:p>
        </w:tc>
        <w:tc>
          <w:tcPr>
            <w:tcW w:w="1869" w:type="dxa"/>
            <w:shd w:val="clear" w:color="auto" w:fill="FFFFFF"/>
            <w:tcMar>
              <w:top w:w="0" w:type="dxa"/>
              <w:left w:w="0" w:type="dxa"/>
              <w:bottom w:w="0" w:type="dxa"/>
              <w:right w:w="0" w:type="dxa"/>
            </w:tcMar>
            <w:vAlign w:val="center"/>
          </w:tcPr>
          <w:p w14:paraId="465CC1F8"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11 (15)</w:t>
            </w:r>
          </w:p>
        </w:tc>
        <w:tc>
          <w:tcPr>
            <w:tcW w:w="949" w:type="dxa"/>
            <w:shd w:val="clear" w:color="auto" w:fill="FFFFFF"/>
            <w:tcMar>
              <w:top w:w="0" w:type="dxa"/>
              <w:left w:w="0" w:type="dxa"/>
              <w:bottom w:w="0" w:type="dxa"/>
              <w:right w:w="0" w:type="dxa"/>
            </w:tcMar>
            <w:vAlign w:val="center"/>
          </w:tcPr>
          <w:p w14:paraId="6F8A2EDE" w14:textId="77777777" w:rsidR="00F45144" w:rsidRDefault="00F45144" w:rsidP="006A3F95">
            <w:pPr>
              <w:spacing w:before="100" w:after="100"/>
              <w:ind w:left="100" w:right="100"/>
              <w:jc w:val="center"/>
            </w:pPr>
          </w:p>
        </w:tc>
      </w:tr>
      <w:tr w:rsidR="00F45144" w14:paraId="685245B5" w14:textId="77777777" w:rsidTr="006A3F95">
        <w:trPr>
          <w:cantSplit/>
          <w:trHeight w:val="479"/>
          <w:jc w:val="center"/>
        </w:trPr>
        <w:tc>
          <w:tcPr>
            <w:tcW w:w="4822" w:type="dxa"/>
            <w:shd w:val="clear" w:color="auto" w:fill="FFFFFF"/>
            <w:tcMar>
              <w:top w:w="0" w:type="dxa"/>
              <w:left w:w="0" w:type="dxa"/>
              <w:bottom w:w="0" w:type="dxa"/>
              <w:right w:w="0" w:type="dxa"/>
            </w:tcMar>
          </w:tcPr>
          <w:p w14:paraId="4012CB31" w14:textId="77777777" w:rsidR="00F45144" w:rsidRPr="00876661" w:rsidRDefault="00F45144" w:rsidP="006A3F95">
            <w:pPr>
              <w:spacing w:before="100" w:after="100"/>
              <w:ind w:left="300" w:right="100"/>
              <w:rPr>
                <w:highlight w:val="yellow"/>
              </w:rPr>
            </w:pPr>
            <w:r w:rsidRPr="00876661">
              <w:rPr>
                <w:rFonts w:ascii="Helvetica" w:eastAsia="Helvetica" w:hAnsi="Helvetica" w:cs="Helvetica"/>
                <w:color w:val="000000"/>
                <w:sz w:val="22"/>
                <w:szCs w:val="22"/>
                <w:highlight w:val="yellow"/>
              </w:rPr>
              <w:lastRenderedPageBreak/>
              <w:t>stage_1</w:t>
            </w:r>
          </w:p>
        </w:tc>
        <w:tc>
          <w:tcPr>
            <w:tcW w:w="619" w:type="dxa"/>
            <w:shd w:val="clear" w:color="auto" w:fill="FFFFFF"/>
            <w:tcMar>
              <w:top w:w="0" w:type="dxa"/>
              <w:left w:w="0" w:type="dxa"/>
              <w:bottom w:w="0" w:type="dxa"/>
              <w:right w:w="0" w:type="dxa"/>
            </w:tcMar>
            <w:vAlign w:val="center"/>
          </w:tcPr>
          <w:p w14:paraId="2C09DDFC" w14:textId="77777777" w:rsidR="00F45144" w:rsidRDefault="00F45144" w:rsidP="006A3F95">
            <w:pPr>
              <w:spacing w:before="100" w:after="100"/>
              <w:ind w:left="100" w:right="100"/>
              <w:jc w:val="center"/>
            </w:pPr>
          </w:p>
        </w:tc>
        <w:tc>
          <w:tcPr>
            <w:tcW w:w="2230" w:type="dxa"/>
            <w:shd w:val="clear" w:color="auto" w:fill="FFFFFF"/>
            <w:tcMar>
              <w:top w:w="0" w:type="dxa"/>
              <w:left w:w="0" w:type="dxa"/>
              <w:bottom w:w="0" w:type="dxa"/>
              <w:right w:w="0" w:type="dxa"/>
            </w:tcMar>
            <w:vAlign w:val="center"/>
          </w:tcPr>
          <w:p w14:paraId="1195D575"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14 (15)</w:t>
            </w:r>
          </w:p>
        </w:tc>
        <w:tc>
          <w:tcPr>
            <w:tcW w:w="1869" w:type="dxa"/>
            <w:shd w:val="clear" w:color="auto" w:fill="FFFFFF"/>
            <w:tcMar>
              <w:top w:w="0" w:type="dxa"/>
              <w:left w:w="0" w:type="dxa"/>
              <w:bottom w:w="0" w:type="dxa"/>
              <w:right w:w="0" w:type="dxa"/>
            </w:tcMar>
            <w:vAlign w:val="center"/>
          </w:tcPr>
          <w:p w14:paraId="3C2A92DD" w14:textId="77777777" w:rsidR="00F45144" w:rsidRDefault="00F45144" w:rsidP="006A3F95">
            <w:pPr>
              <w:spacing w:before="100" w:after="100"/>
              <w:ind w:left="100" w:right="100"/>
              <w:jc w:val="center"/>
            </w:pPr>
            <w:r>
              <w:rPr>
                <w:rFonts w:ascii="Helvetica" w:eastAsia="Helvetica" w:hAnsi="Helvetica" w:cs="Helvetica"/>
                <w:color w:val="000000"/>
                <w:sz w:val="22"/>
                <w:szCs w:val="22"/>
              </w:rPr>
              <w:t>35 (48)</w:t>
            </w:r>
          </w:p>
        </w:tc>
        <w:tc>
          <w:tcPr>
            <w:tcW w:w="949" w:type="dxa"/>
            <w:shd w:val="clear" w:color="auto" w:fill="FFFFFF"/>
            <w:tcMar>
              <w:top w:w="0" w:type="dxa"/>
              <w:left w:w="0" w:type="dxa"/>
              <w:bottom w:w="0" w:type="dxa"/>
              <w:right w:w="0" w:type="dxa"/>
            </w:tcMar>
            <w:vAlign w:val="center"/>
          </w:tcPr>
          <w:p w14:paraId="48510C50" w14:textId="77777777" w:rsidR="00F45144" w:rsidRDefault="00F45144" w:rsidP="006A3F95">
            <w:pPr>
              <w:spacing w:before="100" w:after="100"/>
              <w:ind w:left="100" w:right="100"/>
              <w:jc w:val="center"/>
            </w:pPr>
          </w:p>
        </w:tc>
      </w:tr>
      <w:tr w:rsidR="00F45144" w14:paraId="58911792" w14:textId="77777777" w:rsidTr="006A3F95">
        <w:trPr>
          <w:cantSplit/>
          <w:trHeight w:val="479"/>
          <w:jc w:val="center"/>
        </w:trPr>
        <w:tc>
          <w:tcPr>
            <w:tcW w:w="4822" w:type="dxa"/>
            <w:shd w:val="clear" w:color="auto" w:fill="FFFFFF"/>
            <w:tcMar>
              <w:top w:w="0" w:type="dxa"/>
              <w:left w:w="0" w:type="dxa"/>
              <w:bottom w:w="0" w:type="dxa"/>
              <w:right w:w="0" w:type="dxa"/>
            </w:tcMar>
          </w:tcPr>
          <w:p w14:paraId="37491921" w14:textId="77777777" w:rsidR="00F45144" w:rsidRPr="00876661" w:rsidRDefault="00F45144" w:rsidP="006A3F95">
            <w:pPr>
              <w:spacing w:before="100" w:after="100"/>
              <w:ind w:left="300" w:right="100"/>
              <w:rPr>
                <w:highlight w:val="yellow"/>
              </w:rPr>
            </w:pPr>
            <w:r w:rsidRPr="00876661">
              <w:rPr>
                <w:rFonts w:ascii="Helvetica" w:eastAsia="Helvetica" w:hAnsi="Helvetica" w:cs="Helvetica"/>
                <w:color w:val="000000"/>
                <w:sz w:val="22"/>
                <w:szCs w:val="22"/>
                <w:highlight w:val="yellow"/>
              </w:rPr>
              <w:t>stage_2</w:t>
            </w:r>
          </w:p>
        </w:tc>
        <w:tc>
          <w:tcPr>
            <w:tcW w:w="619" w:type="dxa"/>
            <w:shd w:val="clear" w:color="auto" w:fill="FFFFFF"/>
            <w:tcMar>
              <w:top w:w="0" w:type="dxa"/>
              <w:left w:w="0" w:type="dxa"/>
              <w:bottom w:w="0" w:type="dxa"/>
              <w:right w:w="0" w:type="dxa"/>
            </w:tcMar>
            <w:vAlign w:val="center"/>
          </w:tcPr>
          <w:p w14:paraId="0A55E1CE" w14:textId="77777777" w:rsidR="00F45144" w:rsidRDefault="00F45144" w:rsidP="006A3F95">
            <w:pPr>
              <w:spacing w:before="100" w:after="100"/>
              <w:ind w:left="100" w:right="100"/>
              <w:jc w:val="center"/>
            </w:pPr>
          </w:p>
        </w:tc>
        <w:tc>
          <w:tcPr>
            <w:tcW w:w="2230" w:type="dxa"/>
            <w:shd w:val="clear" w:color="auto" w:fill="FFFFFF"/>
            <w:tcMar>
              <w:top w:w="0" w:type="dxa"/>
              <w:left w:w="0" w:type="dxa"/>
              <w:bottom w:w="0" w:type="dxa"/>
              <w:right w:w="0" w:type="dxa"/>
            </w:tcMar>
            <w:vAlign w:val="center"/>
          </w:tcPr>
          <w:p w14:paraId="1BC45502" w14:textId="77777777" w:rsidR="00F45144" w:rsidRDefault="00F45144" w:rsidP="006A3F95">
            <w:pPr>
              <w:spacing w:before="100" w:after="100"/>
              <w:ind w:left="100" w:right="100"/>
              <w:jc w:val="center"/>
            </w:pPr>
            <w:r>
              <w:rPr>
                <w:rFonts w:ascii="Helvetica" w:eastAsia="Helvetica" w:hAnsi="Helvetica" w:cs="Helvetica"/>
                <w:color w:val="000000"/>
                <w:sz w:val="22"/>
                <w:szCs w:val="22"/>
              </w:rPr>
              <w:t>42 (44)</w:t>
            </w:r>
          </w:p>
        </w:tc>
        <w:tc>
          <w:tcPr>
            <w:tcW w:w="1869" w:type="dxa"/>
            <w:shd w:val="clear" w:color="auto" w:fill="FFFFFF"/>
            <w:tcMar>
              <w:top w:w="0" w:type="dxa"/>
              <w:left w:w="0" w:type="dxa"/>
              <w:bottom w:w="0" w:type="dxa"/>
              <w:right w:w="0" w:type="dxa"/>
            </w:tcMar>
            <w:vAlign w:val="center"/>
          </w:tcPr>
          <w:p w14:paraId="55FDF7E8"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18 (25)</w:t>
            </w:r>
          </w:p>
        </w:tc>
        <w:tc>
          <w:tcPr>
            <w:tcW w:w="949" w:type="dxa"/>
            <w:shd w:val="clear" w:color="auto" w:fill="FFFFFF"/>
            <w:tcMar>
              <w:top w:w="0" w:type="dxa"/>
              <w:left w:w="0" w:type="dxa"/>
              <w:bottom w:w="0" w:type="dxa"/>
              <w:right w:w="0" w:type="dxa"/>
            </w:tcMar>
            <w:vAlign w:val="center"/>
          </w:tcPr>
          <w:p w14:paraId="0B1C5261" w14:textId="77777777" w:rsidR="00F45144" w:rsidRDefault="00F45144" w:rsidP="006A3F95">
            <w:pPr>
              <w:spacing w:before="100" w:after="100"/>
              <w:ind w:left="100" w:right="100"/>
              <w:jc w:val="center"/>
            </w:pPr>
          </w:p>
        </w:tc>
      </w:tr>
      <w:tr w:rsidR="00F45144" w14:paraId="1407ACC3" w14:textId="77777777" w:rsidTr="006A3F95">
        <w:trPr>
          <w:cantSplit/>
          <w:trHeight w:val="479"/>
          <w:jc w:val="center"/>
        </w:trPr>
        <w:tc>
          <w:tcPr>
            <w:tcW w:w="4822" w:type="dxa"/>
            <w:shd w:val="clear" w:color="auto" w:fill="FFFFFF"/>
            <w:tcMar>
              <w:top w:w="0" w:type="dxa"/>
              <w:left w:w="0" w:type="dxa"/>
              <w:bottom w:w="0" w:type="dxa"/>
              <w:right w:w="0" w:type="dxa"/>
            </w:tcMar>
          </w:tcPr>
          <w:p w14:paraId="51422F0E" w14:textId="77777777" w:rsidR="00F45144" w:rsidRDefault="00F45144" w:rsidP="006A3F95">
            <w:pPr>
              <w:spacing w:before="100" w:after="100"/>
              <w:ind w:left="100" w:right="100"/>
            </w:pPr>
            <w:r w:rsidRPr="00876661">
              <w:rPr>
                <w:rFonts w:ascii="Helvetica" w:eastAsia="Helvetica" w:hAnsi="Helvetica" w:cs="Helvetica"/>
                <w:b/>
                <w:color w:val="000000"/>
                <w:sz w:val="22"/>
                <w:szCs w:val="22"/>
                <w:highlight w:val="yellow"/>
              </w:rPr>
              <w:t xml:space="preserve">Cancer staging </w:t>
            </w:r>
            <w:commentRangeStart w:id="159"/>
            <w:r w:rsidRPr="00876661">
              <w:rPr>
                <w:rFonts w:ascii="Helvetica" w:eastAsia="Helvetica" w:hAnsi="Helvetica" w:cs="Helvetica"/>
                <w:b/>
                <w:color w:val="000000"/>
                <w:sz w:val="22"/>
                <w:szCs w:val="22"/>
                <w:highlight w:val="yellow"/>
              </w:rPr>
              <w:t>post</w:t>
            </w:r>
            <w:commentRangeEnd w:id="159"/>
            <w:r>
              <w:rPr>
                <w:rStyle w:val="CommentReference"/>
              </w:rPr>
              <w:commentReference w:id="159"/>
            </w:r>
            <w:r w:rsidRPr="00876661">
              <w:rPr>
                <w:rFonts w:ascii="Helvetica" w:eastAsia="Helvetica" w:hAnsi="Helvetica" w:cs="Helvetica"/>
                <w:b/>
                <w:color w:val="000000"/>
                <w:sz w:val="22"/>
                <w:szCs w:val="22"/>
                <w:highlight w:val="yellow"/>
              </w:rPr>
              <w:t xml:space="preserve"> radiotherapy,</w:t>
            </w:r>
            <w:r>
              <w:rPr>
                <w:rFonts w:ascii="Helvetica" w:eastAsia="Helvetica" w:hAnsi="Helvetica" w:cs="Helvetica"/>
                <w:b/>
                <w:color w:val="000000"/>
                <w:sz w:val="22"/>
                <w:szCs w:val="22"/>
              </w:rPr>
              <w:t xml:space="preserve"> n (%)</w:t>
            </w:r>
          </w:p>
        </w:tc>
        <w:tc>
          <w:tcPr>
            <w:tcW w:w="619" w:type="dxa"/>
            <w:shd w:val="clear" w:color="auto" w:fill="FFFFFF"/>
            <w:tcMar>
              <w:top w:w="0" w:type="dxa"/>
              <w:left w:w="0" w:type="dxa"/>
              <w:bottom w:w="0" w:type="dxa"/>
              <w:right w:w="0" w:type="dxa"/>
            </w:tcMar>
            <w:vAlign w:val="center"/>
          </w:tcPr>
          <w:p w14:paraId="7313FEF4"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133</w:t>
            </w:r>
          </w:p>
        </w:tc>
        <w:tc>
          <w:tcPr>
            <w:tcW w:w="2230" w:type="dxa"/>
            <w:shd w:val="clear" w:color="auto" w:fill="FFFFFF"/>
            <w:tcMar>
              <w:top w:w="0" w:type="dxa"/>
              <w:left w:w="0" w:type="dxa"/>
              <w:bottom w:w="0" w:type="dxa"/>
              <w:right w:w="0" w:type="dxa"/>
            </w:tcMar>
            <w:vAlign w:val="center"/>
          </w:tcPr>
          <w:p w14:paraId="6128D2CC" w14:textId="77777777" w:rsidR="00F45144" w:rsidRDefault="00F45144" w:rsidP="006A3F95">
            <w:pPr>
              <w:spacing w:before="100" w:after="100"/>
              <w:ind w:left="100" w:right="100"/>
              <w:jc w:val="center"/>
            </w:pPr>
          </w:p>
        </w:tc>
        <w:tc>
          <w:tcPr>
            <w:tcW w:w="1869" w:type="dxa"/>
            <w:shd w:val="clear" w:color="auto" w:fill="FFFFFF"/>
            <w:tcMar>
              <w:top w:w="0" w:type="dxa"/>
              <w:left w:w="0" w:type="dxa"/>
              <w:bottom w:w="0" w:type="dxa"/>
              <w:right w:w="0" w:type="dxa"/>
            </w:tcMar>
            <w:vAlign w:val="center"/>
          </w:tcPr>
          <w:p w14:paraId="762BB532" w14:textId="77777777" w:rsidR="00F45144" w:rsidRDefault="00F45144" w:rsidP="006A3F95">
            <w:pPr>
              <w:spacing w:before="100" w:after="100"/>
              <w:ind w:left="100" w:right="100"/>
              <w:jc w:val="center"/>
            </w:pPr>
          </w:p>
        </w:tc>
        <w:tc>
          <w:tcPr>
            <w:tcW w:w="949" w:type="dxa"/>
            <w:shd w:val="clear" w:color="auto" w:fill="FFFFFF"/>
            <w:tcMar>
              <w:top w:w="0" w:type="dxa"/>
              <w:left w:w="0" w:type="dxa"/>
              <w:bottom w:w="0" w:type="dxa"/>
              <w:right w:w="0" w:type="dxa"/>
            </w:tcMar>
            <w:vAlign w:val="center"/>
          </w:tcPr>
          <w:p w14:paraId="05D33E3F" w14:textId="77777777" w:rsidR="00F45144" w:rsidRDefault="00F45144" w:rsidP="006A3F95">
            <w:pPr>
              <w:spacing w:before="100" w:after="100"/>
              <w:ind w:left="100" w:right="100"/>
              <w:jc w:val="center"/>
            </w:pPr>
            <w:r>
              <w:rPr>
                <w:rFonts w:ascii="Helvetica" w:eastAsia="Helvetica" w:hAnsi="Helvetica" w:cs="Helvetica"/>
                <w:b/>
                <w:color w:val="000000"/>
                <w:sz w:val="22"/>
                <w:szCs w:val="22"/>
              </w:rPr>
              <w:t>0.007</w:t>
            </w:r>
          </w:p>
        </w:tc>
      </w:tr>
      <w:tr w:rsidR="00F45144" w14:paraId="5BE74045" w14:textId="77777777" w:rsidTr="006A3F95">
        <w:trPr>
          <w:cantSplit/>
          <w:trHeight w:val="497"/>
          <w:jc w:val="center"/>
        </w:trPr>
        <w:tc>
          <w:tcPr>
            <w:tcW w:w="4822" w:type="dxa"/>
            <w:shd w:val="clear" w:color="auto" w:fill="FFFFFF"/>
            <w:tcMar>
              <w:top w:w="0" w:type="dxa"/>
              <w:left w:w="0" w:type="dxa"/>
              <w:bottom w:w="0" w:type="dxa"/>
              <w:right w:w="0" w:type="dxa"/>
            </w:tcMar>
          </w:tcPr>
          <w:p w14:paraId="057B7F53" w14:textId="77777777" w:rsidR="00F45144" w:rsidRPr="00876661" w:rsidRDefault="00F45144" w:rsidP="006A3F95">
            <w:pPr>
              <w:spacing w:before="100" w:after="100"/>
              <w:ind w:left="300" w:right="100"/>
              <w:rPr>
                <w:highlight w:val="yellow"/>
              </w:rPr>
            </w:pPr>
            <w:r w:rsidRPr="00876661">
              <w:rPr>
                <w:rFonts w:ascii="Helvetica" w:eastAsia="Helvetica" w:hAnsi="Helvetica" w:cs="Helvetica"/>
                <w:color w:val="000000"/>
                <w:sz w:val="22"/>
                <w:szCs w:val="22"/>
                <w:highlight w:val="yellow"/>
              </w:rPr>
              <w:t>stage_3</w:t>
            </w:r>
          </w:p>
        </w:tc>
        <w:tc>
          <w:tcPr>
            <w:tcW w:w="619" w:type="dxa"/>
            <w:shd w:val="clear" w:color="auto" w:fill="FFFFFF"/>
            <w:tcMar>
              <w:top w:w="0" w:type="dxa"/>
              <w:left w:w="0" w:type="dxa"/>
              <w:bottom w:w="0" w:type="dxa"/>
              <w:right w:w="0" w:type="dxa"/>
            </w:tcMar>
            <w:vAlign w:val="center"/>
          </w:tcPr>
          <w:p w14:paraId="6DD03564" w14:textId="77777777" w:rsidR="00F45144" w:rsidRDefault="00F45144" w:rsidP="006A3F95">
            <w:pPr>
              <w:spacing w:before="100" w:after="100"/>
              <w:ind w:left="100" w:right="100"/>
              <w:jc w:val="center"/>
            </w:pPr>
          </w:p>
        </w:tc>
        <w:tc>
          <w:tcPr>
            <w:tcW w:w="2230" w:type="dxa"/>
            <w:shd w:val="clear" w:color="auto" w:fill="FFFFFF"/>
            <w:tcMar>
              <w:top w:w="0" w:type="dxa"/>
              <w:left w:w="0" w:type="dxa"/>
              <w:bottom w:w="0" w:type="dxa"/>
              <w:right w:w="0" w:type="dxa"/>
            </w:tcMar>
            <w:vAlign w:val="center"/>
          </w:tcPr>
          <w:p w14:paraId="679D3DE7" w14:textId="77777777" w:rsidR="00F45144" w:rsidRDefault="00F45144" w:rsidP="006A3F95">
            <w:pPr>
              <w:spacing w:before="100" w:after="100"/>
              <w:ind w:left="100" w:right="100"/>
              <w:jc w:val="center"/>
            </w:pPr>
            <w:r>
              <w:rPr>
                <w:rFonts w:ascii="Helvetica" w:eastAsia="Helvetica" w:hAnsi="Helvetica" w:cs="Helvetica"/>
                <w:color w:val="000000"/>
                <w:sz w:val="22"/>
                <w:szCs w:val="22"/>
              </w:rPr>
              <w:t>33 (44)</w:t>
            </w:r>
          </w:p>
        </w:tc>
        <w:tc>
          <w:tcPr>
            <w:tcW w:w="1869" w:type="dxa"/>
            <w:shd w:val="clear" w:color="auto" w:fill="FFFFFF"/>
            <w:tcMar>
              <w:top w:w="0" w:type="dxa"/>
              <w:left w:w="0" w:type="dxa"/>
              <w:bottom w:w="0" w:type="dxa"/>
              <w:right w:w="0" w:type="dxa"/>
            </w:tcMar>
            <w:vAlign w:val="center"/>
          </w:tcPr>
          <w:p w14:paraId="165CBB6F"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18 (31)</w:t>
            </w:r>
          </w:p>
        </w:tc>
        <w:tc>
          <w:tcPr>
            <w:tcW w:w="949" w:type="dxa"/>
            <w:shd w:val="clear" w:color="auto" w:fill="FFFFFF"/>
            <w:tcMar>
              <w:top w:w="0" w:type="dxa"/>
              <w:left w:w="0" w:type="dxa"/>
              <w:bottom w:w="0" w:type="dxa"/>
              <w:right w:w="0" w:type="dxa"/>
            </w:tcMar>
            <w:vAlign w:val="center"/>
          </w:tcPr>
          <w:p w14:paraId="7E8F561B" w14:textId="77777777" w:rsidR="00F45144" w:rsidRDefault="00F45144" w:rsidP="006A3F95">
            <w:pPr>
              <w:spacing w:before="100" w:after="100"/>
              <w:ind w:left="100" w:right="100"/>
              <w:jc w:val="center"/>
            </w:pPr>
          </w:p>
        </w:tc>
      </w:tr>
      <w:tr w:rsidR="00F45144" w14:paraId="30F7615E" w14:textId="77777777" w:rsidTr="006A3F95">
        <w:trPr>
          <w:cantSplit/>
          <w:trHeight w:val="479"/>
          <w:jc w:val="center"/>
        </w:trPr>
        <w:tc>
          <w:tcPr>
            <w:tcW w:w="4822" w:type="dxa"/>
            <w:shd w:val="clear" w:color="auto" w:fill="FFFFFF"/>
            <w:tcMar>
              <w:top w:w="0" w:type="dxa"/>
              <w:left w:w="0" w:type="dxa"/>
              <w:bottom w:w="0" w:type="dxa"/>
              <w:right w:w="0" w:type="dxa"/>
            </w:tcMar>
          </w:tcPr>
          <w:p w14:paraId="519977A6" w14:textId="77777777" w:rsidR="00F45144" w:rsidRPr="00876661" w:rsidRDefault="00F45144" w:rsidP="006A3F95">
            <w:pPr>
              <w:spacing w:before="100" w:after="100"/>
              <w:ind w:left="300" w:right="100"/>
              <w:rPr>
                <w:highlight w:val="yellow"/>
              </w:rPr>
            </w:pPr>
            <w:commentRangeStart w:id="160"/>
            <w:r w:rsidRPr="00876661">
              <w:rPr>
                <w:rFonts w:ascii="Helvetica" w:eastAsia="Helvetica" w:hAnsi="Helvetica" w:cs="Helvetica"/>
                <w:color w:val="000000"/>
                <w:sz w:val="22"/>
                <w:szCs w:val="22"/>
                <w:highlight w:val="yellow"/>
              </w:rPr>
              <w:t>stage</w:t>
            </w:r>
            <w:commentRangeEnd w:id="160"/>
            <w:r>
              <w:rPr>
                <w:rStyle w:val="CommentReference"/>
              </w:rPr>
              <w:commentReference w:id="160"/>
            </w:r>
            <w:r w:rsidRPr="00876661">
              <w:rPr>
                <w:rFonts w:ascii="Helvetica" w:eastAsia="Helvetica" w:hAnsi="Helvetica" w:cs="Helvetica"/>
                <w:color w:val="000000"/>
                <w:sz w:val="22"/>
                <w:szCs w:val="22"/>
                <w:highlight w:val="yellow"/>
              </w:rPr>
              <w:t>_0</w:t>
            </w:r>
          </w:p>
        </w:tc>
        <w:tc>
          <w:tcPr>
            <w:tcW w:w="619" w:type="dxa"/>
            <w:shd w:val="clear" w:color="auto" w:fill="FFFFFF"/>
            <w:tcMar>
              <w:top w:w="0" w:type="dxa"/>
              <w:left w:w="0" w:type="dxa"/>
              <w:bottom w:w="0" w:type="dxa"/>
              <w:right w:w="0" w:type="dxa"/>
            </w:tcMar>
            <w:vAlign w:val="center"/>
          </w:tcPr>
          <w:p w14:paraId="078FFA51" w14:textId="77777777" w:rsidR="00F45144" w:rsidRDefault="00F45144" w:rsidP="006A3F95">
            <w:pPr>
              <w:spacing w:before="100" w:after="100"/>
              <w:ind w:left="100" w:right="100"/>
              <w:jc w:val="center"/>
            </w:pPr>
          </w:p>
        </w:tc>
        <w:tc>
          <w:tcPr>
            <w:tcW w:w="2230" w:type="dxa"/>
            <w:shd w:val="clear" w:color="auto" w:fill="FFFFFF"/>
            <w:tcMar>
              <w:top w:w="0" w:type="dxa"/>
              <w:left w:w="0" w:type="dxa"/>
              <w:bottom w:w="0" w:type="dxa"/>
              <w:right w:w="0" w:type="dxa"/>
            </w:tcMar>
            <w:vAlign w:val="center"/>
          </w:tcPr>
          <w:p w14:paraId="3982B531" w14:textId="77777777" w:rsidR="00F45144" w:rsidRDefault="00F45144" w:rsidP="006A3F95">
            <w:pPr>
              <w:spacing w:before="100" w:after="100"/>
              <w:ind w:left="100" w:right="100"/>
              <w:jc w:val="center"/>
            </w:pPr>
            <w:r>
              <w:rPr>
                <w:rFonts w:ascii="Helvetica" w:eastAsia="Helvetica" w:hAnsi="Helvetica" w:cs="Helvetica"/>
                <w:color w:val="000000"/>
                <w:sz w:val="22"/>
                <w:szCs w:val="22"/>
              </w:rPr>
              <w:t>2 (2.7)</w:t>
            </w:r>
          </w:p>
        </w:tc>
        <w:tc>
          <w:tcPr>
            <w:tcW w:w="1869" w:type="dxa"/>
            <w:shd w:val="clear" w:color="auto" w:fill="FFFFFF"/>
            <w:tcMar>
              <w:top w:w="0" w:type="dxa"/>
              <w:left w:w="0" w:type="dxa"/>
              <w:bottom w:w="0" w:type="dxa"/>
              <w:right w:w="0" w:type="dxa"/>
            </w:tcMar>
            <w:vAlign w:val="center"/>
          </w:tcPr>
          <w:p w14:paraId="666DE261" w14:textId="77777777" w:rsidR="00F45144" w:rsidRDefault="00F45144" w:rsidP="006A3F95">
            <w:pPr>
              <w:spacing w:before="100" w:after="100"/>
              <w:ind w:left="100" w:right="100"/>
              <w:jc w:val="center"/>
            </w:pPr>
            <w:r>
              <w:rPr>
                <w:rFonts w:ascii="Helvetica" w:eastAsia="Helvetica" w:hAnsi="Helvetica" w:cs="Helvetica"/>
                <w:color w:val="000000"/>
                <w:sz w:val="22"/>
                <w:szCs w:val="22"/>
              </w:rPr>
              <w:t>2 (3.4)</w:t>
            </w:r>
          </w:p>
        </w:tc>
        <w:tc>
          <w:tcPr>
            <w:tcW w:w="949" w:type="dxa"/>
            <w:shd w:val="clear" w:color="auto" w:fill="FFFFFF"/>
            <w:tcMar>
              <w:top w:w="0" w:type="dxa"/>
              <w:left w:w="0" w:type="dxa"/>
              <w:bottom w:w="0" w:type="dxa"/>
              <w:right w:w="0" w:type="dxa"/>
            </w:tcMar>
            <w:vAlign w:val="center"/>
          </w:tcPr>
          <w:p w14:paraId="20928B51" w14:textId="77777777" w:rsidR="00F45144" w:rsidRDefault="00F45144" w:rsidP="006A3F95">
            <w:pPr>
              <w:spacing w:before="100" w:after="100"/>
              <w:ind w:left="100" w:right="100"/>
              <w:jc w:val="center"/>
            </w:pPr>
          </w:p>
        </w:tc>
      </w:tr>
      <w:tr w:rsidR="00F45144" w14:paraId="2E2FF383" w14:textId="77777777" w:rsidTr="006A3F95">
        <w:trPr>
          <w:cantSplit/>
          <w:trHeight w:val="479"/>
          <w:jc w:val="center"/>
        </w:trPr>
        <w:tc>
          <w:tcPr>
            <w:tcW w:w="4822" w:type="dxa"/>
            <w:shd w:val="clear" w:color="auto" w:fill="FFFFFF"/>
            <w:tcMar>
              <w:top w:w="0" w:type="dxa"/>
              <w:left w:w="0" w:type="dxa"/>
              <w:bottom w:w="0" w:type="dxa"/>
              <w:right w:w="0" w:type="dxa"/>
            </w:tcMar>
          </w:tcPr>
          <w:p w14:paraId="1D5F1CCE" w14:textId="77777777" w:rsidR="00F45144" w:rsidRPr="00876661" w:rsidRDefault="00F45144" w:rsidP="006A3F95">
            <w:pPr>
              <w:spacing w:before="100" w:after="100"/>
              <w:ind w:left="300" w:right="100"/>
              <w:rPr>
                <w:highlight w:val="yellow"/>
              </w:rPr>
            </w:pPr>
            <w:r w:rsidRPr="00876661">
              <w:rPr>
                <w:rFonts w:ascii="Helvetica" w:eastAsia="Helvetica" w:hAnsi="Helvetica" w:cs="Helvetica"/>
                <w:color w:val="000000"/>
                <w:sz w:val="22"/>
                <w:szCs w:val="22"/>
                <w:highlight w:val="yellow"/>
              </w:rPr>
              <w:t>stage_1</w:t>
            </w:r>
          </w:p>
        </w:tc>
        <w:tc>
          <w:tcPr>
            <w:tcW w:w="619" w:type="dxa"/>
            <w:shd w:val="clear" w:color="auto" w:fill="FFFFFF"/>
            <w:tcMar>
              <w:top w:w="0" w:type="dxa"/>
              <w:left w:w="0" w:type="dxa"/>
              <w:bottom w:w="0" w:type="dxa"/>
              <w:right w:w="0" w:type="dxa"/>
            </w:tcMar>
            <w:vAlign w:val="center"/>
          </w:tcPr>
          <w:p w14:paraId="64E0D384" w14:textId="77777777" w:rsidR="00F45144" w:rsidRDefault="00F45144" w:rsidP="006A3F95">
            <w:pPr>
              <w:spacing w:before="100" w:after="100"/>
              <w:ind w:left="100" w:right="100"/>
              <w:jc w:val="center"/>
            </w:pPr>
          </w:p>
        </w:tc>
        <w:tc>
          <w:tcPr>
            <w:tcW w:w="2230" w:type="dxa"/>
            <w:shd w:val="clear" w:color="auto" w:fill="FFFFFF"/>
            <w:tcMar>
              <w:top w:w="0" w:type="dxa"/>
              <w:left w:w="0" w:type="dxa"/>
              <w:bottom w:w="0" w:type="dxa"/>
              <w:right w:w="0" w:type="dxa"/>
            </w:tcMar>
            <w:vAlign w:val="center"/>
          </w:tcPr>
          <w:p w14:paraId="201F5023" w14:textId="77777777" w:rsidR="00F45144" w:rsidRDefault="00F45144" w:rsidP="006A3F95">
            <w:pPr>
              <w:spacing w:before="100" w:after="100"/>
              <w:ind w:left="100" w:right="100"/>
              <w:jc w:val="center"/>
            </w:pPr>
            <w:r>
              <w:rPr>
                <w:rFonts w:ascii="Helvetica" w:eastAsia="Helvetica" w:hAnsi="Helvetica" w:cs="Helvetica"/>
                <w:color w:val="000000"/>
                <w:sz w:val="22"/>
                <w:szCs w:val="22"/>
              </w:rPr>
              <w:t>7 (9.3)</w:t>
            </w:r>
          </w:p>
        </w:tc>
        <w:tc>
          <w:tcPr>
            <w:tcW w:w="1869" w:type="dxa"/>
            <w:shd w:val="clear" w:color="auto" w:fill="FFFFFF"/>
            <w:tcMar>
              <w:top w:w="0" w:type="dxa"/>
              <w:left w:w="0" w:type="dxa"/>
              <w:bottom w:w="0" w:type="dxa"/>
              <w:right w:w="0" w:type="dxa"/>
            </w:tcMar>
            <w:vAlign w:val="center"/>
          </w:tcPr>
          <w:p w14:paraId="6C5218BE"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19 (33)</w:t>
            </w:r>
          </w:p>
        </w:tc>
        <w:tc>
          <w:tcPr>
            <w:tcW w:w="949" w:type="dxa"/>
            <w:shd w:val="clear" w:color="auto" w:fill="FFFFFF"/>
            <w:tcMar>
              <w:top w:w="0" w:type="dxa"/>
              <w:left w:w="0" w:type="dxa"/>
              <w:bottom w:w="0" w:type="dxa"/>
              <w:right w:w="0" w:type="dxa"/>
            </w:tcMar>
            <w:vAlign w:val="center"/>
          </w:tcPr>
          <w:p w14:paraId="248C1C8C" w14:textId="77777777" w:rsidR="00F45144" w:rsidRDefault="00F45144" w:rsidP="006A3F95">
            <w:pPr>
              <w:spacing w:before="100" w:after="100"/>
              <w:ind w:left="100" w:right="100"/>
              <w:jc w:val="center"/>
            </w:pPr>
          </w:p>
        </w:tc>
      </w:tr>
      <w:tr w:rsidR="00F45144" w14:paraId="79E4B7CF" w14:textId="77777777" w:rsidTr="006A3F95">
        <w:trPr>
          <w:cantSplit/>
          <w:trHeight w:val="479"/>
          <w:jc w:val="center"/>
        </w:trPr>
        <w:tc>
          <w:tcPr>
            <w:tcW w:w="4822" w:type="dxa"/>
            <w:shd w:val="clear" w:color="auto" w:fill="FFFFFF"/>
            <w:tcMar>
              <w:top w:w="0" w:type="dxa"/>
              <w:left w:w="0" w:type="dxa"/>
              <w:bottom w:w="0" w:type="dxa"/>
              <w:right w:w="0" w:type="dxa"/>
            </w:tcMar>
          </w:tcPr>
          <w:p w14:paraId="009DBB77" w14:textId="77777777" w:rsidR="00F45144" w:rsidRPr="00876661" w:rsidRDefault="00F45144" w:rsidP="006A3F95">
            <w:pPr>
              <w:spacing w:before="100" w:after="100"/>
              <w:ind w:left="300" w:right="100"/>
              <w:rPr>
                <w:highlight w:val="yellow"/>
              </w:rPr>
            </w:pPr>
            <w:r w:rsidRPr="00876661">
              <w:rPr>
                <w:rFonts w:ascii="Helvetica" w:eastAsia="Helvetica" w:hAnsi="Helvetica" w:cs="Helvetica"/>
                <w:color w:val="000000"/>
                <w:sz w:val="22"/>
                <w:szCs w:val="22"/>
                <w:highlight w:val="yellow"/>
              </w:rPr>
              <w:t>stage_2</w:t>
            </w:r>
          </w:p>
        </w:tc>
        <w:tc>
          <w:tcPr>
            <w:tcW w:w="619" w:type="dxa"/>
            <w:shd w:val="clear" w:color="auto" w:fill="FFFFFF"/>
            <w:tcMar>
              <w:top w:w="0" w:type="dxa"/>
              <w:left w:w="0" w:type="dxa"/>
              <w:bottom w:w="0" w:type="dxa"/>
              <w:right w:w="0" w:type="dxa"/>
            </w:tcMar>
            <w:vAlign w:val="center"/>
          </w:tcPr>
          <w:p w14:paraId="3E2D73A9" w14:textId="77777777" w:rsidR="00F45144" w:rsidRDefault="00F45144" w:rsidP="006A3F95">
            <w:pPr>
              <w:spacing w:before="100" w:after="100"/>
              <w:ind w:left="100" w:right="100"/>
              <w:jc w:val="center"/>
            </w:pPr>
          </w:p>
        </w:tc>
        <w:tc>
          <w:tcPr>
            <w:tcW w:w="2230" w:type="dxa"/>
            <w:shd w:val="clear" w:color="auto" w:fill="FFFFFF"/>
            <w:tcMar>
              <w:top w:w="0" w:type="dxa"/>
              <w:left w:w="0" w:type="dxa"/>
              <w:bottom w:w="0" w:type="dxa"/>
              <w:right w:w="0" w:type="dxa"/>
            </w:tcMar>
            <w:vAlign w:val="center"/>
          </w:tcPr>
          <w:p w14:paraId="70BAF368" w14:textId="77777777" w:rsidR="00F45144" w:rsidRDefault="00F45144" w:rsidP="006A3F95">
            <w:pPr>
              <w:spacing w:before="100" w:after="100"/>
              <w:ind w:left="100" w:right="100"/>
              <w:jc w:val="center"/>
            </w:pPr>
            <w:r>
              <w:rPr>
                <w:rFonts w:ascii="Helvetica" w:eastAsia="Helvetica" w:hAnsi="Helvetica" w:cs="Helvetica"/>
                <w:color w:val="000000"/>
                <w:sz w:val="22"/>
                <w:szCs w:val="22"/>
              </w:rPr>
              <w:t>32 (43)</w:t>
            </w:r>
          </w:p>
        </w:tc>
        <w:tc>
          <w:tcPr>
            <w:tcW w:w="1869" w:type="dxa"/>
            <w:shd w:val="clear" w:color="auto" w:fill="FFFFFF"/>
            <w:tcMar>
              <w:top w:w="0" w:type="dxa"/>
              <w:left w:w="0" w:type="dxa"/>
              <w:bottom w:w="0" w:type="dxa"/>
              <w:right w:w="0" w:type="dxa"/>
            </w:tcMar>
            <w:vAlign w:val="center"/>
          </w:tcPr>
          <w:p w14:paraId="4F18E05B"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19 (33)</w:t>
            </w:r>
          </w:p>
        </w:tc>
        <w:tc>
          <w:tcPr>
            <w:tcW w:w="949" w:type="dxa"/>
            <w:shd w:val="clear" w:color="auto" w:fill="FFFFFF"/>
            <w:tcMar>
              <w:top w:w="0" w:type="dxa"/>
              <w:left w:w="0" w:type="dxa"/>
              <w:bottom w:w="0" w:type="dxa"/>
              <w:right w:w="0" w:type="dxa"/>
            </w:tcMar>
            <w:vAlign w:val="center"/>
          </w:tcPr>
          <w:p w14:paraId="0863DB67" w14:textId="77777777" w:rsidR="00F45144" w:rsidRDefault="00F45144" w:rsidP="006A3F95">
            <w:pPr>
              <w:spacing w:before="100" w:after="100"/>
              <w:ind w:left="100" w:right="100"/>
              <w:jc w:val="center"/>
            </w:pPr>
          </w:p>
        </w:tc>
      </w:tr>
      <w:tr w:rsidR="00F45144" w14:paraId="4DB39B2E" w14:textId="77777777" w:rsidTr="006A3F95">
        <w:trPr>
          <w:cantSplit/>
          <w:trHeight w:val="479"/>
          <w:jc w:val="center"/>
        </w:trPr>
        <w:tc>
          <w:tcPr>
            <w:tcW w:w="4822" w:type="dxa"/>
            <w:tcBorders>
              <w:bottom w:val="single" w:sz="8" w:space="0" w:color="000000"/>
            </w:tcBorders>
            <w:shd w:val="clear" w:color="auto" w:fill="FFFFFF"/>
            <w:tcMar>
              <w:top w:w="0" w:type="dxa"/>
              <w:left w:w="0" w:type="dxa"/>
              <w:bottom w:w="0" w:type="dxa"/>
              <w:right w:w="0" w:type="dxa"/>
            </w:tcMar>
          </w:tcPr>
          <w:p w14:paraId="566C85A5" w14:textId="77777777" w:rsidR="00F45144" w:rsidRPr="00876661" w:rsidRDefault="00F45144" w:rsidP="006A3F95">
            <w:pPr>
              <w:spacing w:before="100" w:after="100"/>
              <w:ind w:left="300" w:right="100"/>
              <w:rPr>
                <w:highlight w:val="yellow"/>
              </w:rPr>
            </w:pPr>
            <w:r w:rsidRPr="00876661">
              <w:rPr>
                <w:rFonts w:ascii="Helvetica" w:eastAsia="Helvetica" w:hAnsi="Helvetica" w:cs="Helvetica"/>
                <w:color w:val="000000"/>
                <w:sz w:val="22"/>
                <w:szCs w:val="22"/>
                <w:highlight w:val="yellow"/>
              </w:rPr>
              <w:t>stage_4</w:t>
            </w:r>
          </w:p>
        </w:tc>
        <w:tc>
          <w:tcPr>
            <w:tcW w:w="619" w:type="dxa"/>
            <w:tcBorders>
              <w:bottom w:val="single" w:sz="8" w:space="0" w:color="000000"/>
            </w:tcBorders>
            <w:shd w:val="clear" w:color="auto" w:fill="FFFFFF"/>
            <w:tcMar>
              <w:top w:w="0" w:type="dxa"/>
              <w:left w:w="0" w:type="dxa"/>
              <w:bottom w:w="0" w:type="dxa"/>
              <w:right w:w="0" w:type="dxa"/>
            </w:tcMar>
            <w:vAlign w:val="center"/>
          </w:tcPr>
          <w:p w14:paraId="1C4FF81D" w14:textId="77777777" w:rsidR="00F45144" w:rsidRDefault="00F45144" w:rsidP="006A3F95">
            <w:pPr>
              <w:spacing w:before="100" w:after="100"/>
              <w:ind w:left="100" w:right="100"/>
              <w:jc w:val="center"/>
            </w:pPr>
          </w:p>
        </w:tc>
        <w:tc>
          <w:tcPr>
            <w:tcW w:w="2230" w:type="dxa"/>
            <w:tcBorders>
              <w:bottom w:val="single" w:sz="8" w:space="0" w:color="000000"/>
            </w:tcBorders>
            <w:shd w:val="clear" w:color="auto" w:fill="FFFFFF"/>
            <w:tcMar>
              <w:top w:w="0" w:type="dxa"/>
              <w:left w:w="0" w:type="dxa"/>
              <w:bottom w:w="0" w:type="dxa"/>
              <w:right w:w="0" w:type="dxa"/>
            </w:tcMar>
            <w:vAlign w:val="center"/>
          </w:tcPr>
          <w:p w14:paraId="42EE3CF6"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 (1.3)</w:t>
            </w:r>
          </w:p>
        </w:tc>
        <w:tc>
          <w:tcPr>
            <w:tcW w:w="1869" w:type="dxa"/>
            <w:tcBorders>
              <w:bottom w:val="single" w:sz="8" w:space="0" w:color="000000"/>
            </w:tcBorders>
            <w:shd w:val="clear" w:color="auto" w:fill="FFFFFF"/>
            <w:tcMar>
              <w:top w:w="0" w:type="dxa"/>
              <w:left w:w="0" w:type="dxa"/>
              <w:bottom w:w="0" w:type="dxa"/>
              <w:right w:w="0" w:type="dxa"/>
            </w:tcMar>
            <w:vAlign w:val="center"/>
          </w:tcPr>
          <w:p w14:paraId="48A58DB2"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 (0)</w:t>
            </w:r>
          </w:p>
        </w:tc>
        <w:tc>
          <w:tcPr>
            <w:tcW w:w="949" w:type="dxa"/>
            <w:tcBorders>
              <w:bottom w:val="single" w:sz="8" w:space="0" w:color="000000"/>
            </w:tcBorders>
            <w:shd w:val="clear" w:color="auto" w:fill="FFFFFF"/>
            <w:tcMar>
              <w:top w:w="0" w:type="dxa"/>
              <w:left w:w="0" w:type="dxa"/>
              <w:bottom w:w="0" w:type="dxa"/>
              <w:right w:w="0" w:type="dxa"/>
            </w:tcMar>
            <w:vAlign w:val="center"/>
          </w:tcPr>
          <w:p w14:paraId="1239C7D3" w14:textId="77777777" w:rsidR="00F45144" w:rsidRDefault="00F45144" w:rsidP="006A3F95">
            <w:pPr>
              <w:spacing w:before="100" w:after="100"/>
              <w:ind w:left="100" w:right="100"/>
              <w:jc w:val="center"/>
            </w:pPr>
          </w:p>
        </w:tc>
      </w:tr>
      <w:tr w:rsidR="00F45144" w14:paraId="205487A1" w14:textId="77777777" w:rsidTr="006A3F95">
        <w:trPr>
          <w:cantSplit/>
          <w:trHeight w:val="461"/>
          <w:jc w:val="center"/>
        </w:trPr>
        <w:tc>
          <w:tcPr>
            <w:tcW w:w="10491" w:type="dxa"/>
            <w:gridSpan w:val="5"/>
            <w:shd w:val="clear" w:color="auto" w:fill="FFFFFF"/>
            <w:tcMar>
              <w:top w:w="0" w:type="dxa"/>
              <w:left w:w="0" w:type="dxa"/>
              <w:bottom w:w="0" w:type="dxa"/>
              <w:right w:w="0" w:type="dxa"/>
            </w:tcMar>
            <w:vAlign w:val="center"/>
          </w:tcPr>
          <w:p w14:paraId="7E551005" w14:textId="77777777" w:rsidR="00F45144" w:rsidRDefault="00F45144" w:rsidP="006A3F95">
            <w:pPr>
              <w:spacing w:before="100" w:after="100"/>
              <w:ind w:left="100" w:right="100"/>
            </w:pPr>
            <w:r>
              <w:rPr>
                <w:rFonts w:ascii="Helvetica" w:eastAsia="Helvetica" w:hAnsi="Helvetica" w:cs="Helvetica"/>
                <w:color w:val="000000"/>
                <w:sz w:val="22"/>
                <w:szCs w:val="22"/>
                <w:vertAlign w:val="superscript"/>
              </w:rPr>
              <w:t>1</w:t>
            </w:r>
            <w:r>
              <w:rPr>
                <w:rFonts w:ascii="Helvetica" w:eastAsia="Helvetica" w:hAnsi="Helvetica" w:cs="Helvetica"/>
                <w:color w:val="000000"/>
                <w:sz w:val="22"/>
                <w:szCs w:val="22"/>
              </w:rPr>
              <w:t>Wilcoxon rank sum test; Pearson's Chi-squared test; Fisher's exact test</w:t>
            </w:r>
          </w:p>
        </w:tc>
      </w:tr>
    </w:tbl>
    <w:p w14:paraId="65E3F00C" w14:textId="77777777" w:rsidR="00F45144" w:rsidRDefault="00FC4B62" w:rsidP="00F45144">
      <w:r>
        <w:rPr>
          <w:noProof/>
        </w:rPr>
      </w:r>
      <w:r w:rsidR="00FC4B62">
        <w:rPr>
          <w:noProof/>
        </w:rPr>
        <w:pict w14:anchorId="3655620E">
          <v:rect id="_x0000_i1025" alt="" style="width:415pt;height:.05pt;mso-width-percent:0;mso-height-percent:0;mso-width-percent:0;mso-height-percent:0" o:hralign="center" o:hrstd="t" o:hr="t"/>
        </w:pict>
      </w:r>
    </w:p>
    <w:p w14:paraId="747CDDEA" w14:textId="29947DFD" w:rsidR="00F45144" w:rsidDel="0047193D" w:rsidRDefault="00F45144" w:rsidP="00F45144">
      <w:pPr>
        <w:pStyle w:val="Heading1"/>
        <w:rPr>
          <w:del w:id="161" w:author="Nicholas Fraser Brown" w:date="2022-01-28T21:07:00Z"/>
        </w:rPr>
      </w:pPr>
      <w:bookmarkStart w:id="162" w:name="missing-data-pattern"/>
      <w:bookmarkEnd w:id="131"/>
      <w:del w:id="163" w:author="Nicholas Fraser Brown" w:date="2022-01-28T21:06:00Z">
        <w:r w:rsidDel="009C3985">
          <w:rPr>
            <w:rStyle w:val="SectionNumber"/>
          </w:rPr>
          <w:delText>2</w:delText>
        </w:r>
      </w:del>
      <w:del w:id="164" w:author="Nicholas Fraser Brown" w:date="2022-01-28T21:07:00Z">
        <w:r w:rsidDel="0047193D">
          <w:tab/>
          <w:delText>Missing data pattern</w:delText>
        </w:r>
      </w:del>
    </w:p>
    <w:p w14:paraId="755A46E0" w14:textId="6B75F520" w:rsidR="00F45144" w:rsidDel="0047193D" w:rsidRDefault="00F45144" w:rsidP="00F45144">
      <w:pPr>
        <w:pStyle w:val="BlockText"/>
        <w:rPr>
          <w:del w:id="165" w:author="Nicholas Fraser Brown" w:date="2022-01-28T21:07:00Z"/>
        </w:rPr>
      </w:pPr>
      <w:del w:id="166" w:author="Nicholas Fraser Brown" w:date="2022-01-28T21:07:00Z">
        <w:r w:rsidDel="0047193D">
          <w:delText xml:space="preserve">TRG status, EMVI and cancer stage post radiotherapy </w:delText>
        </w:r>
      </w:del>
      <w:del w:id="167" w:author="Nicholas Fraser Brown" w:date="2022-01-28T21:06:00Z">
        <w:r w:rsidDel="009C3985">
          <w:delText xml:space="preserve">are </w:delText>
        </w:r>
      </w:del>
      <w:del w:id="168" w:author="Nicholas Fraser Brown" w:date="2022-01-28T21:07:00Z">
        <w:r w:rsidDel="0047193D">
          <w:delText>observed to display more than 20% missingness</w:delText>
        </w:r>
      </w:del>
      <w:del w:id="169" w:author="Nicholas Fraser Brown" w:date="2022-01-28T21:06:00Z">
        <w:r w:rsidDel="009C3985">
          <w:delText xml:space="preserve">. These co-variates are </w:delText>
        </w:r>
      </w:del>
      <w:del w:id="170" w:author="Nicholas Fraser Brown" w:date="2022-01-28T21:07:00Z">
        <w:r w:rsidDel="0047193D">
          <w:delText>excluded from subsequent multivariate analysis.</w:delText>
        </w:r>
      </w:del>
    </w:p>
    <w:p w14:paraId="235DFCBB" w14:textId="77FE46F0" w:rsidR="00F45144" w:rsidDel="0047193D" w:rsidRDefault="00F45144" w:rsidP="00F45144">
      <w:pPr>
        <w:pStyle w:val="FirstParagraph"/>
        <w:rPr>
          <w:del w:id="171" w:author="Nicholas Fraser Brown" w:date="2022-01-28T21:07:00Z"/>
        </w:rPr>
      </w:pPr>
      <w:del w:id="172" w:author="Nicholas Fraser Brown" w:date="2022-01-28T21:07:00Z">
        <w:r w:rsidRPr="00642799" w:rsidDel="0047193D">
          <w:rPr>
            <w:noProof/>
          </w:rPr>
          <w:drawing>
            <wp:inline distT="0" distB="0" distL="0" distR="0" wp14:anchorId="74011D3C" wp14:editId="69CB7A09">
              <wp:extent cx="5943600" cy="4102735"/>
              <wp:effectExtent l="0" t="0" r="0" b="0"/>
              <wp:docPr id="1" name="Picture 1" descr="Chart, treemap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 box and whisker chart&#10;&#10;Description automatically generated"/>
                      <pic:cNvPicPr/>
                    </pic:nvPicPr>
                    <pic:blipFill>
                      <a:blip r:embed="rId12"/>
                      <a:stretch>
                        <a:fillRect/>
                      </a:stretch>
                    </pic:blipFill>
                    <pic:spPr>
                      <a:xfrm>
                        <a:off x="0" y="0"/>
                        <a:ext cx="5943600" cy="4102735"/>
                      </a:xfrm>
                      <a:prstGeom prst="rect">
                        <a:avLst/>
                      </a:prstGeom>
                    </pic:spPr>
                  </pic:pic>
                </a:graphicData>
              </a:graphic>
            </wp:inline>
          </w:drawing>
        </w:r>
      </w:del>
    </w:p>
    <w:p w14:paraId="67B5676D" w14:textId="77777777" w:rsidR="00F45144" w:rsidRDefault="00FC4B62" w:rsidP="00F45144">
      <w:r>
        <w:rPr>
          <w:noProof/>
        </w:rPr>
      </w:r>
      <w:r w:rsidR="00FC4B62">
        <w:rPr>
          <w:noProof/>
        </w:rPr>
        <w:pict w14:anchorId="705A276E">
          <v:rect id="_x0000_i1026" alt="" style="width:415pt;height:.05pt;mso-width-percent:0;mso-height-percent:0;mso-width-percent:0;mso-height-percent:0" o:hralign="center" o:hrstd="t" o:hr="t"/>
        </w:pict>
      </w:r>
    </w:p>
    <w:p w14:paraId="354DA41A" w14:textId="7103EB6F" w:rsidR="00F45144" w:rsidDel="0047193D" w:rsidRDefault="0047193D">
      <w:pPr>
        <w:pStyle w:val="Heading1"/>
        <w:rPr>
          <w:del w:id="173" w:author="Nicholas Fraser Brown" w:date="2022-01-28T21:10:00Z"/>
        </w:rPr>
      </w:pPr>
      <w:bookmarkStart w:id="174" w:name="survival-analysis"/>
      <w:bookmarkEnd w:id="162"/>
      <w:ins w:id="175" w:author="Nicholas Fraser Brown" w:date="2022-01-28T21:09:00Z">
        <w:r>
          <w:rPr>
            <w:rStyle w:val="SectionNumber"/>
          </w:rPr>
          <w:t xml:space="preserve">Figure 1. </w:t>
        </w:r>
      </w:ins>
      <w:del w:id="176" w:author="Nicholas Fraser Brown" w:date="2022-01-28T21:10:00Z">
        <w:r w:rsidR="00F45144" w:rsidDel="0047193D">
          <w:rPr>
            <w:rStyle w:val="SectionNumber"/>
          </w:rPr>
          <w:delText>3</w:delText>
        </w:r>
        <w:r w:rsidR="00F45144" w:rsidDel="0047193D">
          <w:tab/>
          <w:delText>Survival analysis</w:delText>
        </w:r>
      </w:del>
      <w:ins w:id="177" w:author="Nicholas Fraser Brown" w:date="2022-01-28T21:10:00Z">
        <w:r>
          <w:rPr>
            <w:rStyle w:val="SectionNumber"/>
          </w:rPr>
          <w:t>Overall Survival (top) &amp; Recurrence-free survival (bottom)</w:t>
        </w:r>
      </w:ins>
    </w:p>
    <w:p w14:paraId="7E9D5BAC" w14:textId="34CDE124" w:rsidR="00F45144" w:rsidDel="0047193D" w:rsidRDefault="00F45144">
      <w:pPr>
        <w:pStyle w:val="Heading1"/>
        <w:rPr>
          <w:del w:id="178" w:author="Nicholas Fraser Brown" w:date="2022-01-28T21:10:00Z"/>
        </w:rPr>
        <w:pPrChange w:id="179" w:author="Nicholas Fraser Brown" w:date="2022-01-28T21:10:00Z">
          <w:pPr>
            <w:pStyle w:val="Heading2"/>
          </w:pPr>
        </w:pPrChange>
      </w:pPr>
      <w:bookmarkStart w:id="180" w:name="km-curve-and-log-rank-test"/>
      <w:del w:id="181" w:author="Nicholas Fraser Brown" w:date="2022-01-28T21:10:00Z">
        <w:r w:rsidDel="0047193D">
          <w:rPr>
            <w:rStyle w:val="SectionNumber"/>
          </w:rPr>
          <w:delText>3.1</w:delText>
        </w:r>
        <w:r w:rsidDel="0047193D">
          <w:tab/>
          <w:delText>KM curve and log-rank test</w:delText>
        </w:r>
      </w:del>
    </w:p>
    <w:p w14:paraId="75D2DAB4" w14:textId="437CE30A" w:rsidR="00F45144" w:rsidDel="0047193D" w:rsidRDefault="00F45144">
      <w:pPr>
        <w:pStyle w:val="Heading1"/>
        <w:rPr>
          <w:del w:id="182" w:author="Nicholas Fraser Brown" w:date="2022-01-28T21:10:00Z"/>
        </w:rPr>
        <w:pPrChange w:id="183" w:author="Nicholas Fraser Brown" w:date="2022-01-28T21:10:00Z">
          <w:pPr>
            <w:pStyle w:val="Heading3"/>
          </w:pPr>
        </w:pPrChange>
      </w:pPr>
      <w:bookmarkStart w:id="184" w:name="overall-survival"/>
      <w:del w:id="185" w:author="Nicholas Fraser Brown" w:date="2022-01-28T21:10:00Z">
        <w:r w:rsidDel="0047193D">
          <w:rPr>
            <w:rStyle w:val="SectionNumber"/>
          </w:rPr>
          <w:delText>3.1.1</w:delText>
        </w:r>
        <w:r w:rsidDel="0047193D">
          <w:tab/>
          <w:delText>Overall survival</w:delText>
        </w:r>
      </w:del>
    </w:p>
    <w:p w14:paraId="351D2A18" w14:textId="50C35796" w:rsidR="00F45144" w:rsidRDefault="00F45144">
      <w:pPr>
        <w:pStyle w:val="Heading1"/>
        <w:pPrChange w:id="186" w:author="Nicholas Fraser Brown" w:date="2022-01-28T21:10:00Z">
          <w:pPr>
            <w:pStyle w:val="BlockText"/>
          </w:pPr>
        </w:pPrChange>
      </w:pPr>
      <w:del w:id="187" w:author="Nicholas Fraser Brown" w:date="2022-01-28T21:10:00Z">
        <w:r w:rsidDel="0047193D">
          <w:delText xml:space="preserve">Using log-rank test based on the KM curves of two groups. No significant difference in overall survival was detected between </w:delText>
        </w:r>
        <w:commentRangeStart w:id="188"/>
        <w:r w:rsidRPr="0047534D" w:rsidDel="0047193D">
          <w:rPr>
            <w:highlight w:val="yellow"/>
          </w:rPr>
          <w:delText>the</w:delText>
        </w:r>
        <w:commentRangeEnd w:id="188"/>
        <w:r w:rsidDel="0047193D">
          <w:rPr>
            <w:rStyle w:val="CommentReference"/>
          </w:rPr>
          <w:commentReference w:id="188"/>
        </w:r>
        <w:r w:rsidDel="0047193D">
          <w:delText xml:space="preserve"> (p=0.66)</w:delText>
        </w:r>
      </w:del>
    </w:p>
    <w:p w14:paraId="3AE4BA8D" w14:textId="77777777" w:rsidR="00F45144" w:rsidRDefault="00F45144" w:rsidP="00F45144">
      <w:pPr>
        <w:pStyle w:val="FirstParagraph"/>
      </w:pPr>
      <w:r>
        <w:rPr>
          <w:noProof/>
        </w:rPr>
        <w:drawing>
          <wp:inline distT="0" distB="0" distL="0" distR="0" wp14:anchorId="4F997F4D" wp14:editId="4EB59B44">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kaiwenwang/Documents/OneDrive/rectal_chemo_vs_surveillance/output/rectal_analysis_files/figure-docx/KM%20curve%20os-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73D59946" w14:textId="4CBAB572" w:rsidR="00F45144" w:rsidDel="0047193D" w:rsidRDefault="00F45144" w:rsidP="00F45144">
      <w:pPr>
        <w:pStyle w:val="Heading3"/>
        <w:rPr>
          <w:del w:id="189" w:author="Nicholas Fraser Brown" w:date="2022-01-28T21:11:00Z"/>
        </w:rPr>
      </w:pPr>
      <w:bookmarkStart w:id="190" w:name="recurrence-free-survival"/>
      <w:bookmarkEnd w:id="184"/>
      <w:del w:id="191" w:author="Nicholas Fraser Brown" w:date="2022-01-28T21:11:00Z">
        <w:r w:rsidDel="0047193D">
          <w:rPr>
            <w:rStyle w:val="SectionNumber"/>
          </w:rPr>
          <w:lastRenderedPageBreak/>
          <w:delText>3.1.2</w:delText>
        </w:r>
        <w:r w:rsidDel="0047193D">
          <w:tab/>
          <w:delText>Recurrence-free survival</w:delText>
        </w:r>
      </w:del>
    </w:p>
    <w:p w14:paraId="6465FB67" w14:textId="6F3B7043" w:rsidR="00F45144" w:rsidDel="0047193D" w:rsidRDefault="00F45144" w:rsidP="00F45144">
      <w:pPr>
        <w:pStyle w:val="BlockText"/>
        <w:rPr>
          <w:del w:id="192" w:author="Nicholas Fraser Brown" w:date="2022-01-28T21:11:00Z"/>
        </w:rPr>
      </w:pPr>
      <w:del w:id="193" w:author="Nicholas Fraser Brown" w:date="2022-01-28T21:11:00Z">
        <w:r w:rsidDel="0047193D">
          <w:delText>Using log-rank test based on the KM curves of two groups, there is a significantly better recurrence free survival in the surveillance group compared to the neoadjuvant chemotherapy group (p=0.025)</w:delText>
        </w:r>
      </w:del>
    </w:p>
    <w:p w14:paraId="376A8AB1" w14:textId="35DB83BB" w:rsidR="00F45144" w:rsidRDefault="00F45144" w:rsidP="00F45144">
      <w:pPr>
        <w:pStyle w:val="FirstParagraph"/>
      </w:pPr>
      <w:r>
        <w:rPr>
          <w:noProof/>
        </w:rPr>
        <w:drawing>
          <wp:inline distT="0" distB="0" distL="0" distR="0" wp14:anchorId="281267EE" wp14:editId="6529E256">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kaiwenwang/Documents/OneDrive/rectal_chemo_vs_surveillance/output/rectal_analysis_files/figure-docx/KM%20curve%20rfs-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0D576DD6" w14:textId="51119D42" w:rsidR="00F45144" w:rsidDel="00D72081" w:rsidRDefault="00F45144" w:rsidP="00F45144">
      <w:pPr>
        <w:pStyle w:val="Heading2"/>
        <w:rPr>
          <w:del w:id="194" w:author="Nicholas Fraser Brown" w:date="2022-01-28T21:24:00Z"/>
        </w:rPr>
      </w:pPr>
      <w:bookmarkStart w:id="195" w:name="univariate-cox-regression"/>
      <w:bookmarkEnd w:id="180"/>
      <w:bookmarkEnd w:id="190"/>
      <w:del w:id="196" w:author="Nicholas Fraser Brown" w:date="2022-01-28T21:11:00Z">
        <w:r w:rsidDel="0047193D">
          <w:rPr>
            <w:rStyle w:val="SectionNumber"/>
          </w:rPr>
          <w:delText>3.2</w:delText>
        </w:r>
        <w:r w:rsidDel="0047193D">
          <w:tab/>
        </w:r>
      </w:del>
      <w:del w:id="197" w:author="Nicholas Fraser Brown" w:date="2022-01-28T21:12:00Z">
        <w:r w:rsidDel="0047193D">
          <w:delText>Univariate cox regression</w:delText>
        </w:r>
      </w:del>
    </w:p>
    <w:p w14:paraId="6E1D73CB" w14:textId="7AD2F324" w:rsidR="00F45144" w:rsidDel="0047193D" w:rsidRDefault="00F45144" w:rsidP="00F45144">
      <w:pPr>
        <w:pStyle w:val="BlockText"/>
        <w:rPr>
          <w:del w:id="198" w:author="Nicholas Fraser Brown" w:date="2022-01-28T21:09:00Z"/>
        </w:rPr>
      </w:pPr>
      <w:del w:id="199" w:author="Nicholas Fraser Brown" w:date="2022-01-28T21:09:00Z">
        <w:r w:rsidDel="0047193D">
          <w:delText>Univariate cox regression was conducted to assess each included variable’s influence on the respective survival outcome.</w:delText>
        </w:r>
      </w:del>
    </w:p>
    <w:p w14:paraId="7AF036C4" w14:textId="44F010A4" w:rsidR="00F45144" w:rsidDel="0047193D" w:rsidRDefault="00F45144" w:rsidP="00F45144">
      <w:pPr>
        <w:pStyle w:val="Heading3"/>
        <w:rPr>
          <w:del w:id="200" w:author="Nicholas Fraser Brown" w:date="2022-01-28T21:09:00Z"/>
        </w:rPr>
      </w:pPr>
      <w:bookmarkStart w:id="201" w:name="overall-survival-1"/>
      <w:del w:id="202" w:author="Nicholas Fraser Brown" w:date="2022-01-28T21:09:00Z">
        <w:r w:rsidDel="0047193D">
          <w:rPr>
            <w:rStyle w:val="SectionNumber"/>
          </w:rPr>
          <w:delText>3.2.1</w:delText>
        </w:r>
        <w:r w:rsidDel="0047193D">
          <w:tab/>
          <w:delText>Overall survival</w:delText>
        </w:r>
      </w:del>
    </w:p>
    <w:p w14:paraId="6C71FF80" w14:textId="5C2A487A" w:rsidR="00F45144" w:rsidDel="0047193D" w:rsidRDefault="00F45144" w:rsidP="00F45144">
      <w:pPr>
        <w:pStyle w:val="SourceCode"/>
        <w:rPr>
          <w:del w:id="203" w:author="Nicholas Fraser Brown" w:date="2022-01-28T21:09:00Z"/>
        </w:rPr>
      </w:pPr>
      <w:del w:id="204" w:author="Nicholas Fraser Brown" w:date="2022-01-28T21:09:00Z">
        <w:r w:rsidDel="0047193D">
          <w:rPr>
            <w:rStyle w:val="VerbatimChar"/>
          </w:rPr>
          <w:delText>## Warning in coxph.fit(X, Y, istrat, offset, init, control, weights = weights, :</w:delText>
        </w:r>
        <w:r w:rsidDel="0047193D">
          <w:br/>
        </w:r>
        <w:r w:rsidDel="0047193D">
          <w:rPr>
            <w:rStyle w:val="VerbatimChar"/>
          </w:rPr>
          <w:delText>## Loglik converged before variable 1,4,5 ; coefficient may be infinite.</w:delText>
        </w:r>
      </w:del>
    </w:p>
    <w:p w14:paraId="6C63CCE8" w14:textId="41A2FB36" w:rsidR="00F45144" w:rsidDel="00D72081" w:rsidRDefault="00F45144" w:rsidP="00F45144">
      <w:pPr>
        <w:pStyle w:val="SourceCode"/>
        <w:rPr>
          <w:del w:id="205" w:author="Nicholas Fraser Brown" w:date="2022-01-28T21:24:00Z"/>
        </w:rPr>
      </w:pPr>
      <w:del w:id="206" w:author="Nicholas Fraser Brown" w:date="2022-01-28T21:09:00Z">
        <w:r w:rsidDel="0047193D">
          <w:rPr>
            <w:rStyle w:val="VerbatimChar"/>
          </w:rPr>
          <w:delText>## Warning in coxph.fit(X, Y, istrat, offset, init, control, weights = weights, :</w:delText>
        </w:r>
        <w:r w:rsidDel="0047193D">
          <w:br/>
        </w:r>
        <w:r w:rsidDel="0047193D">
          <w:rPr>
            <w:rStyle w:val="VerbatimChar"/>
          </w:rPr>
          <w:delText>## Loglik converged before variable 4 ; coefficient may be infinite.</w:delText>
        </w:r>
      </w:del>
    </w:p>
    <w:tbl>
      <w:tblPr>
        <w:tblStyle w:val="Table"/>
        <w:tblW w:w="8418" w:type="dxa"/>
        <w:jc w:val="center"/>
        <w:tblLayout w:type="fixed"/>
        <w:tblLook w:val="0420" w:firstRow="1" w:lastRow="0" w:firstColumn="0" w:lastColumn="0" w:noHBand="0" w:noVBand="1"/>
      </w:tblPr>
      <w:tblGrid>
        <w:gridCol w:w="4299"/>
        <w:gridCol w:w="778"/>
        <w:gridCol w:w="2209"/>
        <w:gridCol w:w="1132"/>
      </w:tblGrid>
      <w:tr w:rsidR="00F45144" w:rsidDel="00D72081" w14:paraId="3079B635" w14:textId="57F3A158" w:rsidTr="00D72081">
        <w:trPr>
          <w:cnfStyle w:val="100000000000" w:firstRow="1" w:lastRow="0" w:firstColumn="0" w:lastColumn="0" w:oddVBand="0" w:evenVBand="0" w:oddHBand="0" w:evenHBand="0" w:firstRowFirstColumn="0" w:firstRowLastColumn="0" w:lastRowFirstColumn="0" w:lastRowLastColumn="0"/>
          <w:cantSplit/>
          <w:tblHeader/>
          <w:jc w:val="center"/>
          <w:del w:id="207" w:author="Nicholas Fraser Brown" w:date="2022-01-28T21:24:00Z"/>
        </w:trPr>
        <w:tc>
          <w:tcPr>
            <w:tcW w:w="4299"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BB8C06A" w14:textId="2D280CCD" w:rsidR="00F45144" w:rsidDel="00D72081" w:rsidRDefault="00F45144" w:rsidP="006A3F95">
            <w:pPr>
              <w:spacing w:before="40" w:after="40"/>
              <w:ind w:left="100" w:right="100"/>
              <w:rPr>
                <w:del w:id="208" w:author="Nicholas Fraser Brown" w:date="2022-01-28T21:24:00Z"/>
              </w:rPr>
            </w:pPr>
            <w:del w:id="209" w:author="Nicholas Fraser Brown" w:date="2022-01-28T21:24:00Z">
              <w:r w:rsidDel="00D72081">
                <w:rPr>
                  <w:rFonts w:ascii="Helvetica" w:eastAsia="Helvetica" w:hAnsi="Helvetica" w:cs="Helvetica"/>
                  <w:color w:val="000000"/>
                  <w:sz w:val="22"/>
                  <w:szCs w:val="22"/>
                </w:rPr>
                <w:delText>Characteristic</w:delText>
              </w:r>
            </w:del>
          </w:p>
        </w:tc>
        <w:tc>
          <w:tcPr>
            <w:tcW w:w="77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9BA7E26" w14:textId="67C728AF" w:rsidR="00F45144" w:rsidDel="00D72081" w:rsidRDefault="00F45144" w:rsidP="006A3F95">
            <w:pPr>
              <w:spacing w:before="40" w:after="40"/>
              <w:ind w:left="100" w:right="100"/>
              <w:jc w:val="center"/>
              <w:rPr>
                <w:del w:id="210" w:author="Nicholas Fraser Brown" w:date="2022-01-28T21:24:00Z"/>
              </w:rPr>
            </w:pPr>
            <w:del w:id="211" w:author="Nicholas Fraser Brown" w:date="2022-01-28T21:24:00Z">
              <w:r w:rsidDel="00D72081">
                <w:rPr>
                  <w:rFonts w:ascii="Helvetica" w:eastAsia="Helvetica" w:hAnsi="Helvetica" w:cs="Helvetica"/>
                  <w:color w:val="000000"/>
                  <w:sz w:val="22"/>
                  <w:szCs w:val="22"/>
                </w:rPr>
                <w:delText>N</w:delText>
              </w:r>
            </w:del>
          </w:p>
        </w:tc>
        <w:tc>
          <w:tcPr>
            <w:tcW w:w="2209"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8630E6" w14:textId="74FE2D6D" w:rsidR="00F45144" w:rsidDel="00D72081" w:rsidRDefault="00F45144" w:rsidP="006A3F95">
            <w:pPr>
              <w:spacing w:before="40" w:after="40"/>
              <w:ind w:left="100" w:right="100"/>
              <w:jc w:val="center"/>
              <w:rPr>
                <w:del w:id="212" w:author="Nicholas Fraser Brown" w:date="2022-01-28T21:24:00Z"/>
              </w:rPr>
            </w:pPr>
            <w:del w:id="213" w:author="Nicholas Fraser Brown" w:date="2022-01-28T21:24:00Z">
              <w:r w:rsidDel="00D72081">
                <w:rPr>
                  <w:rFonts w:ascii="Helvetica" w:eastAsia="Helvetica" w:hAnsi="Helvetica" w:cs="Helvetica"/>
                  <w:color w:val="000000"/>
                  <w:sz w:val="22"/>
                  <w:szCs w:val="22"/>
                </w:rPr>
                <w:delText>HR (95% CI)</w:delText>
              </w:r>
              <w:r w:rsidDel="00D72081">
                <w:rPr>
                  <w:rFonts w:ascii="Helvetica" w:eastAsia="Helvetica" w:hAnsi="Helvetica" w:cs="Helvetica"/>
                  <w:color w:val="000000"/>
                  <w:sz w:val="22"/>
                  <w:szCs w:val="22"/>
                  <w:vertAlign w:val="superscript"/>
                </w:rPr>
                <w:delText>1</w:delText>
              </w:r>
            </w:del>
          </w:p>
        </w:tc>
        <w:tc>
          <w:tcPr>
            <w:tcW w:w="11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10ED122" w14:textId="64F9A31E" w:rsidR="00F45144" w:rsidDel="00D72081" w:rsidRDefault="00F45144" w:rsidP="006A3F95">
            <w:pPr>
              <w:spacing w:before="40" w:after="40"/>
              <w:ind w:left="100" w:right="100"/>
              <w:jc w:val="center"/>
              <w:rPr>
                <w:del w:id="214" w:author="Nicholas Fraser Brown" w:date="2022-01-28T21:24:00Z"/>
              </w:rPr>
            </w:pPr>
            <w:del w:id="215" w:author="Nicholas Fraser Brown" w:date="2022-01-28T21:24:00Z">
              <w:r w:rsidDel="00D72081">
                <w:rPr>
                  <w:rFonts w:ascii="Helvetica" w:eastAsia="Helvetica" w:hAnsi="Helvetica" w:cs="Helvetica"/>
                  <w:color w:val="000000"/>
                  <w:sz w:val="22"/>
                  <w:szCs w:val="22"/>
                </w:rPr>
                <w:delText>p-value</w:delText>
              </w:r>
            </w:del>
          </w:p>
        </w:tc>
      </w:tr>
      <w:tr w:rsidR="00F45144" w:rsidDel="00D72081" w14:paraId="33037DBA" w14:textId="380A4F8E" w:rsidTr="00D72081">
        <w:trPr>
          <w:cantSplit/>
          <w:jc w:val="center"/>
          <w:del w:id="216" w:author="Nicholas Fraser Brown" w:date="2022-01-28T21:24:00Z"/>
        </w:trPr>
        <w:tc>
          <w:tcPr>
            <w:tcW w:w="4299" w:type="dxa"/>
            <w:shd w:val="clear" w:color="auto" w:fill="FFFFFF"/>
            <w:tcMar>
              <w:top w:w="0" w:type="dxa"/>
              <w:left w:w="0" w:type="dxa"/>
              <w:bottom w:w="0" w:type="dxa"/>
              <w:right w:w="0" w:type="dxa"/>
            </w:tcMar>
          </w:tcPr>
          <w:p w14:paraId="484FD337" w14:textId="5ED52593" w:rsidR="00F45144" w:rsidDel="00D72081" w:rsidRDefault="00F45144" w:rsidP="006A3F95">
            <w:pPr>
              <w:spacing w:before="100" w:after="100"/>
              <w:ind w:left="100" w:right="100"/>
              <w:rPr>
                <w:del w:id="217" w:author="Nicholas Fraser Brown" w:date="2022-01-28T21:24:00Z"/>
              </w:rPr>
            </w:pPr>
            <w:del w:id="218" w:author="Nicholas Fraser Brown" w:date="2022-01-28T21:24:00Z">
              <w:r w:rsidDel="00D72081">
                <w:rPr>
                  <w:rFonts w:ascii="Helvetica" w:eastAsia="Helvetica" w:hAnsi="Helvetica" w:cs="Helvetica"/>
                  <w:color w:val="000000"/>
                  <w:sz w:val="22"/>
                  <w:szCs w:val="22"/>
                </w:rPr>
                <w:delText>Age at diagnosis</w:delText>
              </w:r>
            </w:del>
          </w:p>
        </w:tc>
        <w:tc>
          <w:tcPr>
            <w:tcW w:w="778" w:type="dxa"/>
            <w:shd w:val="clear" w:color="auto" w:fill="FFFFFF"/>
            <w:tcMar>
              <w:top w:w="0" w:type="dxa"/>
              <w:left w:w="0" w:type="dxa"/>
              <w:bottom w:w="0" w:type="dxa"/>
              <w:right w:w="0" w:type="dxa"/>
            </w:tcMar>
            <w:vAlign w:val="center"/>
          </w:tcPr>
          <w:p w14:paraId="3966C0A8" w14:textId="10C766B7" w:rsidR="00F45144" w:rsidDel="00D72081" w:rsidRDefault="00F45144" w:rsidP="006A3F95">
            <w:pPr>
              <w:spacing w:before="100" w:after="100"/>
              <w:ind w:left="100" w:right="100"/>
              <w:jc w:val="center"/>
              <w:rPr>
                <w:del w:id="219" w:author="Nicholas Fraser Brown" w:date="2022-01-28T21:24:00Z"/>
              </w:rPr>
            </w:pPr>
            <w:del w:id="220" w:author="Nicholas Fraser Brown" w:date="2022-01-28T21:24:00Z">
              <w:r w:rsidDel="00D72081">
                <w:rPr>
                  <w:rFonts w:ascii="Helvetica" w:eastAsia="Helvetica" w:hAnsi="Helvetica" w:cs="Helvetica"/>
                  <w:color w:val="000000"/>
                  <w:sz w:val="22"/>
                  <w:szCs w:val="22"/>
                </w:rPr>
                <w:delText>170</w:delText>
              </w:r>
            </w:del>
          </w:p>
        </w:tc>
        <w:tc>
          <w:tcPr>
            <w:tcW w:w="2209" w:type="dxa"/>
            <w:shd w:val="clear" w:color="auto" w:fill="FFFFFF"/>
            <w:tcMar>
              <w:top w:w="0" w:type="dxa"/>
              <w:left w:w="0" w:type="dxa"/>
              <w:bottom w:w="0" w:type="dxa"/>
              <w:right w:w="0" w:type="dxa"/>
            </w:tcMar>
            <w:vAlign w:val="center"/>
          </w:tcPr>
          <w:p w14:paraId="35F9BCC2" w14:textId="6CA305FF" w:rsidR="00F45144" w:rsidDel="00D72081" w:rsidRDefault="00F45144" w:rsidP="006A3F95">
            <w:pPr>
              <w:spacing w:before="100" w:after="100"/>
              <w:ind w:left="100" w:right="100"/>
              <w:jc w:val="center"/>
              <w:rPr>
                <w:del w:id="221" w:author="Nicholas Fraser Brown" w:date="2022-01-28T21:24:00Z"/>
              </w:rPr>
            </w:pPr>
            <w:del w:id="222" w:author="Nicholas Fraser Brown" w:date="2022-01-28T21:24:00Z">
              <w:r w:rsidDel="00D72081">
                <w:rPr>
                  <w:rFonts w:ascii="Helvetica" w:eastAsia="Helvetica" w:hAnsi="Helvetica" w:cs="Helvetica"/>
                  <w:color w:val="000000"/>
                  <w:sz w:val="22"/>
                  <w:szCs w:val="22"/>
                </w:rPr>
                <w:delText>1.00 (0.96 to 1.03)</w:delText>
              </w:r>
            </w:del>
          </w:p>
        </w:tc>
        <w:tc>
          <w:tcPr>
            <w:tcW w:w="1132" w:type="dxa"/>
            <w:shd w:val="clear" w:color="auto" w:fill="FFFFFF"/>
            <w:tcMar>
              <w:top w:w="0" w:type="dxa"/>
              <w:left w:w="0" w:type="dxa"/>
              <w:bottom w:w="0" w:type="dxa"/>
              <w:right w:w="0" w:type="dxa"/>
            </w:tcMar>
            <w:vAlign w:val="center"/>
          </w:tcPr>
          <w:p w14:paraId="48CB1C24" w14:textId="787B94D9" w:rsidR="00F45144" w:rsidDel="00D72081" w:rsidRDefault="00F45144" w:rsidP="006A3F95">
            <w:pPr>
              <w:spacing w:before="100" w:after="100"/>
              <w:ind w:left="100" w:right="100"/>
              <w:jc w:val="center"/>
              <w:rPr>
                <w:del w:id="223" w:author="Nicholas Fraser Brown" w:date="2022-01-28T21:24:00Z"/>
              </w:rPr>
            </w:pPr>
            <w:del w:id="224" w:author="Nicholas Fraser Brown" w:date="2022-01-28T21:24:00Z">
              <w:r w:rsidDel="00D72081">
                <w:rPr>
                  <w:rFonts w:ascii="Helvetica" w:eastAsia="Helvetica" w:hAnsi="Helvetica" w:cs="Helvetica"/>
                  <w:color w:val="000000"/>
                  <w:sz w:val="22"/>
                  <w:szCs w:val="22"/>
                </w:rPr>
                <w:delText>0.83</w:delText>
              </w:r>
            </w:del>
          </w:p>
        </w:tc>
      </w:tr>
      <w:tr w:rsidR="00F45144" w:rsidDel="00D72081" w14:paraId="6D081E14" w14:textId="1A90E581" w:rsidTr="00D72081">
        <w:trPr>
          <w:cantSplit/>
          <w:jc w:val="center"/>
          <w:del w:id="225" w:author="Nicholas Fraser Brown" w:date="2022-01-28T21:24:00Z"/>
        </w:trPr>
        <w:tc>
          <w:tcPr>
            <w:tcW w:w="4299" w:type="dxa"/>
            <w:shd w:val="clear" w:color="auto" w:fill="FFFFFF"/>
            <w:tcMar>
              <w:top w:w="0" w:type="dxa"/>
              <w:left w:w="0" w:type="dxa"/>
              <w:bottom w:w="0" w:type="dxa"/>
              <w:right w:w="0" w:type="dxa"/>
            </w:tcMar>
          </w:tcPr>
          <w:p w14:paraId="27FB0A95" w14:textId="127E462C" w:rsidR="00F45144" w:rsidDel="00D72081" w:rsidRDefault="00F45144" w:rsidP="006A3F95">
            <w:pPr>
              <w:spacing w:before="100" w:after="100"/>
              <w:ind w:left="100" w:right="100"/>
              <w:rPr>
                <w:del w:id="226" w:author="Nicholas Fraser Brown" w:date="2022-01-28T21:24:00Z"/>
              </w:rPr>
            </w:pPr>
            <w:del w:id="227" w:author="Nicholas Fraser Brown" w:date="2022-01-28T21:24:00Z">
              <w:r w:rsidDel="00D72081">
                <w:rPr>
                  <w:rFonts w:ascii="Helvetica" w:eastAsia="Helvetica" w:hAnsi="Helvetica" w:cs="Helvetica"/>
                  <w:color w:val="000000"/>
                  <w:sz w:val="22"/>
                  <w:szCs w:val="22"/>
                </w:rPr>
                <w:delText>CRM</w:delText>
              </w:r>
            </w:del>
          </w:p>
        </w:tc>
        <w:tc>
          <w:tcPr>
            <w:tcW w:w="778" w:type="dxa"/>
            <w:shd w:val="clear" w:color="auto" w:fill="FFFFFF"/>
            <w:tcMar>
              <w:top w:w="0" w:type="dxa"/>
              <w:left w:w="0" w:type="dxa"/>
              <w:bottom w:w="0" w:type="dxa"/>
              <w:right w:w="0" w:type="dxa"/>
            </w:tcMar>
            <w:vAlign w:val="center"/>
          </w:tcPr>
          <w:p w14:paraId="64D1D0F1" w14:textId="49041F4B" w:rsidR="00F45144" w:rsidDel="00D72081" w:rsidRDefault="00F45144" w:rsidP="006A3F95">
            <w:pPr>
              <w:spacing w:before="100" w:after="100"/>
              <w:ind w:left="100" w:right="100"/>
              <w:jc w:val="center"/>
              <w:rPr>
                <w:del w:id="228" w:author="Nicholas Fraser Brown" w:date="2022-01-28T21:24:00Z"/>
              </w:rPr>
            </w:pPr>
            <w:del w:id="229" w:author="Nicholas Fraser Brown" w:date="2022-01-28T21:24:00Z">
              <w:r w:rsidDel="00D72081">
                <w:rPr>
                  <w:rFonts w:ascii="Helvetica" w:eastAsia="Helvetica" w:hAnsi="Helvetica" w:cs="Helvetica"/>
                  <w:color w:val="000000"/>
                  <w:sz w:val="22"/>
                  <w:szCs w:val="22"/>
                </w:rPr>
                <w:delText>143</w:delText>
              </w:r>
            </w:del>
          </w:p>
        </w:tc>
        <w:tc>
          <w:tcPr>
            <w:tcW w:w="2209" w:type="dxa"/>
            <w:shd w:val="clear" w:color="auto" w:fill="FFFFFF"/>
            <w:tcMar>
              <w:top w:w="0" w:type="dxa"/>
              <w:left w:w="0" w:type="dxa"/>
              <w:bottom w:w="0" w:type="dxa"/>
              <w:right w:w="0" w:type="dxa"/>
            </w:tcMar>
            <w:vAlign w:val="center"/>
          </w:tcPr>
          <w:p w14:paraId="60498D15" w14:textId="3E316DB7" w:rsidR="00F45144" w:rsidDel="00D72081" w:rsidRDefault="00F45144" w:rsidP="006A3F95">
            <w:pPr>
              <w:spacing w:before="100" w:after="100"/>
              <w:ind w:left="100" w:right="100"/>
              <w:jc w:val="center"/>
              <w:rPr>
                <w:del w:id="230" w:author="Nicholas Fraser Brown" w:date="2022-01-28T21:24:00Z"/>
              </w:rPr>
            </w:pPr>
          </w:p>
        </w:tc>
        <w:tc>
          <w:tcPr>
            <w:tcW w:w="1132" w:type="dxa"/>
            <w:shd w:val="clear" w:color="auto" w:fill="FFFFFF"/>
            <w:tcMar>
              <w:top w:w="0" w:type="dxa"/>
              <w:left w:w="0" w:type="dxa"/>
              <w:bottom w:w="0" w:type="dxa"/>
              <w:right w:w="0" w:type="dxa"/>
            </w:tcMar>
            <w:vAlign w:val="center"/>
          </w:tcPr>
          <w:p w14:paraId="00B64F2D" w14:textId="094AEDC9" w:rsidR="00F45144" w:rsidDel="00D72081" w:rsidRDefault="00F45144" w:rsidP="006A3F95">
            <w:pPr>
              <w:spacing w:before="100" w:after="100"/>
              <w:ind w:left="100" w:right="100"/>
              <w:jc w:val="center"/>
              <w:rPr>
                <w:del w:id="231" w:author="Nicholas Fraser Brown" w:date="2022-01-28T21:24:00Z"/>
              </w:rPr>
            </w:pPr>
          </w:p>
        </w:tc>
      </w:tr>
      <w:tr w:rsidR="00F45144" w:rsidDel="00D72081" w14:paraId="599623E1" w14:textId="6219A5F9" w:rsidTr="00D72081">
        <w:trPr>
          <w:cantSplit/>
          <w:jc w:val="center"/>
          <w:del w:id="232" w:author="Nicholas Fraser Brown" w:date="2022-01-28T21:24:00Z"/>
        </w:trPr>
        <w:tc>
          <w:tcPr>
            <w:tcW w:w="4299" w:type="dxa"/>
            <w:shd w:val="clear" w:color="auto" w:fill="FFFFFF"/>
            <w:tcMar>
              <w:top w:w="0" w:type="dxa"/>
              <w:left w:w="0" w:type="dxa"/>
              <w:bottom w:w="0" w:type="dxa"/>
              <w:right w:w="0" w:type="dxa"/>
            </w:tcMar>
          </w:tcPr>
          <w:p w14:paraId="6B76CFF6" w14:textId="683A1F55" w:rsidR="00F45144" w:rsidDel="00D72081" w:rsidRDefault="00F45144" w:rsidP="006A3F95">
            <w:pPr>
              <w:spacing w:before="100" w:after="100"/>
              <w:ind w:left="300" w:right="100"/>
              <w:rPr>
                <w:del w:id="233" w:author="Nicholas Fraser Brown" w:date="2022-01-28T21:24:00Z"/>
              </w:rPr>
            </w:pPr>
            <w:del w:id="234" w:author="Nicholas Fraser Brown" w:date="2022-01-28T21:24:00Z">
              <w:r w:rsidDel="00D72081">
                <w:rPr>
                  <w:rFonts w:ascii="Helvetica" w:eastAsia="Helvetica" w:hAnsi="Helvetica" w:cs="Helvetica"/>
                  <w:color w:val="000000"/>
                  <w:sz w:val="22"/>
                  <w:szCs w:val="22"/>
                </w:rPr>
                <w:delText>pos</w:delText>
              </w:r>
            </w:del>
          </w:p>
        </w:tc>
        <w:tc>
          <w:tcPr>
            <w:tcW w:w="778" w:type="dxa"/>
            <w:shd w:val="clear" w:color="auto" w:fill="FFFFFF"/>
            <w:tcMar>
              <w:top w:w="0" w:type="dxa"/>
              <w:left w:w="0" w:type="dxa"/>
              <w:bottom w:w="0" w:type="dxa"/>
              <w:right w:w="0" w:type="dxa"/>
            </w:tcMar>
            <w:vAlign w:val="center"/>
          </w:tcPr>
          <w:p w14:paraId="48150EEC" w14:textId="18D0FCDD" w:rsidR="00F45144" w:rsidDel="00D72081" w:rsidRDefault="00F45144" w:rsidP="006A3F95">
            <w:pPr>
              <w:spacing w:before="100" w:after="100"/>
              <w:ind w:left="100" w:right="100"/>
              <w:jc w:val="center"/>
              <w:rPr>
                <w:del w:id="235" w:author="Nicholas Fraser Brown" w:date="2022-01-28T21:24:00Z"/>
              </w:rPr>
            </w:pPr>
          </w:p>
        </w:tc>
        <w:tc>
          <w:tcPr>
            <w:tcW w:w="2209" w:type="dxa"/>
            <w:shd w:val="clear" w:color="auto" w:fill="FFFFFF"/>
            <w:tcMar>
              <w:top w:w="0" w:type="dxa"/>
              <w:left w:w="0" w:type="dxa"/>
              <w:bottom w:w="0" w:type="dxa"/>
              <w:right w:w="0" w:type="dxa"/>
            </w:tcMar>
            <w:vAlign w:val="center"/>
          </w:tcPr>
          <w:p w14:paraId="6AEA45A1" w14:textId="11D45511" w:rsidR="00F45144" w:rsidDel="00D72081" w:rsidRDefault="00F45144" w:rsidP="006A3F95">
            <w:pPr>
              <w:spacing w:before="100" w:after="100"/>
              <w:ind w:left="100" w:right="100"/>
              <w:jc w:val="center"/>
              <w:rPr>
                <w:del w:id="236" w:author="Nicholas Fraser Brown" w:date="2022-01-28T21:24:00Z"/>
              </w:rPr>
            </w:pPr>
            <w:del w:id="237" w:author="Nicholas Fraser Brown" w:date="2022-01-28T21:24:00Z">
              <w:r w:rsidDel="00D72081">
                <w:rPr>
                  <w:rFonts w:ascii="Helvetica" w:eastAsia="Helvetica" w:hAnsi="Helvetica" w:cs="Helvetica"/>
                  <w:color w:val="000000"/>
                  <w:sz w:val="22"/>
                  <w:szCs w:val="22"/>
                </w:rPr>
                <w:delText>—</w:delText>
              </w:r>
            </w:del>
          </w:p>
        </w:tc>
        <w:tc>
          <w:tcPr>
            <w:tcW w:w="1132" w:type="dxa"/>
            <w:shd w:val="clear" w:color="auto" w:fill="FFFFFF"/>
            <w:tcMar>
              <w:top w:w="0" w:type="dxa"/>
              <w:left w:w="0" w:type="dxa"/>
              <w:bottom w:w="0" w:type="dxa"/>
              <w:right w:w="0" w:type="dxa"/>
            </w:tcMar>
            <w:vAlign w:val="center"/>
          </w:tcPr>
          <w:p w14:paraId="387E1FC9" w14:textId="19D02B4B" w:rsidR="00F45144" w:rsidDel="00D72081" w:rsidRDefault="00F45144" w:rsidP="006A3F95">
            <w:pPr>
              <w:spacing w:before="100" w:after="100"/>
              <w:ind w:left="100" w:right="100"/>
              <w:jc w:val="center"/>
              <w:rPr>
                <w:del w:id="238" w:author="Nicholas Fraser Brown" w:date="2022-01-28T21:24:00Z"/>
              </w:rPr>
            </w:pPr>
          </w:p>
        </w:tc>
      </w:tr>
      <w:tr w:rsidR="00F45144" w:rsidDel="00D72081" w14:paraId="1B61B782" w14:textId="7784D97C" w:rsidTr="00D72081">
        <w:trPr>
          <w:cantSplit/>
          <w:jc w:val="center"/>
          <w:del w:id="239" w:author="Nicholas Fraser Brown" w:date="2022-01-28T21:24:00Z"/>
        </w:trPr>
        <w:tc>
          <w:tcPr>
            <w:tcW w:w="4299" w:type="dxa"/>
            <w:shd w:val="clear" w:color="auto" w:fill="FFFFFF"/>
            <w:tcMar>
              <w:top w:w="0" w:type="dxa"/>
              <w:left w:w="0" w:type="dxa"/>
              <w:bottom w:w="0" w:type="dxa"/>
              <w:right w:w="0" w:type="dxa"/>
            </w:tcMar>
          </w:tcPr>
          <w:p w14:paraId="6FEB61FA" w14:textId="02B9D3A9" w:rsidR="00F45144" w:rsidDel="00D72081" w:rsidRDefault="00F45144" w:rsidP="006A3F95">
            <w:pPr>
              <w:spacing w:before="100" w:after="100"/>
              <w:ind w:left="300" w:right="100"/>
              <w:rPr>
                <w:del w:id="240" w:author="Nicholas Fraser Brown" w:date="2022-01-28T21:24:00Z"/>
              </w:rPr>
            </w:pPr>
            <w:del w:id="241" w:author="Nicholas Fraser Brown" w:date="2022-01-28T21:24:00Z">
              <w:r w:rsidDel="00D72081">
                <w:rPr>
                  <w:rFonts w:ascii="Helvetica" w:eastAsia="Helvetica" w:hAnsi="Helvetica" w:cs="Helvetica"/>
                  <w:color w:val="000000"/>
                  <w:sz w:val="22"/>
                  <w:szCs w:val="22"/>
                </w:rPr>
                <w:delText>neg</w:delText>
              </w:r>
            </w:del>
          </w:p>
        </w:tc>
        <w:tc>
          <w:tcPr>
            <w:tcW w:w="778" w:type="dxa"/>
            <w:shd w:val="clear" w:color="auto" w:fill="FFFFFF"/>
            <w:tcMar>
              <w:top w:w="0" w:type="dxa"/>
              <w:left w:w="0" w:type="dxa"/>
              <w:bottom w:w="0" w:type="dxa"/>
              <w:right w:w="0" w:type="dxa"/>
            </w:tcMar>
            <w:vAlign w:val="center"/>
          </w:tcPr>
          <w:p w14:paraId="341A9B99" w14:textId="2DF99E70" w:rsidR="00F45144" w:rsidDel="00D72081" w:rsidRDefault="00F45144" w:rsidP="006A3F95">
            <w:pPr>
              <w:spacing w:before="100" w:after="100"/>
              <w:ind w:left="100" w:right="100"/>
              <w:jc w:val="center"/>
              <w:rPr>
                <w:del w:id="242" w:author="Nicholas Fraser Brown" w:date="2022-01-28T21:24:00Z"/>
              </w:rPr>
            </w:pPr>
          </w:p>
        </w:tc>
        <w:tc>
          <w:tcPr>
            <w:tcW w:w="2209" w:type="dxa"/>
            <w:shd w:val="clear" w:color="auto" w:fill="FFFFFF"/>
            <w:tcMar>
              <w:top w:w="0" w:type="dxa"/>
              <w:left w:w="0" w:type="dxa"/>
              <w:bottom w:w="0" w:type="dxa"/>
              <w:right w:w="0" w:type="dxa"/>
            </w:tcMar>
            <w:vAlign w:val="center"/>
          </w:tcPr>
          <w:p w14:paraId="7BD00615" w14:textId="1BF3957E" w:rsidR="00F45144" w:rsidDel="00D72081" w:rsidRDefault="00F45144" w:rsidP="006A3F95">
            <w:pPr>
              <w:spacing w:before="100" w:after="100"/>
              <w:ind w:left="100" w:right="100"/>
              <w:jc w:val="center"/>
              <w:rPr>
                <w:del w:id="243" w:author="Nicholas Fraser Brown" w:date="2022-01-28T21:24:00Z"/>
              </w:rPr>
            </w:pPr>
            <w:del w:id="244" w:author="Nicholas Fraser Brown" w:date="2022-01-28T21:24:00Z">
              <w:r w:rsidDel="00D72081">
                <w:rPr>
                  <w:rFonts w:ascii="Helvetica" w:eastAsia="Helvetica" w:hAnsi="Helvetica" w:cs="Helvetica"/>
                  <w:color w:val="000000"/>
                  <w:sz w:val="22"/>
                  <w:szCs w:val="22"/>
                </w:rPr>
                <w:delText>0.13 (0.02 to 0.99)</w:delText>
              </w:r>
            </w:del>
          </w:p>
        </w:tc>
        <w:tc>
          <w:tcPr>
            <w:tcW w:w="1132" w:type="dxa"/>
            <w:shd w:val="clear" w:color="auto" w:fill="FFFFFF"/>
            <w:tcMar>
              <w:top w:w="0" w:type="dxa"/>
              <w:left w:w="0" w:type="dxa"/>
              <w:bottom w:w="0" w:type="dxa"/>
              <w:right w:w="0" w:type="dxa"/>
            </w:tcMar>
            <w:vAlign w:val="center"/>
          </w:tcPr>
          <w:p w14:paraId="76865B19" w14:textId="47FE07FA" w:rsidR="00F45144" w:rsidDel="00D72081" w:rsidRDefault="00F45144" w:rsidP="006A3F95">
            <w:pPr>
              <w:spacing w:before="100" w:after="100"/>
              <w:ind w:left="100" w:right="100"/>
              <w:jc w:val="center"/>
              <w:rPr>
                <w:del w:id="245" w:author="Nicholas Fraser Brown" w:date="2022-01-28T21:24:00Z"/>
              </w:rPr>
            </w:pPr>
            <w:del w:id="246" w:author="Nicholas Fraser Brown" w:date="2022-01-28T21:24:00Z">
              <w:r w:rsidRPr="0047534D" w:rsidDel="00D72081">
                <w:rPr>
                  <w:rFonts w:ascii="Helvetica" w:eastAsia="Helvetica" w:hAnsi="Helvetica" w:cs="Helvetica"/>
                  <w:b/>
                  <w:color w:val="000000"/>
                  <w:sz w:val="22"/>
                  <w:szCs w:val="22"/>
                  <w:highlight w:val="yellow"/>
                  <w:rPrChange w:id="247" w:author="Microsoft Office User" w:date="2022-01-02T14:04:00Z">
                    <w:rPr>
                      <w:rFonts w:ascii="Helvetica" w:eastAsia="Helvetica" w:hAnsi="Helvetica" w:cs="Helvetica"/>
                      <w:b/>
                      <w:color w:val="000000"/>
                      <w:sz w:val="22"/>
                      <w:szCs w:val="22"/>
                    </w:rPr>
                  </w:rPrChange>
                </w:rPr>
                <w:delText>0.</w:delText>
              </w:r>
              <w:commentRangeStart w:id="248"/>
              <w:r w:rsidRPr="0047534D" w:rsidDel="00D72081">
                <w:rPr>
                  <w:rFonts w:ascii="Helvetica" w:eastAsia="Helvetica" w:hAnsi="Helvetica" w:cs="Helvetica"/>
                  <w:b/>
                  <w:color w:val="000000"/>
                  <w:sz w:val="22"/>
                  <w:szCs w:val="22"/>
                  <w:highlight w:val="yellow"/>
                  <w:rPrChange w:id="249" w:author="Microsoft Office User" w:date="2022-01-02T14:04:00Z">
                    <w:rPr>
                      <w:rFonts w:ascii="Helvetica" w:eastAsia="Helvetica" w:hAnsi="Helvetica" w:cs="Helvetica"/>
                      <w:b/>
                      <w:color w:val="000000"/>
                      <w:sz w:val="22"/>
                      <w:szCs w:val="22"/>
                    </w:rPr>
                  </w:rPrChange>
                </w:rPr>
                <w:delText>049</w:delText>
              </w:r>
              <w:commentRangeEnd w:id="248"/>
              <w:r w:rsidDel="00D72081">
                <w:rPr>
                  <w:rStyle w:val="CommentReference"/>
                </w:rPr>
                <w:commentReference w:id="248"/>
              </w:r>
            </w:del>
          </w:p>
        </w:tc>
      </w:tr>
      <w:tr w:rsidR="00F45144" w:rsidDel="00D72081" w14:paraId="5637CE44" w14:textId="54C4C525" w:rsidTr="00D72081">
        <w:trPr>
          <w:cantSplit/>
          <w:jc w:val="center"/>
          <w:del w:id="250" w:author="Nicholas Fraser Brown" w:date="2022-01-28T21:24:00Z"/>
        </w:trPr>
        <w:tc>
          <w:tcPr>
            <w:tcW w:w="4299" w:type="dxa"/>
            <w:shd w:val="clear" w:color="auto" w:fill="FFFFFF"/>
            <w:tcMar>
              <w:top w:w="0" w:type="dxa"/>
              <w:left w:w="0" w:type="dxa"/>
              <w:bottom w:w="0" w:type="dxa"/>
              <w:right w:w="0" w:type="dxa"/>
            </w:tcMar>
          </w:tcPr>
          <w:p w14:paraId="0EC9BF96" w14:textId="756DCACF" w:rsidR="00F45144" w:rsidDel="00D72081" w:rsidRDefault="00F45144" w:rsidP="006A3F95">
            <w:pPr>
              <w:spacing w:before="100" w:after="100"/>
              <w:ind w:left="100" w:right="100"/>
              <w:rPr>
                <w:del w:id="251" w:author="Nicholas Fraser Brown" w:date="2022-01-28T21:24:00Z"/>
              </w:rPr>
            </w:pPr>
            <w:del w:id="252" w:author="Nicholas Fraser Brown" w:date="2022-01-28T21:24:00Z">
              <w:r w:rsidDel="00D72081">
                <w:rPr>
                  <w:rFonts w:ascii="Helvetica" w:eastAsia="Helvetica" w:hAnsi="Helvetica" w:cs="Helvetica"/>
                  <w:color w:val="000000"/>
                  <w:sz w:val="22"/>
                  <w:szCs w:val="22"/>
                </w:rPr>
                <w:delText>R status</w:delText>
              </w:r>
            </w:del>
          </w:p>
        </w:tc>
        <w:tc>
          <w:tcPr>
            <w:tcW w:w="778" w:type="dxa"/>
            <w:shd w:val="clear" w:color="auto" w:fill="FFFFFF"/>
            <w:tcMar>
              <w:top w:w="0" w:type="dxa"/>
              <w:left w:w="0" w:type="dxa"/>
              <w:bottom w:w="0" w:type="dxa"/>
              <w:right w:w="0" w:type="dxa"/>
            </w:tcMar>
            <w:vAlign w:val="center"/>
          </w:tcPr>
          <w:p w14:paraId="6CC78A4C" w14:textId="77DAA6DB" w:rsidR="00F45144" w:rsidDel="00D72081" w:rsidRDefault="00F45144" w:rsidP="006A3F95">
            <w:pPr>
              <w:spacing w:before="100" w:after="100"/>
              <w:ind w:left="100" w:right="100"/>
              <w:jc w:val="center"/>
              <w:rPr>
                <w:del w:id="253" w:author="Nicholas Fraser Brown" w:date="2022-01-28T21:24:00Z"/>
              </w:rPr>
            </w:pPr>
            <w:del w:id="254" w:author="Nicholas Fraser Brown" w:date="2022-01-28T21:24:00Z">
              <w:r w:rsidDel="00D72081">
                <w:rPr>
                  <w:rFonts w:ascii="Helvetica" w:eastAsia="Helvetica" w:hAnsi="Helvetica" w:cs="Helvetica"/>
                  <w:color w:val="000000"/>
                  <w:sz w:val="22"/>
                  <w:szCs w:val="22"/>
                </w:rPr>
                <w:delText>164</w:delText>
              </w:r>
            </w:del>
          </w:p>
        </w:tc>
        <w:tc>
          <w:tcPr>
            <w:tcW w:w="2209" w:type="dxa"/>
            <w:shd w:val="clear" w:color="auto" w:fill="FFFFFF"/>
            <w:tcMar>
              <w:top w:w="0" w:type="dxa"/>
              <w:left w:w="0" w:type="dxa"/>
              <w:bottom w:w="0" w:type="dxa"/>
              <w:right w:w="0" w:type="dxa"/>
            </w:tcMar>
            <w:vAlign w:val="center"/>
          </w:tcPr>
          <w:p w14:paraId="3E117747" w14:textId="1A402861" w:rsidR="00F45144" w:rsidDel="00D72081" w:rsidRDefault="00F45144" w:rsidP="006A3F95">
            <w:pPr>
              <w:spacing w:before="100" w:after="100"/>
              <w:ind w:left="100" w:right="100"/>
              <w:jc w:val="center"/>
              <w:rPr>
                <w:del w:id="255" w:author="Nicholas Fraser Brown" w:date="2022-01-28T21:24:00Z"/>
              </w:rPr>
            </w:pPr>
          </w:p>
        </w:tc>
        <w:tc>
          <w:tcPr>
            <w:tcW w:w="1132" w:type="dxa"/>
            <w:shd w:val="clear" w:color="auto" w:fill="FFFFFF"/>
            <w:tcMar>
              <w:top w:w="0" w:type="dxa"/>
              <w:left w:w="0" w:type="dxa"/>
              <w:bottom w:w="0" w:type="dxa"/>
              <w:right w:w="0" w:type="dxa"/>
            </w:tcMar>
            <w:vAlign w:val="center"/>
          </w:tcPr>
          <w:p w14:paraId="3F19A766" w14:textId="2A59DECA" w:rsidR="00F45144" w:rsidDel="00D72081" w:rsidRDefault="00F45144" w:rsidP="006A3F95">
            <w:pPr>
              <w:spacing w:before="100" w:after="100"/>
              <w:ind w:left="100" w:right="100"/>
              <w:jc w:val="center"/>
              <w:rPr>
                <w:del w:id="256" w:author="Nicholas Fraser Brown" w:date="2022-01-28T21:24:00Z"/>
              </w:rPr>
            </w:pPr>
          </w:p>
        </w:tc>
      </w:tr>
      <w:tr w:rsidR="00F45144" w:rsidDel="00D72081" w14:paraId="2AE1EC6A" w14:textId="6AF3FF40" w:rsidTr="00D72081">
        <w:trPr>
          <w:cantSplit/>
          <w:jc w:val="center"/>
          <w:del w:id="257" w:author="Nicholas Fraser Brown" w:date="2022-01-28T21:24:00Z"/>
        </w:trPr>
        <w:tc>
          <w:tcPr>
            <w:tcW w:w="4299" w:type="dxa"/>
            <w:shd w:val="clear" w:color="auto" w:fill="FFFFFF"/>
            <w:tcMar>
              <w:top w:w="0" w:type="dxa"/>
              <w:left w:w="0" w:type="dxa"/>
              <w:bottom w:w="0" w:type="dxa"/>
              <w:right w:w="0" w:type="dxa"/>
            </w:tcMar>
          </w:tcPr>
          <w:p w14:paraId="35F0FB38" w14:textId="7E2F11BC" w:rsidR="00F45144" w:rsidDel="00D72081" w:rsidRDefault="00F45144" w:rsidP="006A3F95">
            <w:pPr>
              <w:spacing w:before="100" w:after="100"/>
              <w:ind w:left="300" w:right="100"/>
              <w:rPr>
                <w:del w:id="258" w:author="Nicholas Fraser Brown" w:date="2022-01-28T21:24:00Z"/>
              </w:rPr>
            </w:pPr>
            <w:del w:id="259" w:author="Nicholas Fraser Brown" w:date="2022-01-28T21:24:00Z">
              <w:r w:rsidDel="00D72081">
                <w:rPr>
                  <w:rFonts w:ascii="Helvetica" w:eastAsia="Helvetica" w:hAnsi="Helvetica" w:cs="Helvetica"/>
                  <w:color w:val="000000"/>
                  <w:sz w:val="22"/>
                  <w:szCs w:val="22"/>
                </w:rPr>
                <w:delText>R0</w:delText>
              </w:r>
            </w:del>
          </w:p>
        </w:tc>
        <w:tc>
          <w:tcPr>
            <w:tcW w:w="778" w:type="dxa"/>
            <w:shd w:val="clear" w:color="auto" w:fill="FFFFFF"/>
            <w:tcMar>
              <w:top w:w="0" w:type="dxa"/>
              <w:left w:w="0" w:type="dxa"/>
              <w:bottom w:w="0" w:type="dxa"/>
              <w:right w:w="0" w:type="dxa"/>
            </w:tcMar>
            <w:vAlign w:val="center"/>
          </w:tcPr>
          <w:p w14:paraId="78E25820" w14:textId="6EC84D82" w:rsidR="00F45144" w:rsidDel="00D72081" w:rsidRDefault="00F45144" w:rsidP="006A3F95">
            <w:pPr>
              <w:spacing w:before="100" w:after="100"/>
              <w:ind w:left="100" w:right="100"/>
              <w:jc w:val="center"/>
              <w:rPr>
                <w:del w:id="260" w:author="Nicholas Fraser Brown" w:date="2022-01-28T21:24:00Z"/>
              </w:rPr>
            </w:pPr>
          </w:p>
        </w:tc>
        <w:tc>
          <w:tcPr>
            <w:tcW w:w="2209" w:type="dxa"/>
            <w:shd w:val="clear" w:color="auto" w:fill="FFFFFF"/>
            <w:tcMar>
              <w:top w:w="0" w:type="dxa"/>
              <w:left w:w="0" w:type="dxa"/>
              <w:bottom w:w="0" w:type="dxa"/>
              <w:right w:w="0" w:type="dxa"/>
            </w:tcMar>
            <w:vAlign w:val="center"/>
          </w:tcPr>
          <w:p w14:paraId="1E5BBA17" w14:textId="15B703D1" w:rsidR="00F45144" w:rsidDel="00D72081" w:rsidRDefault="00F45144" w:rsidP="006A3F95">
            <w:pPr>
              <w:spacing w:before="100" w:after="100"/>
              <w:ind w:left="100" w:right="100"/>
              <w:jc w:val="center"/>
              <w:rPr>
                <w:del w:id="261" w:author="Nicholas Fraser Brown" w:date="2022-01-28T21:24:00Z"/>
              </w:rPr>
            </w:pPr>
            <w:del w:id="262" w:author="Nicholas Fraser Brown" w:date="2022-01-28T21:24:00Z">
              <w:r w:rsidDel="00D72081">
                <w:rPr>
                  <w:rFonts w:ascii="Helvetica" w:eastAsia="Helvetica" w:hAnsi="Helvetica" w:cs="Helvetica"/>
                  <w:color w:val="000000"/>
                  <w:sz w:val="22"/>
                  <w:szCs w:val="22"/>
                </w:rPr>
                <w:delText>—</w:delText>
              </w:r>
            </w:del>
          </w:p>
        </w:tc>
        <w:tc>
          <w:tcPr>
            <w:tcW w:w="1132" w:type="dxa"/>
            <w:shd w:val="clear" w:color="auto" w:fill="FFFFFF"/>
            <w:tcMar>
              <w:top w:w="0" w:type="dxa"/>
              <w:left w:w="0" w:type="dxa"/>
              <w:bottom w:w="0" w:type="dxa"/>
              <w:right w:w="0" w:type="dxa"/>
            </w:tcMar>
            <w:vAlign w:val="center"/>
          </w:tcPr>
          <w:p w14:paraId="3FFEBE93" w14:textId="291A246C" w:rsidR="00F45144" w:rsidDel="00D72081" w:rsidRDefault="00F45144" w:rsidP="006A3F95">
            <w:pPr>
              <w:spacing w:before="100" w:after="100"/>
              <w:ind w:left="100" w:right="100"/>
              <w:jc w:val="center"/>
              <w:rPr>
                <w:del w:id="263" w:author="Nicholas Fraser Brown" w:date="2022-01-28T21:24:00Z"/>
              </w:rPr>
            </w:pPr>
          </w:p>
        </w:tc>
      </w:tr>
      <w:tr w:rsidR="00F45144" w:rsidDel="00D72081" w14:paraId="640499F2" w14:textId="61ECE9BD" w:rsidTr="00D72081">
        <w:trPr>
          <w:cantSplit/>
          <w:jc w:val="center"/>
          <w:del w:id="264" w:author="Nicholas Fraser Brown" w:date="2022-01-28T21:24:00Z"/>
        </w:trPr>
        <w:tc>
          <w:tcPr>
            <w:tcW w:w="4299" w:type="dxa"/>
            <w:shd w:val="clear" w:color="auto" w:fill="FFFFFF"/>
            <w:tcMar>
              <w:top w:w="0" w:type="dxa"/>
              <w:left w:w="0" w:type="dxa"/>
              <w:bottom w:w="0" w:type="dxa"/>
              <w:right w:w="0" w:type="dxa"/>
            </w:tcMar>
          </w:tcPr>
          <w:p w14:paraId="38375E46" w14:textId="5DACF445" w:rsidR="00F45144" w:rsidDel="00D72081" w:rsidRDefault="00F45144" w:rsidP="006A3F95">
            <w:pPr>
              <w:spacing w:before="100" w:after="100"/>
              <w:ind w:left="300" w:right="100"/>
              <w:rPr>
                <w:del w:id="265" w:author="Nicholas Fraser Brown" w:date="2022-01-28T21:24:00Z"/>
              </w:rPr>
            </w:pPr>
            <w:del w:id="266" w:author="Nicholas Fraser Brown" w:date="2022-01-28T21:24:00Z">
              <w:r w:rsidDel="00D72081">
                <w:rPr>
                  <w:rFonts w:ascii="Helvetica" w:eastAsia="Helvetica" w:hAnsi="Helvetica" w:cs="Helvetica"/>
                  <w:color w:val="000000"/>
                  <w:sz w:val="22"/>
                  <w:szCs w:val="22"/>
                </w:rPr>
                <w:delText>R1</w:delText>
              </w:r>
            </w:del>
          </w:p>
        </w:tc>
        <w:tc>
          <w:tcPr>
            <w:tcW w:w="778" w:type="dxa"/>
            <w:shd w:val="clear" w:color="auto" w:fill="FFFFFF"/>
            <w:tcMar>
              <w:top w:w="0" w:type="dxa"/>
              <w:left w:w="0" w:type="dxa"/>
              <w:bottom w:w="0" w:type="dxa"/>
              <w:right w:w="0" w:type="dxa"/>
            </w:tcMar>
            <w:vAlign w:val="center"/>
          </w:tcPr>
          <w:p w14:paraId="3F286D02" w14:textId="4F23DB59" w:rsidR="00F45144" w:rsidDel="00D72081" w:rsidRDefault="00F45144" w:rsidP="006A3F95">
            <w:pPr>
              <w:spacing w:before="100" w:after="100"/>
              <w:ind w:left="100" w:right="100"/>
              <w:jc w:val="center"/>
              <w:rPr>
                <w:del w:id="267" w:author="Nicholas Fraser Brown" w:date="2022-01-28T21:24:00Z"/>
              </w:rPr>
            </w:pPr>
          </w:p>
        </w:tc>
        <w:tc>
          <w:tcPr>
            <w:tcW w:w="2209" w:type="dxa"/>
            <w:shd w:val="clear" w:color="auto" w:fill="FFFFFF"/>
            <w:tcMar>
              <w:top w:w="0" w:type="dxa"/>
              <w:left w:w="0" w:type="dxa"/>
              <w:bottom w:w="0" w:type="dxa"/>
              <w:right w:w="0" w:type="dxa"/>
            </w:tcMar>
            <w:vAlign w:val="center"/>
          </w:tcPr>
          <w:p w14:paraId="0CEACDCE" w14:textId="59E591A0" w:rsidR="00F45144" w:rsidDel="00D72081" w:rsidRDefault="00F45144" w:rsidP="006A3F95">
            <w:pPr>
              <w:spacing w:before="100" w:after="100"/>
              <w:ind w:left="100" w:right="100"/>
              <w:jc w:val="center"/>
              <w:rPr>
                <w:del w:id="268" w:author="Nicholas Fraser Brown" w:date="2022-01-28T21:24:00Z"/>
              </w:rPr>
            </w:pPr>
            <w:del w:id="269" w:author="Nicholas Fraser Brown" w:date="2022-01-28T21:24:00Z">
              <w:r w:rsidDel="00D72081">
                <w:rPr>
                  <w:rFonts w:ascii="Helvetica" w:eastAsia="Helvetica" w:hAnsi="Helvetica" w:cs="Helvetica"/>
                  <w:color w:val="000000"/>
                  <w:sz w:val="22"/>
                  <w:szCs w:val="22"/>
                </w:rPr>
                <w:delText>6.68 (2.91 to 15.3)</w:delText>
              </w:r>
            </w:del>
          </w:p>
        </w:tc>
        <w:tc>
          <w:tcPr>
            <w:tcW w:w="1132" w:type="dxa"/>
            <w:shd w:val="clear" w:color="auto" w:fill="FFFFFF"/>
            <w:tcMar>
              <w:top w:w="0" w:type="dxa"/>
              <w:left w:w="0" w:type="dxa"/>
              <w:bottom w:w="0" w:type="dxa"/>
              <w:right w:w="0" w:type="dxa"/>
            </w:tcMar>
            <w:vAlign w:val="center"/>
          </w:tcPr>
          <w:p w14:paraId="26E616C7" w14:textId="3246D1D7" w:rsidR="00F45144" w:rsidDel="00D72081" w:rsidRDefault="00F45144" w:rsidP="006A3F95">
            <w:pPr>
              <w:spacing w:before="100" w:after="100"/>
              <w:ind w:left="100" w:right="100"/>
              <w:jc w:val="center"/>
              <w:rPr>
                <w:del w:id="270" w:author="Nicholas Fraser Brown" w:date="2022-01-28T21:24:00Z"/>
              </w:rPr>
            </w:pPr>
            <w:del w:id="271" w:author="Nicholas Fraser Brown" w:date="2022-01-28T21:24:00Z">
              <w:r w:rsidDel="00D72081">
                <w:rPr>
                  <w:rFonts w:ascii="Helvetica" w:eastAsia="Helvetica" w:hAnsi="Helvetica" w:cs="Helvetica"/>
                  <w:b/>
                  <w:color w:val="000000"/>
                  <w:sz w:val="22"/>
                  <w:szCs w:val="22"/>
                </w:rPr>
                <w:delText>&lt;0.001</w:delText>
              </w:r>
            </w:del>
          </w:p>
        </w:tc>
      </w:tr>
      <w:tr w:rsidR="00F45144" w:rsidDel="00D72081" w14:paraId="1171FAC5" w14:textId="45B99C05" w:rsidTr="00D72081">
        <w:trPr>
          <w:cantSplit/>
          <w:jc w:val="center"/>
          <w:del w:id="272" w:author="Nicholas Fraser Brown" w:date="2022-01-28T21:24:00Z"/>
        </w:trPr>
        <w:tc>
          <w:tcPr>
            <w:tcW w:w="4299" w:type="dxa"/>
            <w:shd w:val="clear" w:color="auto" w:fill="FFFFFF"/>
            <w:tcMar>
              <w:top w:w="0" w:type="dxa"/>
              <w:left w:w="0" w:type="dxa"/>
              <w:bottom w:w="0" w:type="dxa"/>
              <w:right w:w="0" w:type="dxa"/>
            </w:tcMar>
          </w:tcPr>
          <w:p w14:paraId="1F92C7F6" w14:textId="39D853D3" w:rsidR="00F45144" w:rsidDel="00D72081" w:rsidRDefault="00F45144" w:rsidP="006A3F95">
            <w:pPr>
              <w:spacing w:before="100" w:after="100"/>
              <w:ind w:left="100" w:right="100"/>
              <w:rPr>
                <w:del w:id="273" w:author="Nicholas Fraser Brown" w:date="2022-01-28T21:24:00Z"/>
              </w:rPr>
            </w:pPr>
            <w:del w:id="274" w:author="Nicholas Fraser Brown" w:date="2022-01-28T21:24:00Z">
              <w:r w:rsidDel="00D72081">
                <w:rPr>
                  <w:rFonts w:ascii="Helvetica" w:eastAsia="Helvetica" w:hAnsi="Helvetica" w:cs="Helvetica"/>
                  <w:color w:val="000000"/>
                  <w:sz w:val="22"/>
                  <w:szCs w:val="22"/>
                </w:rPr>
                <w:delText>TRG status</w:delText>
              </w:r>
            </w:del>
          </w:p>
        </w:tc>
        <w:tc>
          <w:tcPr>
            <w:tcW w:w="778" w:type="dxa"/>
            <w:shd w:val="clear" w:color="auto" w:fill="FFFFFF"/>
            <w:tcMar>
              <w:top w:w="0" w:type="dxa"/>
              <w:left w:w="0" w:type="dxa"/>
              <w:bottom w:w="0" w:type="dxa"/>
              <w:right w:w="0" w:type="dxa"/>
            </w:tcMar>
            <w:vAlign w:val="center"/>
          </w:tcPr>
          <w:p w14:paraId="5D0DE32F" w14:textId="20D5BAD8" w:rsidR="00F45144" w:rsidDel="00D72081" w:rsidRDefault="00F45144" w:rsidP="006A3F95">
            <w:pPr>
              <w:spacing w:before="100" w:after="100"/>
              <w:ind w:left="100" w:right="100"/>
              <w:jc w:val="center"/>
              <w:rPr>
                <w:del w:id="275" w:author="Nicholas Fraser Brown" w:date="2022-01-28T21:24:00Z"/>
              </w:rPr>
            </w:pPr>
            <w:del w:id="276" w:author="Nicholas Fraser Brown" w:date="2022-01-28T21:24:00Z">
              <w:r w:rsidDel="00D72081">
                <w:rPr>
                  <w:rFonts w:ascii="Helvetica" w:eastAsia="Helvetica" w:hAnsi="Helvetica" w:cs="Helvetica"/>
                  <w:color w:val="000000"/>
                  <w:sz w:val="22"/>
                  <w:szCs w:val="22"/>
                </w:rPr>
                <w:delText>79</w:delText>
              </w:r>
            </w:del>
          </w:p>
        </w:tc>
        <w:tc>
          <w:tcPr>
            <w:tcW w:w="2209" w:type="dxa"/>
            <w:shd w:val="clear" w:color="auto" w:fill="FFFFFF"/>
            <w:tcMar>
              <w:top w:w="0" w:type="dxa"/>
              <w:left w:w="0" w:type="dxa"/>
              <w:bottom w:w="0" w:type="dxa"/>
              <w:right w:w="0" w:type="dxa"/>
            </w:tcMar>
            <w:vAlign w:val="center"/>
          </w:tcPr>
          <w:p w14:paraId="78D17277" w14:textId="426DBC85" w:rsidR="00F45144" w:rsidDel="00D72081" w:rsidRDefault="00F45144" w:rsidP="006A3F95">
            <w:pPr>
              <w:spacing w:before="100" w:after="100"/>
              <w:ind w:left="100" w:right="100"/>
              <w:jc w:val="center"/>
              <w:rPr>
                <w:del w:id="277" w:author="Nicholas Fraser Brown" w:date="2022-01-28T21:24:00Z"/>
              </w:rPr>
            </w:pPr>
          </w:p>
        </w:tc>
        <w:tc>
          <w:tcPr>
            <w:tcW w:w="1132" w:type="dxa"/>
            <w:shd w:val="clear" w:color="auto" w:fill="FFFFFF"/>
            <w:tcMar>
              <w:top w:w="0" w:type="dxa"/>
              <w:left w:w="0" w:type="dxa"/>
              <w:bottom w:w="0" w:type="dxa"/>
              <w:right w:w="0" w:type="dxa"/>
            </w:tcMar>
            <w:vAlign w:val="center"/>
          </w:tcPr>
          <w:p w14:paraId="16212AC1" w14:textId="06E6222C" w:rsidR="00F45144" w:rsidDel="00D72081" w:rsidRDefault="00F45144" w:rsidP="006A3F95">
            <w:pPr>
              <w:spacing w:before="100" w:after="100"/>
              <w:ind w:left="100" w:right="100"/>
              <w:jc w:val="center"/>
              <w:rPr>
                <w:del w:id="278" w:author="Nicholas Fraser Brown" w:date="2022-01-28T21:24:00Z"/>
              </w:rPr>
            </w:pPr>
          </w:p>
        </w:tc>
      </w:tr>
      <w:tr w:rsidR="00F45144" w:rsidDel="00D72081" w14:paraId="574E826F" w14:textId="1226C518" w:rsidTr="00D72081">
        <w:trPr>
          <w:cantSplit/>
          <w:jc w:val="center"/>
          <w:del w:id="279" w:author="Nicholas Fraser Brown" w:date="2022-01-28T21:24:00Z"/>
        </w:trPr>
        <w:tc>
          <w:tcPr>
            <w:tcW w:w="4299" w:type="dxa"/>
            <w:shd w:val="clear" w:color="auto" w:fill="FFFFFF"/>
            <w:tcMar>
              <w:top w:w="0" w:type="dxa"/>
              <w:left w:w="0" w:type="dxa"/>
              <w:bottom w:w="0" w:type="dxa"/>
              <w:right w:w="0" w:type="dxa"/>
            </w:tcMar>
          </w:tcPr>
          <w:p w14:paraId="5CAE0413" w14:textId="1E21764D" w:rsidR="00F45144" w:rsidDel="00D72081" w:rsidRDefault="00F45144" w:rsidP="006A3F95">
            <w:pPr>
              <w:spacing w:before="100" w:after="100"/>
              <w:ind w:left="300" w:right="100"/>
              <w:rPr>
                <w:del w:id="280" w:author="Nicholas Fraser Brown" w:date="2022-01-28T21:24:00Z"/>
              </w:rPr>
            </w:pPr>
            <w:del w:id="281" w:author="Nicholas Fraser Brown" w:date="2022-01-28T21:24:00Z">
              <w:r w:rsidDel="00D72081">
                <w:rPr>
                  <w:rFonts w:ascii="Helvetica" w:eastAsia="Helvetica" w:hAnsi="Helvetica" w:cs="Helvetica"/>
                  <w:color w:val="000000"/>
                  <w:sz w:val="22"/>
                  <w:szCs w:val="22"/>
                </w:rPr>
                <w:delText>TRG3</w:delText>
              </w:r>
            </w:del>
          </w:p>
        </w:tc>
        <w:tc>
          <w:tcPr>
            <w:tcW w:w="778" w:type="dxa"/>
            <w:shd w:val="clear" w:color="auto" w:fill="FFFFFF"/>
            <w:tcMar>
              <w:top w:w="0" w:type="dxa"/>
              <w:left w:w="0" w:type="dxa"/>
              <w:bottom w:w="0" w:type="dxa"/>
              <w:right w:w="0" w:type="dxa"/>
            </w:tcMar>
            <w:vAlign w:val="center"/>
          </w:tcPr>
          <w:p w14:paraId="1ADF22B3" w14:textId="04C42D6F" w:rsidR="00F45144" w:rsidDel="00D72081" w:rsidRDefault="00F45144" w:rsidP="006A3F95">
            <w:pPr>
              <w:spacing w:before="100" w:after="100"/>
              <w:ind w:left="100" w:right="100"/>
              <w:jc w:val="center"/>
              <w:rPr>
                <w:del w:id="282" w:author="Nicholas Fraser Brown" w:date="2022-01-28T21:24:00Z"/>
              </w:rPr>
            </w:pPr>
          </w:p>
        </w:tc>
        <w:tc>
          <w:tcPr>
            <w:tcW w:w="2209" w:type="dxa"/>
            <w:shd w:val="clear" w:color="auto" w:fill="FFFFFF"/>
            <w:tcMar>
              <w:top w:w="0" w:type="dxa"/>
              <w:left w:w="0" w:type="dxa"/>
              <w:bottom w:w="0" w:type="dxa"/>
              <w:right w:w="0" w:type="dxa"/>
            </w:tcMar>
            <w:vAlign w:val="center"/>
          </w:tcPr>
          <w:p w14:paraId="7D42DFAD" w14:textId="77E246EC" w:rsidR="00F45144" w:rsidDel="00D72081" w:rsidRDefault="00F45144" w:rsidP="006A3F95">
            <w:pPr>
              <w:spacing w:before="100" w:after="100"/>
              <w:ind w:left="100" w:right="100"/>
              <w:jc w:val="center"/>
              <w:rPr>
                <w:del w:id="283" w:author="Nicholas Fraser Brown" w:date="2022-01-28T21:24:00Z"/>
              </w:rPr>
            </w:pPr>
            <w:del w:id="284" w:author="Nicholas Fraser Brown" w:date="2022-01-28T21:24:00Z">
              <w:r w:rsidDel="00D72081">
                <w:rPr>
                  <w:rFonts w:ascii="Helvetica" w:eastAsia="Helvetica" w:hAnsi="Helvetica" w:cs="Helvetica"/>
                  <w:color w:val="000000"/>
                  <w:sz w:val="22"/>
                  <w:szCs w:val="22"/>
                </w:rPr>
                <w:delText>—</w:delText>
              </w:r>
            </w:del>
          </w:p>
        </w:tc>
        <w:tc>
          <w:tcPr>
            <w:tcW w:w="1132" w:type="dxa"/>
            <w:shd w:val="clear" w:color="auto" w:fill="FFFFFF"/>
            <w:tcMar>
              <w:top w:w="0" w:type="dxa"/>
              <w:left w:w="0" w:type="dxa"/>
              <w:bottom w:w="0" w:type="dxa"/>
              <w:right w:w="0" w:type="dxa"/>
            </w:tcMar>
            <w:vAlign w:val="center"/>
          </w:tcPr>
          <w:p w14:paraId="098BE7F6" w14:textId="3EC7CD96" w:rsidR="00F45144" w:rsidDel="00D72081" w:rsidRDefault="00F45144" w:rsidP="006A3F95">
            <w:pPr>
              <w:spacing w:before="100" w:after="100"/>
              <w:ind w:left="100" w:right="100"/>
              <w:jc w:val="center"/>
              <w:rPr>
                <w:del w:id="285" w:author="Nicholas Fraser Brown" w:date="2022-01-28T21:24:00Z"/>
              </w:rPr>
            </w:pPr>
          </w:p>
        </w:tc>
      </w:tr>
      <w:tr w:rsidR="00F45144" w:rsidDel="00D72081" w14:paraId="2A34A5A2" w14:textId="172C9C54" w:rsidTr="00D72081">
        <w:trPr>
          <w:cantSplit/>
          <w:jc w:val="center"/>
          <w:del w:id="286" w:author="Nicholas Fraser Brown" w:date="2022-01-28T21:24:00Z"/>
        </w:trPr>
        <w:tc>
          <w:tcPr>
            <w:tcW w:w="4299" w:type="dxa"/>
            <w:shd w:val="clear" w:color="auto" w:fill="FFFFFF"/>
            <w:tcMar>
              <w:top w:w="0" w:type="dxa"/>
              <w:left w:w="0" w:type="dxa"/>
              <w:bottom w:w="0" w:type="dxa"/>
              <w:right w:w="0" w:type="dxa"/>
            </w:tcMar>
          </w:tcPr>
          <w:p w14:paraId="79EED3C2" w14:textId="350D05A4" w:rsidR="00F45144" w:rsidDel="00D72081" w:rsidRDefault="00F45144" w:rsidP="006A3F95">
            <w:pPr>
              <w:spacing w:before="100" w:after="100"/>
              <w:ind w:left="300" w:right="100"/>
              <w:rPr>
                <w:del w:id="287" w:author="Nicholas Fraser Brown" w:date="2022-01-28T21:24:00Z"/>
              </w:rPr>
            </w:pPr>
            <w:del w:id="288" w:author="Nicholas Fraser Brown" w:date="2022-01-28T21:24:00Z">
              <w:r w:rsidDel="00D72081">
                <w:rPr>
                  <w:rFonts w:ascii="Helvetica" w:eastAsia="Helvetica" w:hAnsi="Helvetica" w:cs="Helvetica"/>
                  <w:color w:val="000000"/>
                  <w:sz w:val="22"/>
                  <w:szCs w:val="22"/>
                </w:rPr>
                <w:delText>TRG0</w:delText>
              </w:r>
            </w:del>
          </w:p>
        </w:tc>
        <w:tc>
          <w:tcPr>
            <w:tcW w:w="778" w:type="dxa"/>
            <w:shd w:val="clear" w:color="auto" w:fill="FFFFFF"/>
            <w:tcMar>
              <w:top w:w="0" w:type="dxa"/>
              <w:left w:w="0" w:type="dxa"/>
              <w:bottom w:w="0" w:type="dxa"/>
              <w:right w:w="0" w:type="dxa"/>
            </w:tcMar>
            <w:vAlign w:val="center"/>
          </w:tcPr>
          <w:p w14:paraId="5A3EA7D8" w14:textId="4F9E3008" w:rsidR="00F45144" w:rsidDel="00D72081" w:rsidRDefault="00F45144" w:rsidP="006A3F95">
            <w:pPr>
              <w:spacing w:before="100" w:after="100"/>
              <w:ind w:left="100" w:right="100"/>
              <w:jc w:val="center"/>
              <w:rPr>
                <w:del w:id="289" w:author="Nicholas Fraser Brown" w:date="2022-01-28T21:24:00Z"/>
              </w:rPr>
            </w:pPr>
          </w:p>
        </w:tc>
        <w:tc>
          <w:tcPr>
            <w:tcW w:w="2209" w:type="dxa"/>
            <w:shd w:val="clear" w:color="auto" w:fill="FFFFFF"/>
            <w:tcMar>
              <w:top w:w="0" w:type="dxa"/>
              <w:left w:w="0" w:type="dxa"/>
              <w:bottom w:w="0" w:type="dxa"/>
              <w:right w:w="0" w:type="dxa"/>
            </w:tcMar>
            <w:vAlign w:val="center"/>
          </w:tcPr>
          <w:p w14:paraId="30B9F8BD" w14:textId="212E22E1" w:rsidR="00F45144" w:rsidDel="00D72081" w:rsidRDefault="00F45144" w:rsidP="006A3F95">
            <w:pPr>
              <w:spacing w:before="100" w:after="100"/>
              <w:ind w:left="100" w:right="100"/>
              <w:jc w:val="center"/>
              <w:rPr>
                <w:del w:id="290" w:author="Nicholas Fraser Brown" w:date="2022-01-28T21:24:00Z"/>
              </w:rPr>
            </w:pPr>
            <w:del w:id="291" w:author="Nicholas Fraser Brown" w:date="2022-01-28T21:24:00Z">
              <w:r w:rsidDel="00D72081">
                <w:rPr>
                  <w:rFonts w:ascii="Helvetica" w:eastAsia="Helvetica" w:hAnsi="Helvetica" w:cs="Helvetica"/>
                  <w:color w:val="000000"/>
                  <w:sz w:val="22"/>
                  <w:szCs w:val="22"/>
                </w:rPr>
                <w:delText>0.00 (0.00 to Inf)</w:delText>
              </w:r>
            </w:del>
          </w:p>
        </w:tc>
        <w:tc>
          <w:tcPr>
            <w:tcW w:w="1132" w:type="dxa"/>
            <w:shd w:val="clear" w:color="auto" w:fill="FFFFFF"/>
            <w:tcMar>
              <w:top w:w="0" w:type="dxa"/>
              <w:left w:w="0" w:type="dxa"/>
              <w:bottom w:w="0" w:type="dxa"/>
              <w:right w:w="0" w:type="dxa"/>
            </w:tcMar>
            <w:vAlign w:val="center"/>
          </w:tcPr>
          <w:p w14:paraId="69883A62" w14:textId="5DE0E135" w:rsidR="00F45144" w:rsidDel="00D72081" w:rsidRDefault="00F45144" w:rsidP="006A3F95">
            <w:pPr>
              <w:spacing w:before="100" w:after="100"/>
              <w:ind w:left="100" w:right="100"/>
              <w:jc w:val="center"/>
              <w:rPr>
                <w:del w:id="292" w:author="Nicholas Fraser Brown" w:date="2022-01-28T21:24:00Z"/>
              </w:rPr>
            </w:pPr>
            <w:del w:id="293" w:author="Nicholas Fraser Brown" w:date="2022-01-28T21:24:00Z">
              <w:r w:rsidDel="00D72081">
                <w:rPr>
                  <w:rFonts w:ascii="Helvetica" w:eastAsia="Helvetica" w:hAnsi="Helvetica" w:cs="Helvetica"/>
                  <w:color w:val="000000"/>
                  <w:sz w:val="22"/>
                  <w:szCs w:val="22"/>
                </w:rPr>
                <w:delText>&gt;0.99</w:delText>
              </w:r>
            </w:del>
          </w:p>
        </w:tc>
      </w:tr>
      <w:tr w:rsidR="00F45144" w:rsidDel="00D72081" w14:paraId="605863F8" w14:textId="02051812" w:rsidTr="00D72081">
        <w:trPr>
          <w:cantSplit/>
          <w:jc w:val="center"/>
          <w:del w:id="294" w:author="Nicholas Fraser Brown" w:date="2022-01-28T21:24:00Z"/>
        </w:trPr>
        <w:tc>
          <w:tcPr>
            <w:tcW w:w="4299" w:type="dxa"/>
            <w:shd w:val="clear" w:color="auto" w:fill="FFFFFF"/>
            <w:tcMar>
              <w:top w:w="0" w:type="dxa"/>
              <w:left w:w="0" w:type="dxa"/>
              <w:bottom w:w="0" w:type="dxa"/>
              <w:right w:w="0" w:type="dxa"/>
            </w:tcMar>
          </w:tcPr>
          <w:p w14:paraId="40C2FE22" w14:textId="3BE3467F" w:rsidR="00F45144" w:rsidDel="00D72081" w:rsidRDefault="00F45144" w:rsidP="006A3F95">
            <w:pPr>
              <w:spacing w:before="100" w:after="100"/>
              <w:ind w:left="300" w:right="100"/>
              <w:rPr>
                <w:del w:id="295" w:author="Nicholas Fraser Brown" w:date="2022-01-28T21:24:00Z"/>
              </w:rPr>
            </w:pPr>
            <w:del w:id="296" w:author="Nicholas Fraser Brown" w:date="2022-01-28T21:24:00Z">
              <w:r w:rsidDel="00D72081">
                <w:rPr>
                  <w:rFonts w:ascii="Helvetica" w:eastAsia="Helvetica" w:hAnsi="Helvetica" w:cs="Helvetica"/>
                  <w:color w:val="000000"/>
                  <w:sz w:val="22"/>
                  <w:szCs w:val="22"/>
                </w:rPr>
                <w:delText>TRG1</w:delText>
              </w:r>
            </w:del>
          </w:p>
        </w:tc>
        <w:tc>
          <w:tcPr>
            <w:tcW w:w="778" w:type="dxa"/>
            <w:shd w:val="clear" w:color="auto" w:fill="FFFFFF"/>
            <w:tcMar>
              <w:top w:w="0" w:type="dxa"/>
              <w:left w:w="0" w:type="dxa"/>
              <w:bottom w:w="0" w:type="dxa"/>
              <w:right w:w="0" w:type="dxa"/>
            </w:tcMar>
            <w:vAlign w:val="center"/>
          </w:tcPr>
          <w:p w14:paraId="139C46BB" w14:textId="19143741" w:rsidR="00F45144" w:rsidDel="00D72081" w:rsidRDefault="00F45144" w:rsidP="006A3F95">
            <w:pPr>
              <w:spacing w:before="100" w:after="100"/>
              <w:ind w:left="100" w:right="100"/>
              <w:jc w:val="center"/>
              <w:rPr>
                <w:del w:id="297" w:author="Nicholas Fraser Brown" w:date="2022-01-28T21:24:00Z"/>
              </w:rPr>
            </w:pPr>
          </w:p>
        </w:tc>
        <w:tc>
          <w:tcPr>
            <w:tcW w:w="2209" w:type="dxa"/>
            <w:shd w:val="clear" w:color="auto" w:fill="FFFFFF"/>
            <w:tcMar>
              <w:top w:w="0" w:type="dxa"/>
              <w:left w:w="0" w:type="dxa"/>
              <w:bottom w:w="0" w:type="dxa"/>
              <w:right w:w="0" w:type="dxa"/>
            </w:tcMar>
            <w:vAlign w:val="center"/>
          </w:tcPr>
          <w:p w14:paraId="6D522862" w14:textId="6C946A3E" w:rsidR="00F45144" w:rsidDel="00D72081" w:rsidRDefault="00F45144" w:rsidP="006A3F95">
            <w:pPr>
              <w:spacing w:before="100" w:after="100"/>
              <w:ind w:left="100" w:right="100"/>
              <w:jc w:val="center"/>
              <w:rPr>
                <w:del w:id="298" w:author="Nicholas Fraser Brown" w:date="2022-01-28T21:24:00Z"/>
              </w:rPr>
            </w:pPr>
            <w:del w:id="299" w:author="Nicholas Fraser Brown" w:date="2022-01-28T21:24:00Z">
              <w:r w:rsidDel="00D72081">
                <w:rPr>
                  <w:rFonts w:ascii="Helvetica" w:eastAsia="Helvetica" w:hAnsi="Helvetica" w:cs="Helvetica"/>
                  <w:color w:val="000000"/>
                  <w:sz w:val="22"/>
                  <w:szCs w:val="22"/>
                </w:rPr>
                <w:delText>2.07 (0.37 to 11.4)</w:delText>
              </w:r>
            </w:del>
          </w:p>
        </w:tc>
        <w:tc>
          <w:tcPr>
            <w:tcW w:w="1132" w:type="dxa"/>
            <w:shd w:val="clear" w:color="auto" w:fill="FFFFFF"/>
            <w:tcMar>
              <w:top w:w="0" w:type="dxa"/>
              <w:left w:w="0" w:type="dxa"/>
              <w:bottom w:w="0" w:type="dxa"/>
              <w:right w:w="0" w:type="dxa"/>
            </w:tcMar>
            <w:vAlign w:val="center"/>
          </w:tcPr>
          <w:p w14:paraId="03E41724" w14:textId="2701902F" w:rsidR="00F45144" w:rsidDel="00D72081" w:rsidRDefault="00F45144" w:rsidP="006A3F95">
            <w:pPr>
              <w:spacing w:before="100" w:after="100"/>
              <w:ind w:left="100" w:right="100"/>
              <w:jc w:val="center"/>
              <w:rPr>
                <w:del w:id="300" w:author="Nicholas Fraser Brown" w:date="2022-01-28T21:24:00Z"/>
              </w:rPr>
            </w:pPr>
            <w:del w:id="301" w:author="Nicholas Fraser Brown" w:date="2022-01-28T21:24:00Z">
              <w:r w:rsidDel="00D72081">
                <w:rPr>
                  <w:rFonts w:ascii="Helvetica" w:eastAsia="Helvetica" w:hAnsi="Helvetica" w:cs="Helvetica"/>
                  <w:color w:val="000000"/>
                  <w:sz w:val="22"/>
                  <w:szCs w:val="22"/>
                </w:rPr>
                <w:delText>0.41</w:delText>
              </w:r>
            </w:del>
          </w:p>
        </w:tc>
      </w:tr>
      <w:tr w:rsidR="00F45144" w:rsidDel="00D72081" w14:paraId="4988DAED" w14:textId="6C0BA238" w:rsidTr="00D72081">
        <w:trPr>
          <w:cantSplit/>
          <w:jc w:val="center"/>
          <w:del w:id="302" w:author="Nicholas Fraser Brown" w:date="2022-01-28T21:24:00Z"/>
        </w:trPr>
        <w:tc>
          <w:tcPr>
            <w:tcW w:w="4299" w:type="dxa"/>
            <w:shd w:val="clear" w:color="auto" w:fill="FFFFFF"/>
            <w:tcMar>
              <w:top w:w="0" w:type="dxa"/>
              <w:left w:w="0" w:type="dxa"/>
              <w:bottom w:w="0" w:type="dxa"/>
              <w:right w:w="0" w:type="dxa"/>
            </w:tcMar>
          </w:tcPr>
          <w:p w14:paraId="39FFFB29" w14:textId="78AC9AB2" w:rsidR="00F45144" w:rsidDel="00D72081" w:rsidRDefault="00F45144" w:rsidP="006A3F95">
            <w:pPr>
              <w:spacing w:before="100" w:after="100"/>
              <w:ind w:left="300" w:right="100"/>
              <w:rPr>
                <w:del w:id="303" w:author="Nicholas Fraser Brown" w:date="2022-01-28T21:24:00Z"/>
              </w:rPr>
            </w:pPr>
            <w:del w:id="304" w:author="Nicholas Fraser Brown" w:date="2022-01-28T21:24:00Z">
              <w:r w:rsidDel="00D72081">
                <w:rPr>
                  <w:rFonts w:ascii="Helvetica" w:eastAsia="Helvetica" w:hAnsi="Helvetica" w:cs="Helvetica"/>
                  <w:color w:val="000000"/>
                  <w:sz w:val="22"/>
                  <w:szCs w:val="22"/>
                </w:rPr>
                <w:delText>TRG2</w:delText>
              </w:r>
            </w:del>
          </w:p>
        </w:tc>
        <w:tc>
          <w:tcPr>
            <w:tcW w:w="778" w:type="dxa"/>
            <w:shd w:val="clear" w:color="auto" w:fill="FFFFFF"/>
            <w:tcMar>
              <w:top w:w="0" w:type="dxa"/>
              <w:left w:w="0" w:type="dxa"/>
              <w:bottom w:w="0" w:type="dxa"/>
              <w:right w:w="0" w:type="dxa"/>
            </w:tcMar>
            <w:vAlign w:val="center"/>
          </w:tcPr>
          <w:p w14:paraId="2C53141C" w14:textId="10B78D1D" w:rsidR="00F45144" w:rsidDel="00D72081" w:rsidRDefault="00F45144" w:rsidP="006A3F95">
            <w:pPr>
              <w:spacing w:before="100" w:after="100"/>
              <w:ind w:left="100" w:right="100"/>
              <w:jc w:val="center"/>
              <w:rPr>
                <w:del w:id="305" w:author="Nicholas Fraser Brown" w:date="2022-01-28T21:24:00Z"/>
              </w:rPr>
            </w:pPr>
          </w:p>
        </w:tc>
        <w:tc>
          <w:tcPr>
            <w:tcW w:w="2209" w:type="dxa"/>
            <w:shd w:val="clear" w:color="auto" w:fill="FFFFFF"/>
            <w:tcMar>
              <w:top w:w="0" w:type="dxa"/>
              <w:left w:w="0" w:type="dxa"/>
              <w:bottom w:w="0" w:type="dxa"/>
              <w:right w:w="0" w:type="dxa"/>
            </w:tcMar>
            <w:vAlign w:val="center"/>
          </w:tcPr>
          <w:p w14:paraId="0A374334" w14:textId="4CC1E6D5" w:rsidR="00F45144" w:rsidDel="00D72081" w:rsidRDefault="00F45144" w:rsidP="006A3F95">
            <w:pPr>
              <w:spacing w:before="100" w:after="100"/>
              <w:ind w:left="100" w:right="100"/>
              <w:jc w:val="center"/>
              <w:rPr>
                <w:del w:id="306" w:author="Nicholas Fraser Brown" w:date="2022-01-28T21:24:00Z"/>
              </w:rPr>
            </w:pPr>
            <w:del w:id="307" w:author="Nicholas Fraser Brown" w:date="2022-01-28T21:24:00Z">
              <w:r w:rsidDel="00D72081">
                <w:rPr>
                  <w:rFonts w:ascii="Helvetica" w:eastAsia="Helvetica" w:hAnsi="Helvetica" w:cs="Helvetica"/>
                  <w:color w:val="000000"/>
                  <w:sz w:val="22"/>
                  <w:szCs w:val="22"/>
                </w:rPr>
                <w:delText>0.76 (0.20 to 2.83)</w:delText>
              </w:r>
            </w:del>
          </w:p>
        </w:tc>
        <w:tc>
          <w:tcPr>
            <w:tcW w:w="1132" w:type="dxa"/>
            <w:shd w:val="clear" w:color="auto" w:fill="FFFFFF"/>
            <w:tcMar>
              <w:top w:w="0" w:type="dxa"/>
              <w:left w:w="0" w:type="dxa"/>
              <w:bottom w:w="0" w:type="dxa"/>
              <w:right w:w="0" w:type="dxa"/>
            </w:tcMar>
            <w:vAlign w:val="center"/>
          </w:tcPr>
          <w:p w14:paraId="0519CAE1" w14:textId="259F51A3" w:rsidR="00F45144" w:rsidDel="00D72081" w:rsidRDefault="00F45144" w:rsidP="006A3F95">
            <w:pPr>
              <w:spacing w:before="100" w:after="100"/>
              <w:ind w:left="100" w:right="100"/>
              <w:jc w:val="center"/>
              <w:rPr>
                <w:del w:id="308" w:author="Nicholas Fraser Brown" w:date="2022-01-28T21:24:00Z"/>
              </w:rPr>
            </w:pPr>
            <w:del w:id="309" w:author="Nicholas Fraser Brown" w:date="2022-01-28T21:24:00Z">
              <w:r w:rsidDel="00D72081">
                <w:rPr>
                  <w:rFonts w:ascii="Helvetica" w:eastAsia="Helvetica" w:hAnsi="Helvetica" w:cs="Helvetica"/>
                  <w:color w:val="000000"/>
                  <w:sz w:val="22"/>
                  <w:szCs w:val="22"/>
                </w:rPr>
                <w:delText>0.68</w:delText>
              </w:r>
            </w:del>
          </w:p>
        </w:tc>
      </w:tr>
      <w:tr w:rsidR="00F45144" w:rsidDel="00D72081" w14:paraId="1B3228CE" w14:textId="65D32D58" w:rsidTr="00D72081">
        <w:trPr>
          <w:cantSplit/>
          <w:jc w:val="center"/>
          <w:del w:id="310" w:author="Nicholas Fraser Brown" w:date="2022-01-28T21:24:00Z"/>
        </w:trPr>
        <w:tc>
          <w:tcPr>
            <w:tcW w:w="4299" w:type="dxa"/>
            <w:shd w:val="clear" w:color="auto" w:fill="FFFFFF"/>
            <w:tcMar>
              <w:top w:w="0" w:type="dxa"/>
              <w:left w:w="0" w:type="dxa"/>
              <w:bottom w:w="0" w:type="dxa"/>
              <w:right w:w="0" w:type="dxa"/>
            </w:tcMar>
          </w:tcPr>
          <w:p w14:paraId="224390FD" w14:textId="65EECFE3" w:rsidR="00F45144" w:rsidDel="00D72081" w:rsidRDefault="00F45144" w:rsidP="006A3F95">
            <w:pPr>
              <w:spacing w:before="100" w:after="100"/>
              <w:ind w:left="300" w:right="100"/>
              <w:rPr>
                <w:del w:id="311" w:author="Nicholas Fraser Brown" w:date="2022-01-28T21:24:00Z"/>
              </w:rPr>
            </w:pPr>
            <w:del w:id="312" w:author="Nicholas Fraser Brown" w:date="2022-01-28T21:24:00Z">
              <w:r w:rsidDel="00D72081">
                <w:rPr>
                  <w:rFonts w:ascii="Helvetica" w:eastAsia="Helvetica" w:hAnsi="Helvetica" w:cs="Helvetica"/>
                  <w:color w:val="000000"/>
                  <w:sz w:val="22"/>
                  <w:szCs w:val="22"/>
                </w:rPr>
                <w:delText>TRG4</w:delText>
              </w:r>
            </w:del>
          </w:p>
        </w:tc>
        <w:tc>
          <w:tcPr>
            <w:tcW w:w="778" w:type="dxa"/>
            <w:shd w:val="clear" w:color="auto" w:fill="FFFFFF"/>
            <w:tcMar>
              <w:top w:w="0" w:type="dxa"/>
              <w:left w:w="0" w:type="dxa"/>
              <w:bottom w:w="0" w:type="dxa"/>
              <w:right w:w="0" w:type="dxa"/>
            </w:tcMar>
            <w:vAlign w:val="center"/>
          </w:tcPr>
          <w:p w14:paraId="151DFA0D" w14:textId="15AA1F9E" w:rsidR="00F45144" w:rsidDel="00D72081" w:rsidRDefault="00F45144" w:rsidP="006A3F95">
            <w:pPr>
              <w:spacing w:before="100" w:after="100"/>
              <w:ind w:left="100" w:right="100"/>
              <w:jc w:val="center"/>
              <w:rPr>
                <w:del w:id="313" w:author="Nicholas Fraser Brown" w:date="2022-01-28T21:24:00Z"/>
              </w:rPr>
            </w:pPr>
          </w:p>
        </w:tc>
        <w:tc>
          <w:tcPr>
            <w:tcW w:w="2209" w:type="dxa"/>
            <w:shd w:val="clear" w:color="auto" w:fill="FFFFFF"/>
            <w:tcMar>
              <w:top w:w="0" w:type="dxa"/>
              <w:left w:w="0" w:type="dxa"/>
              <w:bottom w:w="0" w:type="dxa"/>
              <w:right w:w="0" w:type="dxa"/>
            </w:tcMar>
            <w:vAlign w:val="center"/>
          </w:tcPr>
          <w:p w14:paraId="3A0E8AC8" w14:textId="1CDDBA3C" w:rsidR="00F45144" w:rsidDel="00D72081" w:rsidRDefault="00F45144" w:rsidP="006A3F95">
            <w:pPr>
              <w:spacing w:before="100" w:after="100"/>
              <w:ind w:left="100" w:right="100"/>
              <w:jc w:val="center"/>
              <w:rPr>
                <w:del w:id="314" w:author="Nicholas Fraser Brown" w:date="2022-01-28T21:24:00Z"/>
              </w:rPr>
            </w:pPr>
            <w:del w:id="315" w:author="Nicholas Fraser Brown" w:date="2022-01-28T21:24:00Z">
              <w:r w:rsidDel="00D72081">
                <w:rPr>
                  <w:rFonts w:ascii="Helvetica" w:eastAsia="Helvetica" w:hAnsi="Helvetica" w:cs="Helvetica"/>
                  <w:color w:val="000000"/>
                  <w:sz w:val="22"/>
                  <w:szCs w:val="22"/>
                </w:rPr>
                <w:delText>0.00 (0.00 to Inf)</w:delText>
              </w:r>
            </w:del>
          </w:p>
        </w:tc>
        <w:tc>
          <w:tcPr>
            <w:tcW w:w="1132" w:type="dxa"/>
            <w:shd w:val="clear" w:color="auto" w:fill="FFFFFF"/>
            <w:tcMar>
              <w:top w:w="0" w:type="dxa"/>
              <w:left w:w="0" w:type="dxa"/>
              <w:bottom w:w="0" w:type="dxa"/>
              <w:right w:w="0" w:type="dxa"/>
            </w:tcMar>
            <w:vAlign w:val="center"/>
          </w:tcPr>
          <w:p w14:paraId="5AEEEE20" w14:textId="4FE380DB" w:rsidR="00F45144" w:rsidDel="00D72081" w:rsidRDefault="00F45144" w:rsidP="006A3F95">
            <w:pPr>
              <w:spacing w:before="100" w:after="100"/>
              <w:ind w:left="100" w:right="100"/>
              <w:jc w:val="center"/>
              <w:rPr>
                <w:del w:id="316" w:author="Nicholas Fraser Brown" w:date="2022-01-28T21:24:00Z"/>
              </w:rPr>
            </w:pPr>
            <w:del w:id="317" w:author="Nicholas Fraser Brown" w:date="2022-01-28T21:24:00Z">
              <w:r w:rsidDel="00D72081">
                <w:rPr>
                  <w:rFonts w:ascii="Helvetica" w:eastAsia="Helvetica" w:hAnsi="Helvetica" w:cs="Helvetica"/>
                  <w:color w:val="000000"/>
                  <w:sz w:val="22"/>
                  <w:szCs w:val="22"/>
                </w:rPr>
                <w:delText>&gt;0.99</w:delText>
              </w:r>
            </w:del>
          </w:p>
        </w:tc>
      </w:tr>
      <w:tr w:rsidR="00F45144" w:rsidDel="00D72081" w14:paraId="7E2DB568" w14:textId="6ABACF8C" w:rsidTr="00D72081">
        <w:trPr>
          <w:cantSplit/>
          <w:jc w:val="center"/>
          <w:del w:id="318" w:author="Nicholas Fraser Brown" w:date="2022-01-28T21:24:00Z"/>
        </w:trPr>
        <w:tc>
          <w:tcPr>
            <w:tcW w:w="4299" w:type="dxa"/>
            <w:shd w:val="clear" w:color="auto" w:fill="FFFFFF"/>
            <w:tcMar>
              <w:top w:w="0" w:type="dxa"/>
              <w:left w:w="0" w:type="dxa"/>
              <w:bottom w:w="0" w:type="dxa"/>
              <w:right w:w="0" w:type="dxa"/>
            </w:tcMar>
          </w:tcPr>
          <w:p w14:paraId="6E541EE1" w14:textId="43A47B55" w:rsidR="00F45144" w:rsidDel="00D72081" w:rsidRDefault="00F45144" w:rsidP="006A3F95">
            <w:pPr>
              <w:spacing w:before="100" w:after="100"/>
              <w:ind w:left="300" w:right="100"/>
              <w:rPr>
                <w:del w:id="319" w:author="Nicholas Fraser Brown" w:date="2022-01-28T21:24:00Z"/>
              </w:rPr>
            </w:pPr>
            <w:del w:id="320" w:author="Nicholas Fraser Brown" w:date="2022-01-28T21:24:00Z">
              <w:r w:rsidDel="00D72081">
                <w:rPr>
                  <w:rFonts w:ascii="Helvetica" w:eastAsia="Helvetica" w:hAnsi="Helvetica" w:cs="Helvetica"/>
                  <w:color w:val="000000"/>
                  <w:sz w:val="22"/>
                  <w:szCs w:val="22"/>
                </w:rPr>
                <w:delText>TRG5</w:delText>
              </w:r>
            </w:del>
          </w:p>
        </w:tc>
        <w:tc>
          <w:tcPr>
            <w:tcW w:w="778" w:type="dxa"/>
            <w:shd w:val="clear" w:color="auto" w:fill="FFFFFF"/>
            <w:tcMar>
              <w:top w:w="0" w:type="dxa"/>
              <w:left w:w="0" w:type="dxa"/>
              <w:bottom w:w="0" w:type="dxa"/>
              <w:right w:w="0" w:type="dxa"/>
            </w:tcMar>
            <w:vAlign w:val="center"/>
          </w:tcPr>
          <w:p w14:paraId="2C3198D9" w14:textId="181C3323" w:rsidR="00F45144" w:rsidDel="00D72081" w:rsidRDefault="00F45144" w:rsidP="006A3F95">
            <w:pPr>
              <w:spacing w:before="100" w:after="100"/>
              <w:ind w:left="100" w:right="100"/>
              <w:jc w:val="center"/>
              <w:rPr>
                <w:del w:id="321" w:author="Nicholas Fraser Brown" w:date="2022-01-28T21:24:00Z"/>
              </w:rPr>
            </w:pPr>
          </w:p>
        </w:tc>
        <w:tc>
          <w:tcPr>
            <w:tcW w:w="2209" w:type="dxa"/>
            <w:shd w:val="clear" w:color="auto" w:fill="FFFFFF"/>
            <w:tcMar>
              <w:top w:w="0" w:type="dxa"/>
              <w:left w:w="0" w:type="dxa"/>
              <w:bottom w:w="0" w:type="dxa"/>
              <w:right w:w="0" w:type="dxa"/>
            </w:tcMar>
            <w:vAlign w:val="center"/>
          </w:tcPr>
          <w:p w14:paraId="05C18118" w14:textId="6B918D75" w:rsidR="00F45144" w:rsidDel="00D72081" w:rsidRDefault="00F45144" w:rsidP="006A3F95">
            <w:pPr>
              <w:spacing w:before="100" w:after="100"/>
              <w:ind w:left="100" w:right="100"/>
              <w:jc w:val="center"/>
              <w:rPr>
                <w:del w:id="322" w:author="Nicholas Fraser Brown" w:date="2022-01-28T21:24:00Z"/>
              </w:rPr>
            </w:pPr>
            <w:del w:id="323" w:author="Nicholas Fraser Brown" w:date="2022-01-28T21:24:00Z">
              <w:r w:rsidDel="00D72081">
                <w:rPr>
                  <w:rFonts w:ascii="Helvetica" w:eastAsia="Helvetica" w:hAnsi="Helvetica" w:cs="Helvetica"/>
                  <w:color w:val="000000"/>
                  <w:sz w:val="22"/>
                  <w:szCs w:val="22"/>
                </w:rPr>
                <w:delText>0.00 (0.00 to Inf)</w:delText>
              </w:r>
            </w:del>
          </w:p>
        </w:tc>
        <w:tc>
          <w:tcPr>
            <w:tcW w:w="1132" w:type="dxa"/>
            <w:shd w:val="clear" w:color="auto" w:fill="FFFFFF"/>
            <w:tcMar>
              <w:top w:w="0" w:type="dxa"/>
              <w:left w:w="0" w:type="dxa"/>
              <w:bottom w:w="0" w:type="dxa"/>
              <w:right w:w="0" w:type="dxa"/>
            </w:tcMar>
            <w:vAlign w:val="center"/>
          </w:tcPr>
          <w:p w14:paraId="6B823B66" w14:textId="16A59E69" w:rsidR="00F45144" w:rsidDel="00D72081" w:rsidRDefault="00F45144" w:rsidP="006A3F95">
            <w:pPr>
              <w:spacing w:before="100" w:after="100"/>
              <w:ind w:left="100" w:right="100"/>
              <w:jc w:val="center"/>
              <w:rPr>
                <w:del w:id="324" w:author="Nicholas Fraser Brown" w:date="2022-01-28T21:24:00Z"/>
              </w:rPr>
            </w:pPr>
            <w:del w:id="325" w:author="Nicholas Fraser Brown" w:date="2022-01-28T21:24:00Z">
              <w:r w:rsidDel="00D72081">
                <w:rPr>
                  <w:rFonts w:ascii="Helvetica" w:eastAsia="Helvetica" w:hAnsi="Helvetica" w:cs="Helvetica"/>
                  <w:color w:val="000000"/>
                  <w:sz w:val="22"/>
                  <w:szCs w:val="22"/>
                </w:rPr>
                <w:delText>&gt;0.99</w:delText>
              </w:r>
            </w:del>
          </w:p>
        </w:tc>
      </w:tr>
      <w:tr w:rsidR="00F45144" w:rsidDel="00D72081" w14:paraId="0A9B3B50" w14:textId="1433AC8F" w:rsidTr="00D72081">
        <w:trPr>
          <w:cantSplit/>
          <w:jc w:val="center"/>
          <w:del w:id="326" w:author="Nicholas Fraser Brown" w:date="2022-01-28T21:24:00Z"/>
        </w:trPr>
        <w:tc>
          <w:tcPr>
            <w:tcW w:w="4299" w:type="dxa"/>
            <w:shd w:val="clear" w:color="auto" w:fill="FFFFFF"/>
            <w:tcMar>
              <w:top w:w="0" w:type="dxa"/>
              <w:left w:w="0" w:type="dxa"/>
              <w:bottom w:w="0" w:type="dxa"/>
              <w:right w:w="0" w:type="dxa"/>
            </w:tcMar>
          </w:tcPr>
          <w:p w14:paraId="3A9552A3" w14:textId="2A962892" w:rsidR="00F45144" w:rsidDel="00D72081" w:rsidRDefault="00F45144" w:rsidP="006A3F95">
            <w:pPr>
              <w:spacing w:before="100" w:after="100"/>
              <w:ind w:left="100" w:right="100"/>
              <w:rPr>
                <w:del w:id="327" w:author="Nicholas Fraser Brown" w:date="2022-01-28T21:24:00Z"/>
              </w:rPr>
            </w:pPr>
            <w:del w:id="328" w:author="Nicholas Fraser Brown" w:date="2022-01-28T21:24:00Z">
              <w:r w:rsidDel="00D72081">
                <w:rPr>
                  <w:rFonts w:ascii="Helvetica" w:eastAsia="Helvetica" w:hAnsi="Helvetica" w:cs="Helvetica"/>
                  <w:color w:val="000000"/>
                  <w:sz w:val="22"/>
                  <w:szCs w:val="22"/>
                </w:rPr>
                <w:delText>Distance from anal verge</w:delText>
              </w:r>
            </w:del>
          </w:p>
        </w:tc>
        <w:tc>
          <w:tcPr>
            <w:tcW w:w="778" w:type="dxa"/>
            <w:shd w:val="clear" w:color="auto" w:fill="FFFFFF"/>
            <w:tcMar>
              <w:top w:w="0" w:type="dxa"/>
              <w:left w:w="0" w:type="dxa"/>
              <w:bottom w:w="0" w:type="dxa"/>
              <w:right w:w="0" w:type="dxa"/>
            </w:tcMar>
            <w:vAlign w:val="center"/>
          </w:tcPr>
          <w:p w14:paraId="0D901ACC" w14:textId="414B899E" w:rsidR="00F45144" w:rsidDel="00D72081" w:rsidRDefault="00F45144" w:rsidP="006A3F95">
            <w:pPr>
              <w:spacing w:before="100" w:after="100"/>
              <w:ind w:left="100" w:right="100"/>
              <w:jc w:val="center"/>
              <w:rPr>
                <w:del w:id="329" w:author="Nicholas Fraser Brown" w:date="2022-01-28T21:24:00Z"/>
              </w:rPr>
            </w:pPr>
            <w:del w:id="330" w:author="Nicholas Fraser Brown" w:date="2022-01-28T21:24:00Z">
              <w:r w:rsidDel="00D72081">
                <w:rPr>
                  <w:rFonts w:ascii="Helvetica" w:eastAsia="Helvetica" w:hAnsi="Helvetica" w:cs="Helvetica"/>
                  <w:color w:val="000000"/>
                  <w:sz w:val="22"/>
                  <w:szCs w:val="22"/>
                </w:rPr>
                <w:delText>148</w:delText>
              </w:r>
            </w:del>
          </w:p>
        </w:tc>
        <w:tc>
          <w:tcPr>
            <w:tcW w:w="2209" w:type="dxa"/>
            <w:shd w:val="clear" w:color="auto" w:fill="FFFFFF"/>
            <w:tcMar>
              <w:top w:w="0" w:type="dxa"/>
              <w:left w:w="0" w:type="dxa"/>
              <w:bottom w:w="0" w:type="dxa"/>
              <w:right w:w="0" w:type="dxa"/>
            </w:tcMar>
            <w:vAlign w:val="center"/>
          </w:tcPr>
          <w:p w14:paraId="6C60C6F1" w14:textId="49BA0DAD" w:rsidR="00F45144" w:rsidDel="00D72081" w:rsidRDefault="00F45144" w:rsidP="006A3F95">
            <w:pPr>
              <w:spacing w:before="100" w:after="100"/>
              <w:ind w:left="100" w:right="100"/>
              <w:jc w:val="center"/>
              <w:rPr>
                <w:del w:id="331" w:author="Nicholas Fraser Brown" w:date="2022-01-28T21:24:00Z"/>
              </w:rPr>
            </w:pPr>
            <w:del w:id="332" w:author="Nicholas Fraser Brown" w:date="2022-01-28T21:24:00Z">
              <w:r w:rsidDel="00D72081">
                <w:rPr>
                  <w:rFonts w:ascii="Helvetica" w:eastAsia="Helvetica" w:hAnsi="Helvetica" w:cs="Helvetica"/>
                  <w:color w:val="000000"/>
                  <w:sz w:val="22"/>
                  <w:szCs w:val="22"/>
                </w:rPr>
                <w:delText>1.05 (0.90 to 1.22)</w:delText>
              </w:r>
            </w:del>
          </w:p>
        </w:tc>
        <w:tc>
          <w:tcPr>
            <w:tcW w:w="1132" w:type="dxa"/>
            <w:shd w:val="clear" w:color="auto" w:fill="FFFFFF"/>
            <w:tcMar>
              <w:top w:w="0" w:type="dxa"/>
              <w:left w:w="0" w:type="dxa"/>
              <w:bottom w:w="0" w:type="dxa"/>
              <w:right w:w="0" w:type="dxa"/>
            </w:tcMar>
            <w:vAlign w:val="center"/>
          </w:tcPr>
          <w:p w14:paraId="57BD0CA7" w14:textId="2DB858CE" w:rsidR="00F45144" w:rsidDel="00D72081" w:rsidRDefault="00F45144" w:rsidP="006A3F95">
            <w:pPr>
              <w:spacing w:before="100" w:after="100"/>
              <w:ind w:left="100" w:right="100"/>
              <w:jc w:val="center"/>
              <w:rPr>
                <w:del w:id="333" w:author="Nicholas Fraser Brown" w:date="2022-01-28T21:24:00Z"/>
              </w:rPr>
            </w:pPr>
            <w:del w:id="334" w:author="Nicholas Fraser Brown" w:date="2022-01-28T21:24:00Z">
              <w:r w:rsidDel="00D72081">
                <w:rPr>
                  <w:rFonts w:ascii="Helvetica" w:eastAsia="Helvetica" w:hAnsi="Helvetica" w:cs="Helvetica"/>
                  <w:color w:val="000000"/>
                  <w:sz w:val="22"/>
                  <w:szCs w:val="22"/>
                </w:rPr>
                <w:delText>0.53</w:delText>
              </w:r>
            </w:del>
          </w:p>
        </w:tc>
      </w:tr>
      <w:tr w:rsidR="00F45144" w:rsidDel="00D72081" w14:paraId="4DA1720E" w14:textId="7AB75751" w:rsidTr="00D72081">
        <w:trPr>
          <w:cantSplit/>
          <w:jc w:val="center"/>
          <w:del w:id="335" w:author="Nicholas Fraser Brown" w:date="2022-01-28T21:24:00Z"/>
        </w:trPr>
        <w:tc>
          <w:tcPr>
            <w:tcW w:w="4299" w:type="dxa"/>
            <w:shd w:val="clear" w:color="auto" w:fill="FFFFFF"/>
            <w:tcMar>
              <w:top w:w="0" w:type="dxa"/>
              <w:left w:w="0" w:type="dxa"/>
              <w:bottom w:w="0" w:type="dxa"/>
              <w:right w:w="0" w:type="dxa"/>
            </w:tcMar>
          </w:tcPr>
          <w:p w14:paraId="003F1AF9" w14:textId="603EB604" w:rsidR="00F45144" w:rsidDel="00D72081" w:rsidRDefault="00F45144" w:rsidP="006A3F95">
            <w:pPr>
              <w:spacing w:before="100" w:after="100"/>
              <w:ind w:left="100" w:right="100"/>
              <w:rPr>
                <w:del w:id="336" w:author="Nicholas Fraser Brown" w:date="2022-01-28T21:24:00Z"/>
              </w:rPr>
            </w:pPr>
            <w:del w:id="337" w:author="Nicholas Fraser Brown" w:date="2022-01-28T21:24:00Z">
              <w:r w:rsidDel="00D72081">
                <w:rPr>
                  <w:rFonts w:ascii="Helvetica" w:eastAsia="Helvetica" w:hAnsi="Helvetica" w:cs="Helvetica"/>
                  <w:color w:val="000000"/>
                  <w:sz w:val="22"/>
                  <w:szCs w:val="22"/>
                </w:rPr>
                <w:delText>EMVI</w:delText>
              </w:r>
            </w:del>
          </w:p>
        </w:tc>
        <w:tc>
          <w:tcPr>
            <w:tcW w:w="778" w:type="dxa"/>
            <w:shd w:val="clear" w:color="auto" w:fill="FFFFFF"/>
            <w:tcMar>
              <w:top w:w="0" w:type="dxa"/>
              <w:left w:w="0" w:type="dxa"/>
              <w:bottom w:w="0" w:type="dxa"/>
              <w:right w:w="0" w:type="dxa"/>
            </w:tcMar>
            <w:vAlign w:val="center"/>
          </w:tcPr>
          <w:p w14:paraId="0FFA6AB2" w14:textId="16B30FE5" w:rsidR="00F45144" w:rsidDel="00D72081" w:rsidRDefault="00F45144" w:rsidP="006A3F95">
            <w:pPr>
              <w:spacing w:before="100" w:after="100"/>
              <w:ind w:left="100" w:right="100"/>
              <w:jc w:val="center"/>
              <w:rPr>
                <w:del w:id="338" w:author="Nicholas Fraser Brown" w:date="2022-01-28T21:24:00Z"/>
              </w:rPr>
            </w:pPr>
            <w:del w:id="339" w:author="Nicholas Fraser Brown" w:date="2022-01-28T21:24:00Z">
              <w:r w:rsidDel="00D72081">
                <w:rPr>
                  <w:rFonts w:ascii="Helvetica" w:eastAsia="Helvetica" w:hAnsi="Helvetica" w:cs="Helvetica"/>
                  <w:color w:val="000000"/>
                  <w:sz w:val="22"/>
                  <w:szCs w:val="22"/>
                </w:rPr>
                <w:delText>118</w:delText>
              </w:r>
            </w:del>
          </w:p>
        </w:tc>
        <w:tc>
          <w:tcPr>
            <w:tcW w:w="2209" w:type="dxa"/>
            <w:shd w:val="clear" w:color="auto" w:fill="FFFFFF"/>
            <w:tcMar>
              <w:top w:w="0" w:type="dxa"/>
              <w:left w:w="0" w:type="dxa"/>
              <w:bottom w:w="0" w:type="dxa"/>
              <w:right w:w="0" w:type="dxa"/>
            </w:tcMar>
            <w:vAlign w:val="center"/>
          </w:tcPr>
          <w:p w14:paraId="14DBF6E6" w14:textId="6E757797" w:rsidR="00F45144" w:rsidDel="00D72081" w:rsidRDefault="00F45144" w:rsidP="006A3F95">
            <w:pPr>
              <w:spacing w:before="100" w:after="100"/>
              <w:ind w:left="100" w:right="100"/>
              <w:jc w:val="center"/>
              <w:rPr>
                <w:del w:id="340" w:author="Nicholas Fraser Brown" w:date="2022-01-28T21:24:00Z"/>
              </w:rPr>
            </w:pPr>
          </w:p>
        </w:tc>
        <w:tc>
          <w:tcPr>
            <w:tcW w:w="1132" w:type="dxa"/>
            <w:shd w:val="clear" w:color="auto" w:fill="FFFFFF"/>
            <w:tcMar>
              <w:top w:w="0" w:type="dxa"/>
              <w:left w:w="0" w:type="dxa"/>
              <w:bottom w:w="0" w:type="dxa"/>
              <w:right w:w="0" w:type="dxa"/>
            </w:tcMar>
            <w:vAlign w:val="center"/>
          </w:tcPr>
          <w:p w14:paraId="559B9B4B" w14:textId="2B79CCED" w:rsidR="00F45144" w:rsidDel="00D72081" w:rsidRDefault="00F45144" w:rsidP="006A3F95">
            <w:pPr>
              <w:spacing w:before="100" w:after="100"/>
              <w:ind w:left="100" w:right="100"/>
              <w:jc w:val="center"/>
              <w:rPr>
                <w:del w:id="341" w:author="Nicholas Fraser Brown" w:date="2022-01-28T21:24:00Z"/>
              </w:rPr>
            </w:pPr>
          </w:p>
        </w:tc>
      </w:tr>
      <w:tr w:rsidR="00F45144" w:rsidDel="00D72081" w14:paraId="6B2C1584" w14:textId="7B542B9E" w:rsidTr="00D72081">
        <w:trPr>
          <w:cantSplit/>
          <w:jc w:val="center"/>
          <w:del w:id="342" w:author="Nicholas Fraser Brown" w:date="2022-01-28T21:24:00Z"/>
        </w:trPr>
        <w:tc>
          <w:tcPr>
            <w:tcW w:w="4299" w:type="dxa"/>
            <w:shd w:val="clear" w:color="auto" w:fill="FFFFFF"/>
            <w:tcMar>
              <w:top w:w="0" w:type="dxa"/>
              <w:left w:w="0" w:type="dxa"/>
              <w:bottom w:w="0" w:type="dxa"/>
              <w:right w:w="0" w:type="dxa"/>
            </w:tcMar>
          </w:tcPr>
          <w:p w14:paraId="45A15F06" w14:textId="4BE660D3" w:rsidR="00F45144" w:rsidDel="00D72081" w:rsidRDefault="00F45144" w:rsidP="006A3F95">
            <w:pPr>
              <w:spacing w:before="100" w:after="100"/>
              <w:ind w:left="300" w:right="100"/>
              <w:rPr>
                <w:del w:id="343" w:author="Nicholas Fraser Brown" w:date="2022-01-28T21:24:00Z"/>
              </w:rPr>
            </w:pPr>
            <w:del w:id="344" w:author="Nicholas Fraser Brown" w:date="2022-01-28T21:24:00Z">
              <w:r w:rsidDel="00D72081">
                <w:rPr>
                  <w:rFonts w:ascii="Helvetica" w:eastAsia="Helvetica" w:hAnsi="Helvetica" w:cs="Helvetica"/>
                  <w:color w:val="000000"/>
                  <w:sz w:val="22"/>
                  <w:szCs w:val="22"/>
                </w:rPr>
                <w:delText>neg</w:delText>
              </w:r>
            </w:del>
          </w:p>
        </w:tc>
        <w:tc>
          <w:tcPr>
            <w:tcW w:w="778" w:type="dxa"/>
            <w:shd w:val="clear" w:color="auto" w:fill="FFFFFF"/>
            <w:tcMar>
              <w:top w:w="0" w:type="dxa"/>
              <w:left w:w="0" w:type="dxa"/>
              <w:bottom w:w="0" w:type="dxa"/>
              <w:right w:w="0" w:type="dxa"/>
            </w:tcMar>
            <w:vAlign w:val="center"/>
          </w:tcPr>
          <w:p w14:paraId="5AC73E26" w14:textId="601D5F9C" w:rsidR="00F45144" w:rsidDel="00D72081" w:rsidRDefault="00F45144" w:rsidP="006A3F95">
            <w:pPr>
              <w:spacing w:before="100" w:after="100"/>
              <w:ind w:left="100" w:right="100"/>
              <w:jc w:val="center"/>
              <w:rPr>
                <w:del w:id="345" w:author="Nicholas Fraser Brown" w:date="2022-01-28T21:24:00Z"/>
              </w:rPr>
            </w:pPr>
          </w:p>
        </w:tc>
        <w:tc>
          <w:tcPr>
            <w:tcW w:w="2209" w:type="dxa"/>
            <w:shd w:val="clear" w:color="auto" w:fill="FFFFFF"/>
            <w:tcMar>
              <w:top w:w="0" w:type="dxa"/>
              <w:left w:w="0" w:type="dxa"/>
              <w:bottom w:w="0" w:type="dxa"/>
              <w:right w:w="0" w:type="dxa"/>
            </w:tcMar>
            <w:vAlign w:val="center"/>
          </w:tcPr>
          <w:p w14:paraId="28A810E5" w14:textId="5F57596A" w:rsidR="00F45144" w:rsidDel="00D72081" w:rsidRDefault="00F45144" w:rsidP="006A3F95">
            <w:pPr>
              <w:spacing w:before="100" w:after="100"/>
              <w:ind w:left="100" w:right="100"/>
              <w:jc w:val="center"/>
              <w:rPr>
                <w:del w:id="346" w:author="Nicholas Fraser Brown" w:date="2022-01-28T21:24:00Z"/>
              </w:rPr>
            </w:pPr>
            <w:del w:id="347" w:author="Nicholas Fraser Brown" w:date="2022-01-28T21:24:00Z">
              <w:r w:rsidDel="00D72081">
                <w:rPr>
                  <w:rFonts w:ascii="Helvetica" w:eastAsia="Helvetica" w:hAnsi="Helvetica" w:cs="Helvetica"/>
                  <w:color w:val="000000"/>
                  <w:sz w:val="22"/>
                  <w:szCs w:val="22"/>
                </w:rPr>
                <w:delText>—</w:delText>
              </w:r>
            </w:del>
          </w:p>
        </w:tc>
        <w:tc>
          <w:tcPr>
            <w:tcW w:w="1132" w:type="dxa"/>
            <w:shd w:val="clear" w:color="auto" w:fill="FFFFFF"/>
            <w:tcMar>
              <w:top w:w="0" w:type="dxa"/>
              <w:left w:w="0" w:type="dxa"/>
              <w:bottom w:w="0" w:type="dxa"/>
              <w:right w:w="0" w:type="dxa"/>
            </w:tcMar>
            <w:vAlign w:val="center"/>
          </w:tcPr>
          <w:p w14:paraId="529CF9E8" w14:textId="350E2953" w:rsidR="00F45144" w:rsidDel="00D72081" w:rsidRDefault="00F45144" w:rsidP="006A3F95">
            <w:pPr>
              <w:spacing w:before="100" w:after="100"/>
              <w:ind w:left="100" w:right="100"/>
              <w:jc w:val="center"/>
              <w:rPr>
                <w:del w:id="348" w:author="Nicholas Fraser Brown" w:date="2022-01-28T21:24:00Z"/>
              </w:rPr>
            </w:pPr>
          </w:p>
        </w:tc>
      </w:tr>
      <w:tr w:rsidR="00F45144" w:rsidDel="00D72081" w14:paraId="64A76A30" w14:textId="50B0FD6B" w:rsidTr="00D72081">
        <w:trPr>
          <w:cantSplit/>
          <w:jc w:val="center"/>
          <w:del w:id="349" w:author="Nicholas Fraser Brown" w:date="2022-01-28T21:24:00Z"/>
        </w:trPr>
        <w:tc>
          <w:tcPr>
            <w:tcW w:w="4299" w:type="dxa"/>
            <w:shd w:val="clear" w:color="auto" w:fill="FFFFFF"/>
            <w:tcMar>
              <w:top w:w="0" w:type="dxa"/>
              <w:left w:w="0" w:type="dxa"/>
              <w:bottom w:w="0" w:type="dxa"/>
              <w:right w:w="0" w:type="dxa"/>
            </w:tcMar>
          </w:tcPr>
          <w:p w14:paraId="154259CC" w14:textId="74C05B4C" w:rsidR="00F45144" w:rsidDel="00D72081" w:rsidRDefault="00F45144" w:rsidP="006A3F95">
            <w:pPr>
              <w:spacing w:before="100" w:after="100"/>
              <w:ind w:left="300" w:right="100"/>
              <w:rPr>
                <w:del w:id="350" w:author="Nicholas Fraser Brown" w:date="2022-01-28T21:24:00Z"/>
              </w:rPr>
            </w:pPr>
            <w:del w:id="351" w:author="Nicholas Fraser Brown" w:date="2022-01-28T21:24:00Z">
              <w:r w:rsidDel="00D72081">
                <w:rPr>
                  <w:rFonts w:ascii="Helvetica" w:eastAsia="Helvetica" w:hAnsi="Helvetica" w:cs="Helvetica"/>
                  <w:color w:val="000000"/>
                  <w:sz w:val="22"/>
                  <w:szCs w:val="22"/>
                </w:rPr>
                <w:delText>pos</w:delText>
              </w:r>
            </w:del>
          </w:p>
        </w:tc>
        <w:tc>
          <w:tcPr>
            <w:tcW w:w="778" w:type="dxa"/>
            <w:shd w:val="clear" w:color="auto" w:fill="FFFFFF"/>
            <w:tcMar>
              <w:top w:w="0" w:type="dxa"/>
              <w:left w:w="0" w:type="dxa"/>
              <w:bottom w:w="0" w:type="dxa"/>
              <w:right w:w="0" w:type="dxa"/>
            </w:tcMar>
            <w:vAlign w:val="center"/>
          </w:tcPr>
          <w:p w14:paraId="2D7BAFDE" w14:textId="127B5D4F" w:rsidR="00F45144" w:rsidDel="00D72081" w:rsidRDefault="00F45144" w:rsidP="006A3F95">
            <w:pPr>
              <w:spacing w:before="100" w:after="100"/>
              <w:ind w:left="100" w:right="100"/>
              <w:jc w:val="center"/>
              <w:rPr>
                <w:del w:id="352" w:author="Nicholas Fraser Brown" w:date="2022-01-28T21:24:00Z"/>
              </w:rPr>
            </w:pPr>
          </w:p>
        </w:tc>
        <w:tc>
          <w:tcPr>
            <w:tcW w:w="2209" w:type="dxa"/>
            <w:shd w:val="clear" w:color="auto" w:fill="FFFFFF"/>
            <w:tcMar>
              <w:top w:w="0" w:type="dxa"/>
              <w:left w:w="0" w:type="dxa"/>
              <w:bottom w:w="0" w:type="dxa"/>
              <w:right w:w="0" w:type="dxa"/>
            </w:tcMar>
            <w:vAlign w:val="center"/>
          </w:tcPr>
          <w:p w14:paraId="7D16996F" w14:textId="14C48B92" w:rsidR="00F45144" w:rsidDel="00D72081" w:rsidRDefault="00F45144" w:rsidP="006A3F95">
            <w:pPr>
              <w:spacing w:before="100" w:after="100"/>
              <w:ind w:left="100" w:right="100"/>
              <w:jc w:val="center"/>
              <w:rPr>
                <w:del w:id="353" w:author="Nicholas Fraser Brown" w:date="2022-01-28T21:24:00Z"/>
              </w:rPr>
            </w:pPr>
            <w:del w:id="354" w:author="Nicholas Fraser Brown" w:date="2022-01-28T21:24:00Z">
              <w:r w:rsidDel="00D72081">
                <w:rPr>
                  <w:rFonts w:ascii="Helvetica" w:eastAsia="Helvetica" w:hAnsi="Helvetica" w:cs="Helvetica"/>
                  <w:color w:val="000000"/>
                  <w:sz w:val="22"/>
                  <w:szCs w:val="22"/>
                </w:rPr>
                <w:delText>1.19 (0.47 to 3.02)</w:delText>
              </w:r>
            </w:del>
          </w:p>
        </w:tc>
        <w:tc>
          <w:tcPr>
            <w:tcW w:w="1132" w:type="dxa"/>
            <w:shd w:val="clear" w:color="auto" w:fill="FFFFFF"/>
            <w:tcMar>
              <w:top w:w="0" w:type="dxa"/>
              <w:left w:w="0" w:type="dxa"/>
              <w:bottom w:w="0" w:type="dxa"/>
              <w:right w:w="0" w:type="dxa"/>
            </w:tcMar>
            <w:vAlign w:val="center"/>
          </w:tcPr>
          <w:p w14:paraId="67092398" w14:textId="35FD479C" w:rsidR="00F45144" w:rsidDel="00D72081" w:rsidRDefault="00F45144" w:rsidP="006A3F95">
            <w:pPr>
              <w:spacing w:before="100" w:after="100"/>
              <w:ind w:left="100" w:right="100"/>
              <w:jc w:val="center"/>
              <w:rPr>
                <w:del w:id="355" w:author="Nicholas Fraser Brown" w:date="2022-01-28T21:24:00Z"/>
              </w:rPr>
            </w:pPr>
            <w:del w:id="356" w:author="Nicholas Fraser Brown" w:date="2022-01-28T21:24:00Z">
              <w:r w:rsidDel="00D72081">
                <w:rPr>
                  <w:rFonts w:ascii="Helvetica" w:eastAsia="Helvetica" w:hAnsi="Helvetica" w:cs="Helvetica"/>
                  <w:color w:val="000000"/>
                  <w:sz w:val="22"/>
                  <w:szCs w:val="22"/>
                </w:rPr>
                <w:delText>0.72</w:delText>
              </w:r>
            </w:del>
          </w:p>
        </w:tc>
      </w:tr>
      <w:tr w:rsidR="00F45144" w:rsidDel="00D72081" w14:paraId="0AD0BE54" w14:textId="2CC5569B" w:rsidTr="00D72081">
        <w:trPr>
          <w:cantSplit/>
          <w:jc w:val="center"/>
          <w:del w:id="357" w:author="Nicholas Fraser Brown" w:date="2022-01-28T21:24:00Z"/>
        </w:trPr>
        <w:tc>
          <w:tcPr>
            <w:tcW w:w="4299" w:type="dxa"/>
            <w:shd w:val="clear" w:color="auto" w:fill="FFFFFF"/>
            <w:tcMar>
              <w:top w:w="0" w:type="dxa"/>
              <w:left w:w="0" w:type="dxa"/>
              <w:bottom w:w="0" w:type="dxa"/>
              <w:right w:w="0" w:type="dxa"/>
            </w:tcMar>
          </w:tcPr>
          <w:p w14:paraId="05A1A9D4" w14:textId="07EBEB8B" w:rsidR="00F45144" w:rsidDel="00D72081" w:rsidRDefault="00F45144" w:rsidP="006A3F95">
            <w:pPr>
              <w:spacing w:before="100" w:after="100"/>
              <w:ind w:left="100" w:right="100"/>
              <w:rPr>
                <w:del w:id="358" w:author="Nicholas Fraser Brown" w:date="2022-01-28T21:24:00Z"/>
              </w:rPr>
            </w:pPr>
            <w:del w:id="359" w:author="Nicholas Fraser Brown" w:date="2022-01-28T21:24:00Z">
              <w:r w:rsidDel="00D72081">
                <w:rPr>
                  <w:rFonts w:ascii="Helvetica" w:eastAsia="Helvetica" w:hAnsi="Helvetica" w:cs="Helvetica"/>
                  <w:color w:val="000000"/>
                  <w:sz w:val="22"/>
                  <w:szCs w:val="22"/>
                </w:rPr>
                <w:delText>adjuvant_management</w:delText>
              </w:r>
            </w:del>
          </w:p>
        </w:tc>
        <w:tc>
          <w:tcPr>
            <w:tcW w:w="778" w:type="dxa"/>
            <w:shd w:val="clear" w:color="auto" w:fill="FFFFFF"/>
            <w:tcMar>
              <w:top w:w="0" w:type="dxa"/>
              <w:left w:w="0" w:type="dxa"/>
              <w:bottom w:w="0" w:type="dxa"/>
              <w:right w:w="0" w:type="dxa"/>
            </w:tcMar>
            <w:vAlign w:val="center"/>
          </w:tcPr>
          <w:p w14:paraId="25FCDD32" w14:textId="2816A7CC" w:rsidR="00F45144" w:rsidDel="00D72081" w:rsidRDefault="00F45144" w:rsidP="006A3F95">
            <w:pPr>
              <w:spacing w:before="100" w:after="100"/>
              <w:ind w:left="100" w:right="100"/>
              <w:jc w:val="center"/>
              <w:rPr>
                <w:del w:id="360" w:author="Nicholas Fraser Brown" w:date="2022-01-28T21:24:00Z"/>
              </w:rPr>
            </w:pPr>
            <w:del w:id="361" w:author="Nicholas Fraser Brown" w:date="2022-01-28T21:24:00Z">
              <w:r w:rsidDel="00D72081">
                <w:rPr>
                  <w:rFonts w:ascii="Helvetica" w:eastAsia="Helvetica" w:hAnsi="Helvetica" w:cs="Helvetica"/>
                  <w:color w:val="000000"/>
                  <w:sz w:val="22"/>
                  <w:szCs w:val="22"/>
                </w:rPr>
                <w:delText>171</w:delText>
              </w:r>
            </w:del>
          </w:p>
        </w:tc>
        <w:tc>
          <w:tcPr>
            <w:tcW w:w="2209" w:type="dxa"/>
            <w:shd w:val="clear" w:color="auto" w:fill="FFFFFF"/>
            <w:tcMar>
              <w:top w:w="0" w:type="dxa"/>
              <w:left w:w="0" w:type="dxa"/>
              <w:bottom w:w="0" w:type="dxa"/>
              <w:right w:w="0" w:type="dxa"/>
            </w:tcMar>
            <w:vAlign w:val="center"/>
          </w:tcPr>
          <w:p w14:paraId="70BE7CF6" w14:textId="08300964" w:rsidR="00F45144" w:rsidDel="00D72081" w:rsidRDefault="00F45144" w:rsidP="006A3F95">
            <w:pPr>
              <w:spacing w:before="100" w:after="100"/>
              <w:ind w:left="100" w:right="100"/>
              <w:jc w:val="center"/>
              <w:rPr>
                <w:del w:id="362" w:author="Nicholas Fraser Brown" w:date="2022-01-28T21:24:00Z"/>
              </w:rPr>
            </w:pPr>
          </w:p>
        </w:tc>
        <w:tc>
          <w:tcPr>
            <w:tcW w:w="1132" w:type="dxa"/>
            <w:shd w:val="clear" w:color="auto" w:fill="FFFFFF"/>
            <w:tcMar>
              <w:top w:w="0" w:type="dxa"/>
              <w:left w:w="0" w:type="dxa"/>
              <w:bottom w:w="0" w:type="dxa"/>
              <w:right w:w="0" w:type="dxa"/>
            </w:tcMar>
            <w:vAlign w:val="center"/>
          </w:tcPr>
          <w:p w14:paraId="56CCD33D" w14:textId="35E4FCDC" w:rsidR="00F45144" w:rsidDel="00D72081" w:rsidRDefault="00F45144" w:rsidP="006A3F95">
            <w:pPr>
              <w:spacing w:before="100" w:after="100"/>
              <w:ind w:left="100" w:right="100"/>
              <w:jc w:val="center"/>
              <w:rPr>
                <w:del w:id="363" w:author="Nicholas Fraser Brown" w:date="2022-01-28T21:24:00Z"/>
              </w:rPr>
            </w:pPr>
          </w:p>
        </w:tc>
      </w:tr>
      <w:tr w:rsidR="00F45144" w:rsidDel="00D72081" w14:paraId="56B50C61" w14:textId="0CACA93F" w:rsidTr="00D72081">
        <w:trPr>
          <w:cantSplit/>
          <w:jc w:val="center"/>
          <w:del w:id="364" w:author="Nicholas Fraser Brown" w:date="2022-01-28T21:24:00Z"/>
        </w:trPr>
        <w:tc>
          <w:tcPr>
            <w:tcW w:w="4299" w:type="dxa"/>
            <w:shd w:val="clear" w:color="auto" w:fill="FFFFFF"/>
            <w:tcMar>
              <w:top w:w="0" w:type="dxa"/>
              <w:left w:w="0" w:type="dxa"/>
              <w:bottom w:w="0" w:type="dxa"/>
              <w:right w:w="0" w:type="dxa"/>
            </w:tcMar>
          </w:tcPr>
          <w:p w14:paraId="052256F7" w14:textId="533B317C" w:rsidR="00F45144" w:rsidDel="00D72081" w:rsidRDefault="00F45144" w:rsidP="006A3F95">
            <w:pPr>
              <w:spacing w:before="100" w:after="100"/>
              <w:ind w:left="300" w:right="100"/>
              <w:rPr>
                <w:del w:id="365" w:author="Nicholas Fraser Brown" w:date="2022-01-28T21:24:00Z"/>
              </w:rPr>
            </w:pPr>
            <w:del w:id="366" w:author="Nicholas Fraser Brown" w:date="2022-01-28T21:24:00Z">
              <w:r w:rsidDel="00D72081">
                <w:rPr>
                  <w:rFonts w:ascii="Helvetica" w:eastAsia="Helvetica" w:hAnsi="Helvetica" w:cs="Helvetica"/>
                  <w:color w:val="000000"/>
                  <w:sz w:val="22"/>
                  <w:szCs w:val="22"/>
                </w:rPr>
                <w:delText>adjuvant_chemo</w:delText>
              </w:r>
            </w:del>
          </w:p>
        </w:tc>
        <w:tc>
          <w:tcPr>
            <w:tcW w:w="778" w:type="dxa"/>
            <w:shd w:val="clear" w:color="auto" w:fill="FFFFFF"/>
            <w:tcMar>
              <w:top w:w="0" w:type="dxa"/>
              <w:left w:w="0" w:type="dxa"/>
              <w:bottom w:w="0" w:type="dxa"/>
              <w:right w:w="0" w:type="dxa"/>
            </w:tcMar>
            <w:vAlign w:val="center"/>
          </w:tcPr>
          <w:p w14:paraId="116EE8EC" w14:textId="20E6481A" w:rsidR="00F45144" w:rsidDel="00D72081" w:rsidRDefault="00F45144" w:rsidP="006A3F95">
            <w:pPr>
              <w:spacing w:before="100" w:after="100"/>
              <w:ind w:left="100" w:right="100"/>
              <w:jc w:val="center"/>
              <w:rPr>
                <w:del w:id="367" w:author="Nicholas Fraser Brown" w:date="2022-01-28T21:24:00Z"/>
              </w:rPr>
            </w:pPr>
          </w:p>
        </w:tc>
        <w:tc>
          <w:tcPr>
            <w:tcW w:w="2209" w:type="dxa"/>
            <w:shd w:val="clear" w:color="auto" w:fill="FFFFFF"/>
            <w:tcMar>
              <w:top w:w="0" w:type="dxa"/>
              <w:left w:w="0" w:type="dxa"/>
              <w:bottom w:w="0" w:type="dxa"/>
              <w:right w:w="0" w:type="dxa"/>
            </w:tcMar>
            <w:vAlign w:val="center"/>
          </w:tcPr>
          <w:p w14:paraId="66EA5922" w14:textId="79029547" w:rsidR="00F45144" w:rsidDel="00D72081" w:rsidRDefault="00F45144" w:rsidP="006A3F95">
            <w:pPr>
              <w:spacing w:before="100" w:after="100"/>
              <w:ind w:left="100" w:right="100"/>
              <w:jc w:val="center"/>
              <w:rPr>
                <w:del w:id="368" w:author="Nicholas Fraser Brown" w:date="2022-01-28T21:24:00Z"/>
              </w:rPr>
            </w:pPr>
            <w:del w:id="369" w:author="Nicholas Fraser Brown" w:date="2022-01-28T21:24:00Z">
              <w:r w:rsidDel="00D72081">
                <w:rPr>
                  <w:rFonts w:ascii="Helvetica" w:eastAsia="Helvetica" w:hAnsi="Helvetica" w:cs="Helvetica"/>
                  <w:color w:val="000000"/>
                  <w:sz w:val="22"/>
                  <w:szCs w:val="22"/>
                </w:rPr>
                <w:delText>—</w:delText>
              </w:r>
            </w:del>
          </w:p>
        </w:tc>
        <w:tc>
          <w:tcPr>
            <w:tcW w:w="1132" w:type="dxa"/>
            <w:shd w:val="clear" w:color="auto" w:fill="FFFFFF"/>
            <w:tcMar>
              <w:top w:w="0" w:type="dxa"/>
              <w:left w:w="0" w:type="dxa"/>
              <w:bottom w:w="0" w:type="dxa"/>
              <w:right w:w="0" w:type="dxa"/>
            </w:tcMar>
            <w:vAlign w:val="center"/>
          </w:tcPr>
          <w:p w14:paraId="476A5E6B" w14:textId="7325D015" w:rsidR="00F45144" w:rsidDel="00D72081" w:rsidRDefault="00F45144" w:rsidP="006A3F95">
            <w:pPr>
              <w:spacing w:before="100" w:after="100"/>
              <w:ind w:left="100" w:right="100"/>
              <w:jc w:val="center"/>
              <w:rPr>
                <w:del w:id="370" w:author="Nicholas Fraser Brown" w:date="2022-01-28T21:24:00Z"/>
              </w:rPr>
            </w:pPr>
          </w:p>
        </w:tc>
      </w:tr>
      <w:tr w:rsidR="00F45144" w:rsidDel="00D72081" w14:paraId="6F2E4FB1" w14:textId="703AB657" w:rsidTr="00D72081">
        <w:trPr>
          <w:cantSplit/>
          <w:jc w:val="center"/>
          <w:del w:id="371" w:author="Nicholas Fraser Brown" w:date="2022-01-28T21:24:00Z"/>
        </w:trPr>
        <w:tc>
          <w:tcPr>
            <w:tcW w:w="4299" w:type="dxa"/>
            <w:shd w:val="clear" w:color="auto" w:fill="FFFFFF"/>
            <w:tcMar>
              <w:top w:w="0" w:type="dxa"/>
              <w:left w:w="0" w:type="dxa"/>
              <w:bottom w:w="0" w:type="dxa"/>
              <w:right w:w="0" w:type="dxa"/>
            </w:tcMar>
          </w:tcPr>
          <w:p w14:paraId="7AA8D973" w14:textId="4065F45A" w:rsidR="00F45144" w:rsidDel="00D72081" w:rsidRDefault="00F45144" w:rsidP="006A3F95">
            <w:pPr>
              <w:spacing w:before="100" w:after="100"/>
              <w:ind w:left="300" w:right="100"/>
              <w:rPr>
                <w:del w:id="372" w:author="Nicholas Fraser Brown" w:date="2022-01-28T21:24:00Z"/>
              </w:rPr>
            </w:pPr>
            <w:del w:id="373" w:author="Nicholas Fraser Brown" w:date="2022-01-28T21:24:00Z">
              <w:r w:rsidDel="00D72081">
                <w:rPr>
                  <w:rFonts w:ascii="Helvetica" w:eastAsia="Helvetica" w:hAnsi="Helvetica" w:cs="Helvetica"/>
                  <w:color w:val="000000"/>
                  <w:sz w:val="22"/>
                  <w:szCs w:val="22"/>
                </w:rPr>
                <w:delText>surveillence</w:delText>
              </w:r>
            </w:del>
          </w:p>
        </w:tc>
        <w:tc>
          <w:tcPr>
            <w:tcW w:w="778" w:type="dxa"/>
            <w:shd w:val="clear" w:color="auto" w:fill="FFFFFF"/>
            <w:tcMar>
              <w:top w:w="0" w:type="dxa"/>
              <w:left w:w="0" w:type="dxa"/>
              <w:bottom w:w="0" w:type="dxa"/>
              <w:right w:w="0" w:type="dxa"/>
            </w:tcMar>
            <w:vAlign w:val="center"/>
          </w:tcPr>
          <w:p w14:paraId="3AAB066A" w14:textId="225BF897" w:rsidR="00F45144" w:rsidDel="00D72081" w:rsidRDefault="00F45144" w:rsidP="006A3F95">
            <w:pPr>
              <w:spacing w:before="100" w:after="100"/>
              <w:ind w:left="100" w:right="100"/>
              <w:jc w:val="center"/>
              <w:rPr>
                <w:del w:id="374" w:author="Nicholas Fraser Brown" w:date="2022-01-28T21:24:00Z"/>
              </w:rPr>
            </w:pPr>
          </w:p>
        </w:tc>
        <w:tc>
          <w:tcPr>
            <w:tcW w:w="2209" w:type="dxa"/>
            <w:shd w:val="clear" w:color="auto" w:fill="FFFFFF"/>
            <w:tcMar>
              <w:top w:w="0" w:type="dxa"/>
              <w:left w:w="0" w:type="dxa"/>
              <w:bottom w:w="0" w:type="dxa"/>
              <w:right w:w="0" w:type="dxa"/>
            </w:tcMar>
            <w:vAlign w:val="center"/>
          </w:tcPr>
          <w:p w14:paraId="4E21F13D" w14:textId="1E13A649" w:rsidR="00F45144" w:rsidDel="00D72081" w:rsidRDefault="00F45144" w:rsidP="006A3F95">
            <w:pPr>
              <w:spacing w:before="100" w:after="100"/>
              <w:ind w:left="100" w:right="100"/>
              <w:jc w:val="center"/>
              <w:rPr>
                <w:del w:id="375" w:author="Nicholas Fraser Brown" w:date="2022-01-28T21:24:00Z"/>
              </w:rPr>
            </w:pPr>
            <w:del w:id="376" w:author="Nicholas Fraser Brown" w:date="2022-01-28T21:24:00Z">
              <w:r w:rsidDel="00D72081">
                <w:rPr>
                  <w:rFonts w:ascii="Helvetica" w:eastAsia="Helvetica" w:hAnsi="Helvetica" w:cs="Helvetica"/>
                  <w:color w:val="000000"/>
                  <w:sz w:val="22"/>
                  <w:szCs w:val="22"/>
                </w:rPr>
                <w:delText>0.84 (0.37 to 1.88)</w:delText>
              </w:r>
            </w:del>
          </w:p>
        </w:tc>
        <w:tc>
          <w:tcPr>
            <w:tcW w:w="1132" w:type="dxa"/>
            <w:shd w:val="clear" w:color="auto" w:fill="FFFFFF"/>
            <w:tcMar>
              <w:top w:w="0" w:type="dxa"/>
              <w:left w:w="0" w:type="dxa"/>
              <w:bottom w:w="0" w:type="dxa"/>
              <w:right w:w="0" w:type="dxa"/>
            </w:tcMar>
            <w:vAlign w:val="center"/>
          </w:tcPr>
          <w:p w14:paraId="07309E1C" w14:textId="708317F3" w:rsidR="00F45144" w:rsidDel="00D72081" w:rsidRDefault="00F45144" w:rsidP="006A3F95">
            <w:pPr>
              <w:spacing w:before="100" w:after="100"/>
              <w:ind w:left="100" w:right="100"/>
              <w:jc w:val="center"/>
              <w:rPr>
                <w:del w:id="377" w:author="Nicholas Fraser Brown" w:date="2022-01-28T21:24:00Z"/>
              </w:rPr>
            </w:pPr>
            <w:del w:id="378" w:author="Nicholas Fraser Brown" w:date="2022-01-28T21:24:00Z">
              <w:r w:rsidDel="00D72081">
                <w:rPr>
                  <w:rFonts w:ascii="Helvetica" w:eastAsia="Helvetica" w:hAnsi="Helvetica" w:cs="Helvetica"/>
                  <w:color w:val="000000"/>
                  <w:sz w:val="22"/>
                  <w:szCs w:val="22"/>
                </w:rPr>
                <w:delText>0.67</w:delText>
              </w:r>
            </w:del>
          </w:p>
        </w:tc>
      </w:tr>
      <w:tr w:rsidR="00F45144" w:rsidDel="00D72081" w14:paraId="212C02A3" w14:textId="7398046B" w:rsidTr="00D72081">
        <w:trPr>
          <w:cantSplit/>
          <w:jc w:val="center"/>
          <w:del w:id="379" w:author="Nicholas Fraser Brown" w:date="2022-01-28T21:24:00Z"/>
        </w:trPr>
        <w:tc>
          <w:tcPr>
            <w:tcW w:w="4299" w:type="dxa"/>
            <w:shd w:val="clear" w:color="auto" w:fill="FFFFFF"/>
            <w:tcMar>
              <w:top w:w="0" w:type="dxa"/>
              <w:left w:w="0" w:type="dxa"/>
              <w:bottom w:w="0" w:type="dxa"/>
              <w:right w:w="0" w:type="dxa"/>
            </w:tcMar>
          </w:tcPr>
          <w:p w14:paraId="5EB429FE" w14:textId="11FDBB7C" w:rsidR="00F45144" w:rsidDel="00D72081" w:rsidRDefault="00F45144" w:rsidP="006A3F95">
            <w:pPr>
              <w:spacing w:before="100" w:after="100"/>
              <w:ind w:left="100" w:right="100"/>
              <w:rPr>
                <w:del w:id="380" w:author="Nicholas Fraser Brown" w:date="2022-01-28T21:24:00Z"/>
              </w:rPr>
            </w:pPr>
            <w:del w:id="381" w:author="Nicholas Fraser Brown" w:date="2022-01-28T21:24:00Z">
              <w:r w:rsidDel="00D72081">
                <w:rPr>
                  <w:rFonts w:ascii="Helvetica" w:eastAsia="Helvetica" w:hAnsi="Helvetica" w:cs="Helvetica"/>
                  <w:color w:val="000000"/>
                  <w:sz w:val="22"/>
                  <w:szCs w:val="22"/>
                </w:rPr>
                <w:delText>Time between radiotherapy and surgery</w:delText>
              </w:r>
            </w:del>
          </w:p>
        </w:tc>
        <w:tc>
          <w:tcPr>
            <w:tcW w:w="778" w:type="dxa"/>
            <w:shd w:val="clear" w:color="auto" w:fill="FFFFFF"/>
            <w:tcMar>
              <w:top w:w="0" w:type="dxa"/>
              <w:left w:w="0" w:type="dxa"/>
              <w:bottom w:w="0" w:type="dxa"/>
              <w:right w:w="0" w:type="dxa"/>
            </w:tcMar>
            <w:vAlign w:val="center"/>
          </w:tcPr>
          <w:p w14:paraId="40BBD64E" w14:textId="114CCEAD" w:rsidR="00F45144" w:rsidDel="00D72081" w:rsidRDefault="00F45144" w:rsidP="006A3F95">
            <w:pPr>
              <w:spacing w:before="100" w:after="100"/>
              <w:ind w:left="100" w:right="100"/>
              <w:jc w:val="center"/>
              <w:rPr>
                <w:del w:id="382" w:author="Nicholas Fraser Brown" w:date="2022-01-28T21:24:00Z"/>
              </w:rPr>
            </w:pPr>
            <w:del w:id="383" w:author="Nicholas Fraser Brown" w:date="2022-01-28T21:24:00Z">
              <w:r w:rsidDel="00D72081">
                <w:rPr>
                  <w:rFonts w:ascii="Helvetica" w:eastAsia="Helvetica" w:hAnsi="Helvetica" w:cs="Helvetica"/>
                  <w:color w:val="000000"/>
                  <w:sz w:val="22"/>
                  <w:szCs w:val="22"/>
                </w:rPr>
                <w:delText>170</w:delText>
              </w:r>
            </w:del>
          </w:p>
        </w:tc>
        <w:tc>
          <w:tcPr>
            <w:tcW w:w="2209" w:type="dxa"/>
            <w:shd w:val="clear" w:color="auto" w:fill="FFFFFF"/>
            <w:tcMar>
              <w:top w:w="0" w:type="dxa"/>
              <w:left w:w="0" w:type="dxa"/>
              <w:bottom w:w="0" w:type="dxa"/>
              <w:right w:w="0" w:type="dxa"/>
            </w:tcMar>
            <w:vAlign w:val="center"/>
          </w:tcPr>
          <w:p w14:paraId="011950CC" w14:textId="2F92BC55" w:rsidR="00F45144" w:rsidDel="00D72081" w:rsidRDefault="00F45144" w:rsidP="006A3F95">
            <w:pPr>
              <w:spacing w:before="100" w:after="100"/>
              <w:ind w:left="100" w:right="100"/>
              <w:jc w:val="center"/>
              <w:rPr>
                <w:del w:id="384" w:author="Nicholas Fraser Brown" w:date="2022-01-28T21:24:00Z"/>
              </w:rPr>
            </w:pPr>
            <w:del w:id="385" w:author="Nicholas Fraser Brown" w:date="2022-01-28T21:24:00Z">
              <w:r w:rsidDel="00D72081">
                <w:rPr>
                  <w:rFonts w:ascii="Helvetica" w:eastAsia="Helvetica" w:hAnsi="Helvetica" w:cs="Helvetica"/>
                  <w:color w:val="000000"/>
                  <w:sz w:val="22"/>
                  <w:szCs w:val="22"/>
                </w:rPr>
                <w:delText>1.00 (1.00 to 1.01)</w:delText>
              </w:r>
            </w:del>
          </w:p>
        </w:tc>
        <w:tc>
          <w:tcPr>
            <w:tcW w:w="1132" w:type="dxa"/>
            <w:shd w:val="clear" w:color="auto" w:fill="FFFFFF"/>
            <w:tcMar>
              <w:top w:w="0" w:type="dxa"/>
              <w:left w:w="0" w:type="dxa"/>
              <w:bottom w:w="0" w:type="dxa"/>
              <w:right w:w="0" w:type="dxa"/>
            </w:tcMar>
            <w:vAlign w:val="center"/>
          </w:tcPr>
          <w:p w14:paraId="433D4926" w14:textId="333AD8B2" w:rsidR="00F45144" w:rsidDel="00D72081" w:rsidRDefault="00F45144" w:rsidP="006A3F95">
            <w:pPr>
              <w:spacing w:before="100" w:after="100"/>
              <w:ind w:left="100" w:right="100"/>
              <w:jc w:val="center"/>
              <w:rPr>
                <w:del w:id="386" w:author="Nicholas Fraser Brown" w:date="2022-01-28T21:24:00Z"/>
              </w:rPr>
            </w:pPr>
            <w:del w:id="387" w:author="Nicholas Fraser Brown" w:date="2022-01-28T21:24:00Z">
              <w:r w:rsidDel="00D72081">
                <w:rPr>
                  <w:rFonts w:ascii="Helvetica" w:eastAsia="Helvetica" w:hAnsi="Helvetica" w:cs="Helvetica"/>
                  <w:color w:val="000000"/>
                  <w:sz w:val="22"/>
                  <w:szCs w:val="22"/>
                </w:rPr>
                <w:delText>0.80</w:delText>
              </w:r>
            </w:del>
          </w:p>
        </w:tc>
      </w:tr>
      <w:tr w:rsidR="00F45144" w:rsidDel="00D72081" w14:paraId="37F478B7" w14:textId="18AE7CD2" w:rsidTr="00D72081">
        <w:trPr>
          <w:cantSplit/>
          <w:jc w:val="center"/>
          <w:del w:id="388" w:author="Nicholas Fraser Brown" w:date="2022-01-28T21:24:00Z"/>
        </w:trPr>
        <w:tc>
          <w:tcPr>
            <w:tcW w:w="4299" w:type="dxa"/>
            <w:shd w:val="clear" w:color="auto" w:fill="FFFFFF"/>
            <w:tcMar>
              <w:top w:w="0" w:type="dxa"/>
              <w:left w:w="0" w:type="dxa"/>
              <w:bottom w:w="0" w:type="dxa"/>
              <w:right w:w="0" w:type="dxa"/>
            </w:tcMar>
          </w:tcPr>
          <w:p w14:paraId="306DDF43" w14:textId="3E0A4A99" w:rsidR="00F45144" w:rsidDel="00D72081" w:rsidRDefault="00F45144" w:rsidP="006A3F95">
            <w:pPr>
              <w:spacing w:before="100" w:after="100"/>
              <w:ind w:left="100" w:right="100"/>
              <w:rPr>
                <w:del w:id="389" w:author="Nicholas Fraser Brown" w:date="2022-01-28T21:24:00Z"/>
              </w:rPr>
            </w:pPr>
            <w:del w:id="390" w:author="Nicholas Fraser Brown" w:date="2022-01-28T21:24:00Z">
              <w:r w:rsidDel="00D72081">
                <w:rPr>
                  <w:rFonts w:ascii="Helvetica" w:eastAsia="Helvetica" w:hAnsi="Helvetica" w:cs="Helvetica"/>
                  <w:color w:val="000000"/>
                  <w:sz w:val="22"/>
                  <w:szCs w:val="22"/>
                </w:rPr>
                <w:delText>Baseline histological grade</w:delText>
              </w:r>
            </w:del>
          </w:p>
        </w:tc>
        <w:tc>
          <w:tcPr>
            <w:tcW w:w="778" w:type="dxa"/>
            <w:shd w:val="clear" w:color="auto" w:fill="FFFFFF"/>
            <w:tcMar>
              <w:top w:w="0" w:type="dxa"/>
              <w:left w:w="0" w:type="dxa"/>
              <w:bottom w:w="0" w:type="dxa"/>
              <w:right w:w="0" w:type="dxa"/>
            </w:tcMar>
            <w:vAlign w:val="center"/>
          </w:tcPr>
          <w:p w14:paraId="021AE216" w14:textId="4959DD0E" w:rsidR="00F45144" w:rsidDel="00D72081" w:rsidRDefault="00F45144" w:rsidP="006A3F95">
            <w:pPr>
              <w:spacing w:before="100" w:after="100"/>
              <w:ind w:left="100" w:right="100"/>
              <w:jc w:val="center"/>
              <w:rPr>
                <w:del w:id="391" w:author="Nicholas Fraser Brown" w:date="2022-01-28T21:24:00Z"/>
              </w:rPr>
            </w:pPr>
            <w:del w:id="392" w:author="Nicholas Fraser Brown" w:date="2022-01-28T21:24:00Z">
              <w:r w:rsidDel="00D72081">
                <w:rPr>
                  <w:rFonts w:ascii="Helvetica" w:eastAsia="Helvetica" w:hAnsi="Helvetica" w:cs="Helvetica"/>
                  <w:color w:val="000000"/>
                  <w:sz w:val="22"/>
                  <w:szCs w:val="22"/>
                </w:rPr>
                <w:delText>161</w:delText>
              </w:r>
            </w:del>
          </w:p>
        </w:tc>
        <w:tc>
          <w:tcPr>
            <w:tcW w:w="2209" w:type="dxa"/>
            <w:shd w:val="clear" w:color="auto" w:fill="FFFFFF"/>
            <w:tcMar>
              <w:top w:w="0" w:type="dxa"/>
              <w:left w:w="0" w:type="dxa"/>
              <w:bottom w:w="0" w:type="dxa"/>
              <w:right w:w="0" w:type="dxa"/>
            </w:tcMar>
            <w:vAlign w:val="center"/>
          </w:tcPr>
          <w:p w14:paraId="5C602A2D" w14:textId="1782443F" w:rsidR="00F45144" w:rsidDel="00D72081" w:rsidRDefault="00F45144" w:rsidP="006A3F95">
            <w:pPr>
              <w:spacing w:before="100" w:after="100"/>
              <w:ind w:left="100" w:right="100"/>
              <w:jc w:val="center"/>
              <w:rPr>
                <w:del w:id="393" w:author="Nicholas Fraser Brown" w:date="2022-01-28T21:24:00Z"/>
              </w:rPr>
            </w:pPr>
          </w:p>
        </w:tc>
        <w:tc>
          <w:tcPr>
            <w:tcW w:w="1132" w:type="dxa"/>
            <w:shd w:val="clear" w:color="auto" w:fill="FFFFFF"/>
            <w:tcMar>
              <w:top w:w="0" w:type="dxa"/>
              <w:left w:w="0" w:type="dxa"/>
              <w:bottom w:w="0" w:type="dxa"/>
              <w:right w:w="0" w:type="dxa"/>
            </w:tcMar>
            <w:vAlign w:val="center"/>
          </w:tcPr>
          <w:p w14:paraId="703EE56D" w14:textId="7B80D669" w:rsidR="00F45144" w:rsidDel="00D72081" w:rsidRDefault="00F45144" w:rsidP="006A3F95">
            <w:pPr>
              <w:spacing w:before="100" w:after="100"/>
              <w:ind w:left="100" w:right="100"/>
              <w:jc w:val="center"/>
              <w:rPr>
                <w:del w:id="394" w:author="Nicholas Fraser Brown" w:date="2022-01-28T21:24:00Z"/>
              </w:rPr>
            </w:pPr>
          </w:p>
        </w:tc>
      </w:tr>
      <w:tr w:rsidR="00F45144" w:rsidDel="00D72081" w14:paraId="459901BF" w14:textId="5FC8A6E8" w:rsidTr="00D72081">
        <w:trPr>
          <w:cantSplit/>
          <w:jc w:val="center"/>
          <w:del w:id="395" w:author="Nicholas Fraser Brown" w:date="2022-01-28T21:24:00Z"/>
        </w:trPr>
        <w:tc>
          <w:tcPr>
            <w:tcW w:w="4299" w:type="dxa"/>
            <w:shd w:val="clear" w:color="auto" w:fill="FFFFFF"/>
            <w:tcMar>
              <w:top w:w="0" w:type="dxa"/>
              <w:left w:w="0" w:type="dxa"/>
              <w:bottom w:w="0" w:type="dxa"/>
              <w:right w:w="0" w:type="dxa"/>
            </w:tcMar>
          </w:tcPr>
          <w:p w14:paraId="38C7D089" w14:textId="43A0F825" w:rsidR="00F45144" w:rsidDel="00D72081" w:rsidRDefault="00F45144" w:rsidP="006A3F95">
            <w:pPr>
              <w:spacing w:before="100" w:after="100"/>
              <w:ind w:left="300" w:right="100"/>
              <w:rPr>
                <w:del w:id="396" w:author="Nicholas Fraser Brown" w:date="2022-01-28T21:24:00Z"/>
              </w:rPr>
            </w:pPr>
            <w:del w:id="397" w:author="Nicholas Fraser Brown" w:date="2022-01-28T21:24:00Z">
              <w:r w:rsidDel="00D72081">
                <w:rPr>
                  <w:rFonts w:ascii="Helvetica" w:eastAsia="Helvetica" w:hAnsi="Helvetica" w:cs="Helvetica"/>
                  <w:color w:val="000000"/>
                  <w:sz w:val="22"/>
                  <w:szCs w:val="22"/>
                </w:rPr>
                <w:delText>G3</w:delText>
              </w:r>
            </w:del>
          </w:p>
        </w:tc>
        <w:tc>
          <w:tcPr>
            <w:tcW w:w="778" w:type="dxa"/>
            <w:shd w:val="clear" w:color="auto" w:fill="FFFFFF"/>
            <w:tcMar>
              <w:top w:w="0" w:type="dxa"/>
              <w:left w:w="0" w:type="dxa"/>
              <w:bottom w:w="0" w:type="dxa"/>
              <w:right w:w="0" w:type="dxa"/>
            </w:tcMar>
            <w:vAlign w:val="center"/>
          </w:tcPr>
          <w:p w14:paraId="6497D941" w14:textId="115C7E2F" w:rsidR="00F45144" w:rsidDel="00D72081" w:rsidRDefault="00F45144" w:rsidP="006A3F95">
            <w:pPr>
              <w:spacing w:before="100" w:after="100"/>
              <w:ind w:left="100" w:right="100"/>
              <w:jc w:val="center"/>
              <w:rPr>
                <w:del w:id="398" w:author="Nicholas Fraser Brown" w:date="2022-01-28T21:24:00Z"/>
              </w:rPr>
            </w:pPr>
          </w:p>
        </w:tc>
        <w:tc>
          <w:tcPr>
            <w:tcW w:w="2209" w:type="dxa"/>
            <w:shd w:val="clear" w:color="auto" w:fill="FFFFFF"/>
            <w:tcMar>
              <w:top w:w="0" w:type="dxa"/>
              <w:left w:w="0" w:type="dxa"/>
              <w:bottom w:w="0" w:type="dxa"/>
              <w:right w:w="0" w:type="dxa"/>
            </w:tcMar>
            <w:vAlign w:val="center"/>
          </w:tcPr>
          <w:p w14:paraId="30768960" w14:textId="4BF60918" w:rsidR="00F45144" w:rsidDel="00D72081" w:rsidRDefault="00F45144" w:rsidP="006A3F95">
            <w:pPr>
              <w:spacing w:before="100" w:after="100"/>
              <w:ind w:left="100" w:right="100"/>
              <w:jc w:val="center"/>
              <w:rPr>
                <w:del w:id="399" w:author="Nicholas Fraser Brown" w:date="2022-01-28T21:24:00Z"/>
              </w:rPr>
            </w:pPr>
            <w:del w:id="400" w:author="Nicholas Fraser Brown" w:date="2022-01-28T21:24:00Z">
              <w:r w:rsidDel="00D72081">
                <w:rPr>
                  <w:rFonts w:ascii="Helvetica" w:eastAsia="Helvetica" w:hAnsi="Helvetica" w:cs="Helvetica"/>
                  <w:color w:val="000000"/>
                  <w:sz w:val="22"/>
                  <w:szCs w:val="22"/>
                </w:rPr>
                <w:delText>—</w:delText>
              </w:r>
            </w:del>
          </w:p>
        </w:tc>
        <w:tc>
          <w:tcPr>
            <w:tcW w:w="1132" w:type="dxa"/>
            <w:shd w:val="clear" w:color="auto" w:fill="FFFFFF"/>
            <w:tcMar>
              <w:top w:w="0" w:type="dxa"/>
              <w:left w:w="0" w:type="dxa"/>
              <w:bottom w:w="0" w:type="dxa"/>
              <w:right w:w="0" w:type="dxa"/>
            </w:tcMar>
            <w:vAlign w:val="center"/>
          </w:tcPr>
          <w:p w14:paraId="4E80FDE4" w14:textId="38C7B071" w:rsidR="00F45144" w:rsidDel="00D72081" w:rsidRDefault="00F45144" w:rsidP="006A3F95">
            <w:pPr>
              <w:spacing w:before="100" w:after="100"/>
              <w:ind w:left="100" w:right="100"/>
              <w:jc w:val="center"/>
              <w:rPr>
                <w:del w:id="401" w:author="Nicholas Fraser Brown" w:date="2022-01-28T21:24:00Z"/>
              </w:rPr>
            </w:pPr>
          </w:p>
        </w:tc>
      </w:tr>
      <w:tr w:rsidR="00F45144" w:rsidDel="00D72081" w14:paraId="5AC19B3D" w14:textId="51E4F8D8" w:rsidTr="00D72081">
        <w:trPr>
          <w:cantSplit/>
          <w:jc w:val="center"/>
          <w:del w:id="402" w:author="Nicholas Fraser Brown" w:date="2022-01-28T21:24:00Z"/>
        </w:trPr>
        <w:tc>
          <w:tcPr>
            <w:tcW w:w="4299" w:type="dxa"/>
            <w:shd w:val="clear" w:color="auto" w:fill="FFFFFF"/>
            <w:tcMar>
              <w:top w:w="0" w:type="dxa"/>
              <w:left w:w="0" w:type="dxa"/>
              <w:bottom w:w="0" w:type="dxa"/>
              <w:right w:w="0" w:type="dxa"/>
            </w:tcMar>
          </w:tcPr>
          <w:p w14:paraId="19E4E823" w14:textId="3F06C621" w:rsidR="00F45144" w:rsidDel="00D72081" w:rsidRDefault="00F45144" w:rsidP="006A3F95">
            <w:pPr>
              <w:spacing w:before="100" w:after="100"/>
              <w:ind w:left="300" w:right="100"/>
              <w:rPr>
                <w:del w:id="403" w:author="Nicholas Fraser Brown" w:date="2022-01-28T21:24:00Z"/>
              </w:rPr>
            </w:pPr>
            <w:del w:id="404" w:author="Nicholas Fraser Brown" w:date="2022-01-28T21:24:00Z">
              <w:r w:rsidDel="00D72081">
                <w:rPr>
                  <w:rFonts w:ascii="Helvetica" w:eastAsia="Helvetica" w:hAnsi="Helvetica" w:cs="Helvetica"/>
                  <w:color w:val="000000"/>
                  <w:sz w:val="22"/>
                  <w:szCs w:val="22"/>
                </w:rPr>
                <w:delText>G2</w:delText>
              </w:r>
            </w:del>
          </w:p>
        </w:tc>
        <w:tc>
          <w:tcPr>
            <w:tcW w:w="778" w:type="dxa"/>
            <w:shd w:val="clear" w:color="auto" w:fill="FFFFFF"/>
            <w:tcMar>
              <w:top w:w="0" w:type="dxa"/>
              <w:left w:w="0" w:type="dxa"/>
              <w:bottom w:w="0" w:type="dxa"/>
              <w:right w:w="0" w:type="dxa"/>
            </w:tcMar>
            <w:vAlign w:val="center"/>
          </w:tcPr>
          <w:p w14:paraId="7DAA41D4" w14:textId="01EBC765" w:rsidR="00F45144" w:rsidDel="00D72081" w:rsidRDefault="00F45144" w:rsidP="006A3F95">
            <w:pPr>
              <w:spacing w:before="100" w:after="100"/>
              <w:ind w:left="100" w:right="100"/>
              <w:jc w:val="center"/>
              <w:rPr>
                <w:del w:id="405" w:author="Nicholas Fraser Brown" w:date="2022-01-28T21:24:00Z"/>
              </w:rPr>
            </w:pPr>
          </w:p>
        </w:tc>
        <w:tc>
          <w:tcPr>
            <w:tcW w:w="2209" w:type="dxa"/>
            <w:shd w:val="clear" w:color="auto" w:fill="FFFFFF"/>
            <w:tcMar>
              <w:top w:w="0" w:type="dxa"/>
              <w:left w:w="0" w:type="dxa"/>
              <w:bottom w:w="0" w:type="dxa"/>
              <w:right w:w="0" w:type="dxa"/>
            </w:tcMar>
            <w:vAlign w:val="center"/>
          </w:tcPr>
          <w:p w14:paraId="07AC6E49" w14:textId="210FD68B" w:rsidR="00F45144" w:rsidDel="00D72081" w:rsidRDefault="00F45144" w:rsidP="006A3F95">
            <w:pPr>
              <w:spacing w:before="100" w:after="100"/>
              <w:ind w:left="100" w:right="100"/>
              <w:jc w:val="center"/>
              <w:rPr>
                <w:del w:id="406" w:author="Nicholas Fraser Brown" w:date="2022-01-28T21:24:00Z"/>
              </w:rPr>
            </w:pPr>
            <w:del w:id="407" w:author="Nicholas Fraser Brown" w:date="2022-01-28T21:24:00Z">
              <w:r w:rsidDel="00D72081">
                <w:rPr>
                  <w:rFonts w:ascii="Helvetica" w:eastAsia="Helvetica" w:hAnsi="Helvetica" w:cs="Helvetica"/>
                  <w:color w:val="000000"/>
                  <w:sz w:val="22"/>
                  <w:szCs w:val="22"/>
                </w:rPr>
                <w:delText>0.41 (0.17 to 0.99)</w:delText>
              </w:r>
            </w:del>
          </w:p>
        </w:tc>
        <w:tc>
          <w:tcPr>
            <w:tcW w:w="1132" w:type="dxa"/>
            <w:shd w:val="clear" w:color="auto" w:fill="FFFFFF"/>
            <w:tcMar>
              <w:top w:w="0" w:type="dxa"/>
              <w:left w:w="0" w:type="dxa"/>
              <w:bottom w:w="0" w:type="dxa"/>
              <w:right w:w="0" w:type="dxa"/>
            </w:tcMar>
            <w:vAlign w:val="center"/>
          </w:tcPr>
          <w:p w14:paraId="7D0F9B31" w14:textId="41360EDD" w:rsidR="00F45144" w:rsidDel="00D72081" w:rsidRDefault="00F45144" w:rsidP="006A3F95">
            <w:pPr>
              <w:spacing w:before="100" w:after="100"/>
              <w:ind w:left="100" w:right="100"/>
              <w:jc w:val="center"/>
              <w:rPr>
                <w:del w:id="408" w:author="Nicholas Fraser Brown" w:date="2022-01-28T21:24:00Z"/>
              </w:rPr>
            </w:pPr>
            <w:del w:id="409" w:author="Nicholas Fraser Brown" w:date="2022-01-28T21:24:00Z">
              <w:r w:rsidDel="00D72081">
                <w:rPr>
                  <w:rFonts w:ascii="Helvetica" w:eastAsia="Helvetica" w:hAnsi="Helvetica" w:cs="Helvetica"/>
                  <w:b/>
                  <w:color w:val="000000"/>
                  <w:sz w:val="22"/>
                  <w:szCs w:val="22"/>
                </w:rPr>
                <w:delText>0.048</w:delText>
              </w:r>
            </w:del>
          </w:p>
        </w:tc>
      </w:tr>
      <w:tr w:rsidR="00F45144" w:rsidDel="00D72081" w14:paraId="0380F35C" w14:textId="2BB25FDF" w:rsidTr="00D72081">
        <w:trPr>
          <w:cantSplit/>
          <w:jc w:val="center"/>
          <w:del w:id="410" w:author="Nicholas Fraser Brown" w:date="2022-01-28T21:24:00Z"/>
        </w:trPr>
        <w:tc>
          <w:tcPr>
            <w:tcW w:w="4299" w:type="dxa"/>
            <w:shd w:val="clear" w:color="auto" w:fill="FFFFFF"/>
            <w:tcMar>
              <w:top w:w="0" w:type="dxa"/>
              <w:left w:w="0" w:type="dxa"/>
              <w:bottom w:w="0" w:type="dxa"/>
              <w:right w:w="0" w:type="dxa"/>
            </w:tcMar>
          </w:tcPr>
          <w:p w14:paraId="506D577D" w14:textId="11DCCB0E" w:rsidR="00F45144" w:rsidDel="00D72081" w:rsidRDefault="00F45144" w:rsidP="006A3F95">
            <w:pPr>
              <w:spacing w:before="100" w:after="100"/>
              <w:ind w:left="100" w:right="100"/>
              <w:rPr>
                <w:del w:id="411" w:author="Nicholas Fraser Brown" w:date="2022-01-28T21:24:00Z"/>
              </w:rPr>
            </w:pPr>
            <w:del w:id="412" w:author="Nicholas Fraser Brown" w:date="2022-01-28T21:24:00Z">
              <w:r w:rsidDel="00D72081">
                <w:rPr>
                  <w:rFonts w:ascii="Helvetica" w:eastAsia="Helvetica" w:hAnsi="Helvetica" w:cs="Helvetica"/>
                  <w:color w:val="000000"/>
                  <w:sz w:val="22"/>
                  <w:szCs w:val="22"/>
                </w:rPr>
                <w:delText>Cancer staging post surgery</w:delText>
              </w:r>
            </w:del>
          </w:p>
        </w:tc>
        <w:tc>
          <w:tcPr>
            <w:tcW w:w="778" w:type="dxa"/>
            <w:shd w:val="clear" w:color="auto" w:fill="FFFFFF"/>
            <w:tcMar>
              <w:top w:w="0" w:type="dxa"/>
              <w:left w:w="0" w:type="dxa"/>
              <w:bottom w:w="0" w:type="dxa"/>
              <w:right w:w="0" w:type="dxa"/>
            </w:tcMar>
            <w:vAlign w:val="center"/>
          </w:tcPr>
          <w:p w14:paraId="0DC23892" w14:textId="1E94CA08" w:rsidR="00F45144" w:rsidDel="00D72081" w:rsidRDefault="00F45144" w:rsidP="006A3F95">
            <w:pPr>
              <w:spacing w:before="100" w:after="100"/>
              <w:ind w:left="100" w:right="100"/>
              <w:jc w:val="center"/>
              <w:rPr>
                <w:del w:id="413" w:author="Nicholas Fraser Brown" w:date="2022-01-28T21:24:00Z"/>
              </w:rPr>
            </w:pPr>
            <w:del w:id="414" w:author="Nicholas Fraser Brown" w:date="2022-01-28T21:24:00Z">
              <w:r w:rsidDel="00D72081">
                <w:rPr>
                  <w:rFonts w:ascii="Helvetica" w:eastAsia="Helvetica" w:hAnsi="Helvetica" w:cs="Helvetica"/>
                  <w:color w:val="000000"/>
                  <w:sz w:val="22"/>
                  <w:szCs w:val="22"/>
                </w:rPr>
                <w:delText>169</w:delText>
              </w:r>
            </w:del>
          </w:p>
        </w:tc>
        <w:tc>
          <w:tcPr>
            <w:tcW w:w="2209" w:type="dxa"/>
            <w:shd w:val="clear" w:color="auto" w:fill="FFFFFF"/>
            <w:tcMar>
              <w:top w:w="0" w:type="dxa"/>
              <w:left w:w="0" w:type="dxa"/>
              <w:bottom w:w="0" w:type="dxa"/>
              <w:right w:w="0" w:type="dxa"/>
            </w:tcMar>
            <w:vAlign w:val="center"/>
          </w:tcPr>
          <w:p w14:paraId="6F00EA90" w14:textId="4D174F33" w:rsidR="00F45144" w:rsidDel="00D72081" w:rsidRDefault="00F45144" w:rsidP="006A3F95">
            <w:pPr>
              <w:spacing w:before="100" w:after="100"/>
              <w:ind w:left="100" w:right="100"/>
              <w:jc w:val="center"/>
              <w:rPr>
                <w:del w:id="415" w:author="Nicholas Fraser Brown" w:date="2022-01-28T21:24:00Z"/>
              </w:rPr>
            </w:pPr>
          </w:p>
        </w:tc>
        <w:tc>
          <w:tcPr>
            <w:tcW w:w="1132" w:type="dxa"/>
            <w:shd w:val="clear" w:color="auto" w:fill="FFFFFF"/>
            <w:tcMar>
              <w:top w:w="0" w:type="dxa"/>
              <w:left w:w="0" w:type="dxa"/>
              <w:bottom w:w="0" w:type="dxa"/>
              <w:right w:w="0" w:type="dxa"/>
            </w:tcMar>
            <w:vAlign w:val="center"/>
          </w:tcPr>
          <w:p w14:paraId="113398FE" w14:textId="12463D82" w:rsidR="00F45144" w:rsidDel="00D72081" w:rsidRDefault="00F45144" w:rsidP="006A3F95">
            <w:pPr>
              <w:spacing w:before="100" w:after="100"/>
              <w:ind w:left="100" w:right="100"/>
              <w:jc w:val="center"/>
              <w:rPr>
                <w:del w:id="416" w:author="Nicholas Fraser Brown" w:date="2022-01-28T21:24:00Z"/>
              </w:rPr>
            </w:pPr>
          </w:p>
        </w:tc>
      </w:tr>
      <w:tr w:rsidR="00F45144" w:rsidDel="00D72081" w14:paraId="0468C03D" w14:textId="42C197B2" w:rsidTr="00D72081">
        <w:trPr>
          <w:cantSplit/>
          <w:jc w:val="center"/>
          <w:del w:id="417" w:author="Nicholas Fraser Brown" w:date="2022-01-28T21:24:00Z"/>
        </w:trPr>
        <w:tc>
          <w:tcPr>
            <w:tcW w:w="4299" w:type="dxa"/>
            <w:shd w:val="clear" w:color="auto" w:fill="FFFFFF"/>
            <w:tcMar>
              <w:top w:w="0" w:type="dxa"/>
              <w:left w:w="0" w:type="dxa"/>
              <w:bottom w:w="0" w:type="dxa"/>
              <w:right w:w="0" w:type="dxa"/>
            </w:tcMar>
          </w:tcPr>
          <w:p w14:paraId="0504D4E9" w14:textId="1138C79E" w:rsidR="00F45144" w:rsidDel="00D72081" w:rsidRDefault="00F45144" w:rsidP="006A3F95">
            <w:pPr>
              <w:spacing w:before="100" w:after="100"/>
              <w:ind w:left="300" w:right="100"/>
              <w:rPr>
                <w:del w:id="418" w:author="Nicholas Fraser Brown" w:date="2022-01-28T21:24:00Z"/>
              </w:rPr>
            </w:pPr>
            <w:commentRangeStart w:id="419"/>
            <w:del w:id="420" w:author="Nicholas Fraser Brown" w:date="2022-01-28T21:24:00Z">
              <w:r w:rsidRPr="009F69A9" w:rsidDel="00D72081">
                <w:rPr>
                  <w:rFonts w:ascii="Helvetica" w:eastAsia="Helvetica" w:hAnsi="Helvetica" w:cs="Helvetica"/>
                  <w:color w:val="000000"/>
                  <w:sz w:val="22"/>
                  <w:szCs w:val="22"/>
                  <w:highlight w:val="yellow"/>
                  <w:rPrChange w:id="421" w:author="Microsoft Office User" w:date="2022-01-02T14:11:00Z">
                    <w:rPr>
                      <w:rFonts w:ascii="Helvetica" w:eastAsia="Helvetica" w:hAnsi="Helvetica" w:cs="Helvetica"/>
                      <w:color w:val="000000"/>
                      <w:sz w:val="22"/>
                      <w:szCs w:val="22"/>
                    </w:rPr>
                  </w:rPrChange>
                </w:rPr>
                <w:delText>stage</w:delText>
              </w:r>
              <w:commentRangeEnd w:id="419"/>
              <w:r w:rsidDel="00D72081">
                <w:rPr>
                  <w:rStyle w:val="CommentReference"/>
                </w:rPr>
                <w:commentReference w:id="419"/>
              </w:r>
              <w:r w:rsidRPr="009F69A9" w:rsidDel="00D72081">
                <w:rPr>
                  <w:rFonts w:ascii="Helvetica" w:eastAsia="Helvetica" w:hAnsi="Helvetica" w:cs="Helvetica"/>
                  <w:color w:val="000000"/>
                  <w:sz w:val="22"/>
                  <w:szCs w:val="22"/>
                  <w:highlight w:val="yellow"/>
                  <w:rPrChange w:id="422" w:author="Microsoft Office User" w:date="2022-01-02T14:11:00Z">
                    <w:rPr>
                      <w:rFonts w:ascii="Helvetica" w:eastAsia="Helvetica" w:hAnsi="Helvetica" w:cs="Helvetica"/>
                      <w:color w:val="000000"/>
                      <w:sz w:val="22"/>
                      <w:szCs w:val="22"/>
                    </w:rPr>
                  </w:rPrChange>
                </w:rPr>
                <w:delText>_3</w:delText>
              </w:r>
            </w:del>
          </w:p>
        </w:tc>
        <w:tc>
          <w:tcPr>
            <w:tcW w:w="778" w:type="dxa"/>
            <w:shd w:val="clear" w:color="auto" w:fill="FFFFFF"/>
            <w:tcMar>
              <w:top w:w="0" w:type="dxa"/>
              <w:left w:w="0" w:type="dxa"/>
              <w:bottom w:w="0" w:type="dxa"/>
              <w:right w:w="0" w:type="dxa"/>
            </w:tcMar>
            <w:vAlign w:val="center"/>
          </w:tcPr>
          <w:p w14:paraId="2568A2DF" w14:textId="4A4EA73A" w:rsidR="00F45144" w:rsidDel="00D72081" w:rsidRDefault="00F45144" w:rsidP="006A3F95">
            <w:pPr>
              <w:spacing w:before="100" w:after="100"/>
              <w:ind w:left="100" w:right="100"/>
              <w:jc w:val="center"/>
              <w:rPr>
                <w:del w:id="423" w:author="Nicholas Fraser Brown" w:date="2022-01-28T21:24:00Z"/>
              </w:rPr>
            </w:pPr>
          </w:p>
        </w:tc>
        <w:tc>
          <w:tcPr>
            <w:tcW w:w="2209" w:type="dxa"/>
            <w:shd w:val="clear" w:color="auto" w:fill="FFFFFF"/>
            <w:tcMar>
              <w:top w:w="0" w:type="dxa"/>
              <w:left w:w="0" w:type="dxa"/>
              <w:bottom w:w="0" w:type="dxa"/>
              <w:right w:w="0" w:type="dxa"/>
            </w:tcMar>
            <w:vAlign w:val="center"/>
          </w:tcPr>
          <w:p w14:paraId="3A3D0FA4" w14:textId="29903A88" w:rsidR="00F45144" w:rsidDel="00D72081" w:rsidRDefault="00F45144" w:rsidP="006A3F95">
            <w:pPr>
              <w:spacing w:before="100" w:after="100"/>
              <w:ind w:left="100" w:right="100"/>
              <w:jc w:val="center"/>
              <w:rPr>
                <w:del w:id="424" w:author="Nicholas Fraser Brown" w:date="2022-01-28T21:24:00Z"/>
              </w:rPr>
            </w:pPr>
            <w:del w:id="425" w:author="Nicholas Fraser Brown" w:date="2022-01-28T21:24:00Z">
              <w:r w:rsidDel="00D72081">
                <w:rPr>
                  <w:rFonts w:ascii="Helvetica" w:eastAsia="Helvetica" w:hAnsi="Helvetica" w:cs="Helvetica"/>
                  <w:color w:val="000000"/>
                  <w:sz w:val="22"/>
                  <w:szCs w:val="22"/>
                </w:rPr>
                <w:delText>—</w:delText>
              </w:r>
            </w:del>
          </w:p>
        </w:tc>
        <w:tc>
          <w:tcPr>
            <w:tcW w:w="1132" w:type="dxa"/>
            <w:shd w:val="clear" w:color="auto" w:fill="FFFFFF"/>
            <w:tcMar>
              <w:top w:w="0" w:type="dxa"/>
              <w:left w:w="0" w:type="dxa"/>
              <w:bottom w:w="0" w:type="dxa"/>
              <w:right w:w="0" w:type="dxa"/>
            </w:tcMar>
            <w:vAlign w:val="center"/>
          </w:tcPr>
          <w:p w14:paraId="538DDD1F" w14:textId="1D222A68" w:rsidR="00F45144" w:rsidDel="00D72081" w:rsidRDefault="00F45144" w:rsidP="006A3F95">
            <w:pPr>
              <w:spacing w:before="100" w:after="100"/>
              <w:ind w:left="100" w:right="100"/>
              <w:jc w:val="center"/>
              <w:rPr>
                <w:del w:id="426" w:author="Nicholas Fraser Brown" w:date="2022-01-28T21:24:00Z"/>
              </w:rPr>
            </w:pPr>
          </w:p>
        </w:tc>
      </w:tr>
      <w:tr w:rsidR="00F45144" w:rsidDel="00D72081" w14:paraId="4F0ADBE6" w14:textId="6B720B5F" w:rsidTr="00D72081">
        <w:trPr>
          <w:cantSplit/>
          <w:jc w:val="center"/>
          <w:del w:id="427" w:author="Nicholas Fraser Brown" w:date="2022-01-28T21:24:00Z"/>
        </w:trPr>
        <w:tc>
          <w:tcPr>
            <w:tcW w:w="4299" w:type="dxa"/>
            <w:shd w:val="clear" w:color="auto" w:fill="FFFFFF"/>
            <w:tcMar>
              <w:top w:w="0" w:type="dxa"/>
              <w:left w:w="0" w:type="dxa"/>
              <w:bottom w:w="0" w:type="dxa"/>
              <w:right w:w="0" w:type="dxa"/>
            </w:tcMar>
          </w:tcPr>
          <w:p w14:paraId="41A38CB2" w14:textId="5581478B" w:rsidR="00F45144" w:rsidDel="00D72081" w:rsidRDefault="00F45144" w:rsidP="006A3F95">
            <w:pPr>
              <w:spacing w:before="100" w:after="100"/>
              <w:ind w:left="300" w:right="100"/>
              <w:rPr>
                <w:del w:id="428" w:author="Nicholas Fraser Brown" w:date="2022-01-28T21:24:00Z"/>
              </w:rPr>
            </w:pPr>
            <w:del w:id="429" w:author="Nicholas Fraser Brown" w:date="2022-01-28T21:24:00Z">
              <w:r w:rsidDel="00D72081">
                <w:rPr>
                  <w:rFonts w:ascii="Helvetica" w:eastAsia="Helvetica" w:hAnsi="Helvetica" w:cs="Helvetica"/>
                  <w:color w:val="000000"/>
                  <w:sz w:val="22"/>
                  <w:szCs w:val="22"/>
                </w:rPr>
                <w:delText>stage_0</w:delText>
              </w:r>
            </w:del>
          </w:p>
        </w:tc>
        <w:tc>
          <w:tcPr>
            <w:tcW w:w="778" w:type="dxa"/>
            <w:shd w:val="clear" w:color="auto" w:fill="FFFFFF"/>
            <w:tcMar>
              <w:top w:w="0" w:type="dxa"/>
              <w:left w:w="0" w:type="dxa"/>
              <w:bottom w:w="0" w:type="dxa"/>
              <w:right w:w="0" w:type="dxa"/>
            </w:tcMar>
            <w:vAlign w:val="center"/>
          </w:tcPr>
          <w:p w14:paraId="3A596CC5" w14:textId="5BA2858C" w:rsidR="00F45144" w:rsidDel="00D72081" w:rsidRDefault="00F45144" w:rsidP="006A3F95">
            <w:pPr>
              <w:spacing w:before="100" w:after="100"/>
              <w:ind w:left="100" w:right="100"/>
              <w:jc w:val="center"/>
              <w:rPr>
                <w:del w:id="430" w:author="Nicholas Fraser Brown" w:date="2022-01-28T21:24:00Z"/>
              </w:rPr>
            </w:pPr>
          </w:p>
        </w:tc>
        <w:tc>
          <w:tcPr>
            <w:tcW w:w="2209" w:type="dxa"/>
            <w:shd w:val="clear" w:color="auto" w:fill="FFFFFF"/>
            <w:tcMar>
              <w:top w:w="0" w:type="dxa"/>
              <w:left w:w="0" w:type="dxa"/>
              <w:bottom w:w="0" w:type="dxa"/>
              <w:right w:w="0" w:type="dxa"/>
            </w:tcMar>
            <w:vAlign w:val="center"/>
          </w:tcPr>
          <w:p w14:paraId="13AE8ED2" w14:textId="27F9BB94" w:rsidR="00F45144" w:rsidDel="00D72081" w:rsidRDefault="00F45144" w:rsidP="006A3F95">
            <w:pPr>
              <w:spacing w:before="100" w:after="100"/>
              <w:ind w:left="100" w:right="100"/>
              <w:jc w:val="center"/>
              <w:rPr>
                <w:del w:id="431" w:author="Nicholas Fraser Brown" w:date="2022-01-28T21:24:00Z"/>
              </w:rPr>
            </w:pPr>
            <w:del w:id="432" w:author="Nicholas Fraser Brown" w:date="2022-01-28T21:24:00Z">
              <w:r w:rsidDel="00D72081">
                <w:rPr>
                  <w:rFonts w:ascii="Helvetica" w:eastAsia="Helvetica" w:hAnsi="Helvetica" w:cs="Helvetica"/>
                  <w:color w:val="000000"/>
                  <w:sz w:val="22"/>
                  <w:szCs w:val="22"/>
                </w:rPr>
                <w:delText>0.48 (0.10 to 2.18)</w:delText>
              </w:r>
            </w:del>
          </w:p>
        </w:tc>
        <w:tc>
          <w:tcPr>
            <w:tcW w:w="1132" w:type="dxa"/>
            <w:shd w:val="clear" w:color="auto" w:fill="FFFFFF"/>
            <w:tcMar>
              <w:top w:w="0" w:type="dxa"/>
              <w:left w:w="0" w:type="dxa"/>
              <w:bottom w:w="0" w:type="dxa"/>
              <w:right w:w="0" w:type="dxa"/>
            </w:tcMar>
            <w:vAlign w:val="center"/>
          </w:tcPr>
          <w:p w14:paraId="2AA9CC2E" w14:textId="6CF4190D" w:rsidR="00F45144" w:rsidDel="00D72081" w:rsidRDefault="00F45144" w:rsidP="006A3F95">
            <w:pPr>
              <w:spacing w:before="100" w:after="100"/>
              <w:ind w:left="100" w:right="100"/>
              <w:jc w:val="center"/>
              <w:rPr>
                <w:del w:id="433" w:author="Nicholas Fraser Brown" w:date="2022-01-28T21:24:00Z"/>
              </w:rPr>
            </w:pPr>
            <w:del w:id="434" w:author="Nicholas Fraser Brown" w:date="2022-01-28T21:24:00Z">
              <w:r w:rsidDel="00D72081">
                <w:rPr>
                  <w:rFonts w:ascii="Helvetica" w:eastAsia="Helvetica" w:hAnsi="Helvetica" w:cs="Helvetica"/>
                  <w:color w:val="000000"/>
                  <w:sz w:val="22"/>
                  <w:szCs w:val="22"/>
                </w:rPr>
                <w:delText>0.34</w:delText>
              </w:r>
            </w:del>
          </w:p>
        </w:tc>
      </w:tr>
      <w:tr w:rsidR="00F45144" w:rsidDel="00D72081" w14:paraId="6137D39E" w14:textId="3C5B3BFD" w:rsidTr="00D72081">
        <w:trPr>
          <w:cantSplit/>
          <w:jc w:val="center"/>
          <w:del w:id="435" w:author="Nicholas Fraser Brown" w:date="2022-01-28T21:24:00Z"/>
        </w:trPr>
        <w:tc>
          <w:tcPr>
            <w:tcW w:w="4299" w:type="dxa"/>
            <w:shd w:val="clear" w:color="auto" w:fill="FFFFFF"/>
            <w:tcMar>
              <w:top w:w="0" w:type="dxa"/>
              <w:left w:w="0" w:type="dxa"/>
              <w:bottom w:w="0" w:type="dxa"/>
              <w:right w:w="0" w:type="dxa"/>
            </w:tcMar>
          </w:tcPr>
          <w:p w14:paraId="6EA2E290" w14:textId="3DB3A5DF" w:rsidR="00F45144" w:rsidDel="00D72081" w:rsidRDefault="00F45144" w:rsidP="006A3F95">
            <w:pPr>
              <w:spacing w:before="100" w:after="100"/>
              <w:ind w:left="300" w:right="100"/>
              <w:rPr>
                <w:del w:id="436" w:author="Nicholas Fraser Brown" w:date="2022-01-28T21:24:00Z"/>
              </w:rPr>
            </w:pPr>
            <w:del w:id="437" w:author="Nicholas Fraser Brown" w:date="2022-01-28T21:24:00Z">
              <w:r w:rsidDel="00D72081">
                <w:rPr>
                  <w:rFonts w:ascii="Helvetica" w:eastAsia="Helvetica" w:hAnsi="Helvetica" w:cs="Helvetica"/>
                  <w:color w:val="000000"/>
                  <w:sz w:val="22"/>
                  <w:szCs w:val="22"/>
                </w:rPr>
                <w:delText>stage_1</w:delText>
              </w:r>
            </w:del>
          </w:p>
        </w:tc>
        <w:tc>
          <w:tcPr>
            <w:tcW w:w="778" w:type="dxa"/>
            <w:shd w:val="clear" w:color="auto" w:fill="FFFFFF"/>
            <w:tcMar>
              <w:top w:w="0" w:type="dxa"/>
              <w:left w:w="0" w:type="dxa"/>
              <w:bottom w:w="0" w:type="dxa"/>
              <w:right w:w="0" w:type="dxa"/>
            </w:tcMar>
            <w:vAlign w:val="center"/>
          </w:tcPr>
          <w:p w14:paraId="79DAB09C" w14:textId="2FEF3E52" w:rsidR="00F45144" w:rsidDel="00D72081" w:rsidRDefault="00F45144" w:rsidP="006A3F95">
            <w:pPr>
              <w:spacing w:before="100" w:after="100"/>
              <w:ind w:left="100" w:right="100"/>
              <w:jc w:val="center"/>
              <w:rPr>
                <w:del w:id="438" w:author="Nicholas Fraser Brown" w:date="2022-01-28T21:24:00Z"/>
              </w:rPr>
            </w:pPr>
          </w:p>
        </w:tc>
        <w:tc>
          <w:tcPr>
            <w:tcW w:w="2209" w:type="dxa"/>
            <w:shd w:val="clear" w:color="auto" w:fill="FFFFFF"/>
            <w:tcMar>
              <w:top w:w="0" w:type="dxa"/>
              <w:left w:w="0" w:type="dxa"/>
              <w:bottom w:w="0" w:type="dxa"/>
              <w:right w:w="0" w:type="dxa"/>
            </w:tcMar>
            <w:vAlign w:val="center"/>
          </w:tcPr>
          <w:p w14:paraId="55B64C14" w14:textId="302284AF" w:rsidR="00F45144" w:rsidDel="00D72081" w:rsidRDefault="00F45144" w:rsidP="006A3F95">
            <w:pPr>
              <w:spacing w:before="100" w:after="100"/>
              <w:ind w:left="100" w:right="100"/>
              <w:jc w:val="center"/>
              <w:rPr>
                <w:del w:id="439" w:author="Nicholas Fraser Brown" w:date="2022-01-28T21:24:00Z"/>
              </w:rPr>
            </w:pPr>
            <w:del w:id="440" w:author="Nicholas Fraser Brown" w:date="2022-01-28T21:24:00Z">
              <w:r w:rsidDel="00D72081">
                <w:rPr>
                  <w:rFonts w:ascii="Helvetica" w:eastAsia="Helvetica" w:hAnsi="Helvetica" w:cs="Helvetica"/>
                  <w:color w:val="000000"/>
                  <w:sz w:val="22"/>
                  <w:szCs w:val="22"/>
                </w:rPr>
                <w:delText>0.18 (0.04 to 0.84)</w:delText>
              </w:r>
            </w:del>
          </w:p>
        </w:tc>
        <w:tc>
          <w:tcPr>
            <w:tcW w:w="1132" w:type="dxa"/>
            <w:shd w:val="clear" w:color="auto" w:fill="FFFFFF"/>
            <w:tcMar>
              <w:top w:w="0" w:type="dxa"/>
              <w:left w:w="0" w:type="dxa"/>
              <w:bottom w:w="0" w:type="dxa"/>
              <w:right w:w="0" w:type="dxa"/>
            </w:tcMar>
            <w:vAlign w:val="center"/>
          </w:tcPr>
          <w:p w14:paraId="4D917B66" w14:textId="52AC7040" w:rsidR="00F45144" w:rsidDel="00D72081" w:rsidRDefault="00F45144" w:rsidP="006A3F95">
            <w:pPr>
              <w:spacing w:before="100" w:after="100"/>
              <w:ind w:left="100" w:right="100"/>
              <w:jc w:val="center"/>
              <w:rPr>
                <w:del w:id="441" w:author="Nicholas Fraser Brown" w:date="2022-01-28T21:24:00Z"/>
              </w:rPr>
            </w:pPr>
            <w:del w:id="442" w:author="Nicholas Fraser Brown" w:date="2022-01-28T21:24:00Z">
              <w:r w:rsidRPr="001F188E" w:rsidDel="00D72081">
                <w:rPr>
                  <w:rFonts w:ascii="Helvetica" w:eastAsia="Helvetica" w:hAnsi="Helvetica" w:cs="Helvetica"/>
                  <w:b/>
                  <w:color w:val="000000"/>
                  <w:sz w:val="22"/>
                  <w:szCs w:val="22"/>
                  <w:highlight w:val="yellow"/>
                  <w:rPrChange w:id="443" w:author="Microsoft Office User" w:date="2022-01-02T14:08:00Z">
                    <w:rPr>
                      <w:rFonts w:ascii="Helvetica" w:eastAsia="Helvetica" w:hAnsi="Helvetica" w:cs="Helvetica"/>
                      <w:b/>
                      <w:color w:val="000000"/>
                      <w:sz w:val="22"/>
                      <w:szCs w:val="22"/>
                    </w:rPr>
                  </w:rPrChange>
                </w:rPr>
                <w:delText>0.</w:delText>
              </w:r>
              <w:commentRangeStart w:id="444"/>
              <w:r w:rsidRPr="001F188E" w:rsidDel="00D72081">
                <w:rPr>
                  <w:rFonts w:ascii="Helvetica" w:eastAsia="Helvetica" w:hAnsi="Helvetica" w:cs="Helvetica"/>
                  <w:b/>
                  <w:color w:val="000000"/>
                  <w:sz w:val="22"/>
                  <w:szCs w:val="22"/>
                  <w:highlight w:val="yellow"/>
                  <w:rPrChange w:id="445" w:author="Microsoft Office User" w:date="2022-01-02T14:08:00Z">
                    <w:rPr>
                      <w:rFonts w:ascii="Helvetica" w:eastAsia="Helvetica" w:hAnsi="Helvetica" w:cs="Helvetica"/>
                      <w:b/>
                      <w:color w:val="000000"/>
                      <w:sz w:val="22"/>
                      <w:szCs w:val="22"/>
                    </w:rPr>
                  </w:rPrChange>
                </w:rPr>
                <w:delText>029</w:delText>
              </w:r>
              <w:commentRangeEnd w:id="444"/>
              <w:r w:rsidDel="00D72081">
                <w:rPr>
                  <w:rStyle w:val="CommentReference"/>
                </w:rPr>
                <w:commentReference w:id="444"/>
              </w:r>
            </w:del>
          </w:p>
        </w:tc>
      </w:tr>
      <w:tr w:rsidR="00F45144" w:rsidDel="00D72081" w14:paraId="2C0374DC" w14:textId="3B8B3D4F" w:rsidTr="00D72081">
        <w:trPr>
          <w:cantSplit/>
          <w:jc w:val="center"/>
          <w:del w:id="446" w:author="Nicholas Fraser Brown" w:date="2022-01-28T21:24:00Z"/>
        </w:trPr>
        <w:tc>
          <w:tcPr>
            <w:tcW w:w="4299" w:type="dxa"/>
            <w:shd w:val="clear" w:color="auto" w:fill="FFFFFF"/>
            <w:tcMar>
              <w:top w:w="0" w:type="dxa"/>
              <w:left w:w="0" w:type="dxa"/>
              <w:bottom w:w="0" w:type="dxa"/>
              <w:right w:w="0" w:type="dxa"/>
            </w:tcMar>
          </w:tcPr>
          <w:p w14:paraId="35BE2CE4" w14:textId="48B701AE" w:rsidR="00F45144" w:rsidDel="00D72081" w:rsidRDefault="00F45144" w:rsidP="006A3F95">
            <w:pPr>
              <w:spacing w:before="100" w:after="100"/>
              <w:ind w:left="300" w:right="100"/>
              <w:rPr>
                <w:del w:id="447" w:author="Nicholas Fraser Brown" w:date="2022-01-28T21:24:00Z"/>
              </w:rPr>
            </w:pPr>
            <w:del w:id="448" w:author="Nicholas Fraser Brown" w:date="2022-01-28T21:24:00Z">
              <w:r w:rsidDel="00D72081">
                <w:rPr>
                  <w:rFonts w:ascii="Helvetica" w:eastAsia="Helvetica" w:hAnsi="Helvetica" w:cs="Helvetica"/>
                  <w:color w:val="000000"/>
                  <w:sz w:val="22"/>
                  <w:szCs w:val="22"/>
                </w:rPr>
                <w:delText>stage_2</w:delText>
              </w:r>
            </w:del>
          </w:p>
        </w:tc>
        <w:tc>
          <w:tcPr>
            <w:tcW w:w="778" w:type="dxa"/>
            <w:shd w:val="clear" w:color="auto" w:fill="FFFFFF"/>
            <w:tcMar>
              <w:top w:w="0" w:type="dxa"/>
              <w:left w:w="0" w:type="dxa"/>
              <w:bottom w:w="0" w:type="dxa"/>
              <w:right w:w="0" w:type="dxa"/>
            </w:tcMar>
            <w:vAlign w:val="center"/>
          </w:tcPr>
          <w:p w14:paraId="5BCCEE29" w14:textId="2FC851D8" w:rsidR="00F45144" w:rsidDel="00D72081" w:rsidRDefault="00F45144" w:rsidP="006A3F95">
            <w:pPr>
              <w:spacing w:before="100" w:after="100"/>
              <w:ind w:left="100" w:right="100"/>
              <w:jc w:val="center"/>
              <w:rPr>
                <w:del w:id="449" w:author="Nicholas Fraser Brown" w:date="2022-01-28T21:24:00Z"/>
              </w:rPr>
            </w:pPr>
          </w:p>
        </w:tc>
        <w:tc>
          <w:tcPr>
            <w:tcW w:w="2209" w:type="dxa"/>
            <w:shd w:val="clear" w:color="auto" w:fill="FFFFFF"/>
            <w:tcMar>
              <w:top w:w="0" w:type="dxa"/>
              <w:left w:w="0" w:type="dxa"/>
              <w:bottom w:w="0" w:type="dxa"/>
              <w:right w:w="0" w:type="dxa"/>
            </w:tcMar>
            <w:vAlign w:val="center"/>
          </w:tcPr>
          <w:p w14:paraId="5FD971BC" w14:textId="06104EB7" w:rsidR="00F45144" w:rsidDel="00D72081" w:rsidRDefault="00F45144" w:rsidP="006A3F95">
            <w:pPr>
              <w:spacing w:before="100" w:after="100"/>
              <w:ind w:left="100" w:right="100"/>
              <w:jc w:val="center"/>
              <w:rPr>
                <w:del w:id="450" w:author="Nicholas Fraser Brown" w:date="2022-01-28T21:24:00Z"/>
              </w:rPr>
            </w:pPr>
            <w:del w:id="451" w:author="Nicholas Fraser Brown" w:date="2022-01-28T21:24:00Z">
              <w:r w:rsidDel="00D72081">
                <w:rPr>
                  <w:rFonts w:ascii="Helvetica" w:eastAsia="Helvetica" w:hAnsi="Helvetica" w:cs="Helvetica"/>
                  <w:color w:val="000000"/>
                  <w:sz w:val="22"/>
                  <w:szCs w:val="22"/>
                </w:rPr>
                <w:delText>0.95 (0.41 to 2.20)</w:delText>
              </w:r>
            </w:del>
          </w:p>
        </w:tc>
        <w:tc>
          <w:tcPr>
            <w:tcW w:w="1132" w:type="dxa"/>
            <w:shd w:val="clear" w:color="auto" w:fill="FFFFFF"/>
            <w:tcMar>
              <w:top w:w="0" w:type="dxa"/>
              <w:left w:w="0" w:type="dxa"/>
              <w:bottom w:w="0" w:type="dxa"/>
              <w:right w:w="0" w:type="dxa"/>
            </w:tcMar>
            <w:vAlign w:val="center"/>
          </w:tcPr>
          <w:p w14:paraId="33ED2725" w14:textId="6A1B7CAF" w:rsidR="00F45144" w:rsidDel="00D72081" w:rsidRDefault="00F45144" w:rsidP="006A3F95">
            <w:pPr>
              <w:spacing w:before="100" w:after="100"/>
              <w:ind w:left="100" w:right="100"/>
              <w:jc w:val="center"/>
              <w:rPr>
                <w:del w:id="452" w:author="Nicholas Fraser Brown" w:date="2022-01-28T21:24:00Z"/>
              </w:rPr>
            </w:pPr>
            <w:del w:id="453" w:author="Nicholas Fraser Brown" w:date="2022-01-28T21:24:00Z">
              <w:r w:rsidDel="00D72081">
                <w:rPr>
                  <w:rFonts w:ascii="Helvetica" w:eastAsia="Helvetica" w:hAnsi="Helvetica" w:cs="Helvetica"/>
                  <w:color w:val="000000"/>
                  <w:sz w:val="22"/>
                  <w:szCs w:val="22"/>
                </w:rPr>
                <w:delText>0.91</w:delText>
              </w:r>
            </w:del>
          </w:p>
        </w:tc>
      </w:tr>
      <w:tr w:rsidR="00F45144" w:rsidDel="00D72081" w14:paraId="115F7FA6" w14:textId="5779FB6B" w:rsidTr="00D72081">
        <w:trPr>
          <w:cantSplit/>
          <w:jc w:val="center"/>
          <w:del w:id="454" w:author="Nicholas Fraser Brown" w:date="2022-01-28T21:24:00Z"/>
        </w:trPr>
        <w:tc>
          <w:tcPr>
            <w:tcW w:w="4299" w:type="dxa"/>
            <w:shd w:val="clear" w:color="auto" w:fill="FFFFFF"/>
            <w:tcMar>
              <w:top w:w="0" w:type="dxa"/>
              <w:left w:w="0" w:type="dxa"/>
              <w:bottom w:w="0" w:type="dxa"/>
              <w:right w:w="0" w:type="dxa"/>
            </w:tcMar>
          </w:tcPr>
          <w:p w14:paraId="1BA6DB2A" w14:textId="2E16837A" w:rsidR="00F45144" w:rsidDel="00D72081" w:rsidRDefault="00F45144" w:rsidP="006A3F95">
            <w:pPr>
              <w:spacing w:before="100" w:after="100"/>
              <w:ind w:left="100" w:right="100"/>
              <w:rPr>
                <w:del w:id="455" w:author="Nicholas Fraser Brown" w:date="2022-01-28T21:24:00Z"/>
              </w:rPr>
            </w:pPr>
            <w:del w:id="456" w:author="Nicholas Fraser Brown" w:date="2022-01-28T21:24:00Z">
              <w:r w:rsidDel="00D72081">
                <w:rPr>
                  <w:rFonts w:ascii="Helvetica" w:eastAsia="Helvetica" w:hAnsi="Helvetica" w:cs="Helvetica"/>
                  <w:color w:val="000000"/>
                  <w:sz w:val="22"/>
                  <w:szCs w:val="22"/>
                </w:rPr>
                <w:delText>Cancer staging post radiotherapy</w:delText>
              </w:r>
            </w:del>
          </w:p>
        </w:tc>
        <w:tc>
          <w:tcPr>
            <w:tcW w:w="778" w:type="dxa"/>
            <w:shd w:val="clear" w:color="auto" w:fill="FFFFFF"/>
            <w:tcMar>
              <w:top w:w="0" w:type="dxa"/>
              <w:left w:w="0" w:type="dxa"/>
              <w:bottom w:w="0" w:type="dxa"/>
              <w:right w:w="0" w:type="dxa"/>
            </w:tcMar>
            <w:vAlign w:val="center"/>
          </w:tcPr>
          <w:p w14:paraId="6B32996C" w14:textId="1D7C4678" w:rsidR="00F45144" w:rsidDel="00D72081" w:rsidRDefault="00F45144" w:rsidP="006A3F95">
            <w:pPr>
              <w:spacing w:before="100" w:after="100"/>
              <w:ind w:left="100" w:right="100"/>
              <w:jc w:val="center"/>
              <w:rPr>
                <w:del w:id="457" w:author="Nicholas Fraser Brown" w:date="2022-01-28T21:24:00Z"/>
              </w:rPr>
            </w:pPr>
            <w:del w:id="458" w:author="Nicholas Fraser Brown" w:date="2022-01-28T21:24:00Z">
              <w:r w:rsidDel="00D72081">
                <w:rPr>
                  <w:rFonts w:ascii="Helvetica" w:eastAsia="Helvetica" w:hAnsi="Helvetica" w:cs="Helvetica"/>
                  <w:color w:val="000000"/>
                  <w:sz w:val="22"/>
                  <w:szCs w:val="22"/>
                </w:rPr>
                <w:delText>133</w:delText>
              </w:r>
            </w:del>
          </w:p>
        </w:tc>
        <w:tc>
          <w:tcPr>
            <w:tcW w:w="2209" w:type="dxa"/>
            <w:shd w:val="clear" w:color="auto" w:fill="FFFFFF"/>
            <w:tcMar>
              <w:top w:w="0" w:type="dxa"/>
              <w:left w:w="0" w:type="dxa"/>
              <w:bottom w:w="0" w:type="dxa"/>
              <w:right w:w="0" w:type="dxa"/>
            </w:tcMar>
            <w:vAlign w:val="center"/>
          </w:tcPr>
          <w:p w14:paraId="0F34A2CC" w14:textId="43A829CF" w:rsidR="00F45144" w:rsidDel="00D72081" w:rsidRDefault="00F45144" w:rsidP="006A3F95">
            <w:pPr>
              <w:spacing w:before="100" w:after="100"/>
              <w:ind w:left="100" w:right="100"/>
              <w:jc w:val="center"/>
              <w:rPr>
                <w:del w:id="459" w:author="Nicholas Fraser Brown" w:date="2022-01-28T21:24:00Z"/>
              </w:rPr>
            </w:pPr>
          </w:p>
        </w:tc>
        <w:tc>
          <w:tcPr>
            <w:tcW w:w="1132" w:type="dxa"/>
            <w:shd w:val="clear" w:color="auto" w:fill="FFFFFF"/>
            <w:tcMar>
              <w:top w:w="0" w:type="dxa"/>
              <w:left w:w="0" w:type="dxa"/>
              <w:bottom w:w="0" w:type="dxa"/>
              <w:right w:w="0" w:type="dxa"/>
            </w:tcMar>
            <w:vAlign w:val="center"/>
          </w:tcPr>
          <w:p w14:paraId="71562893" w14:textId="2558B73A" w:rsidR="00F45144" w:rsidDel="00D72081" w:rsidRDefault="00F45144" w:rsidP="006A3F95">
            <w:pPr>
              <w:spacing w:before="100" w:after="100"/>
              <w:ind w:left="100" w:right="100"/>
              <w:jc w:val="center"/>
              <w:rPr>
                <w:del w:id="460" w:author="Nicholas Fraser Brown" w:date="2022-01-28T21:24:00Z"/>
              </w:rPr>
            </w:pPr>
          </w:p>
        </w:tc>
      </w:tr>
      <w:tr w:rsidR="00F45144" w:rsidDel="00D72081" w14:paraId="66D29F09" w14:textId="6E53D6CD" w:rsidTr="00D72081">
        <w:trPr>
          <w:cantSplit/>
          <w:jc w:val="center"/>
          <w:del w:id="461" w:author="Nicholas Fraser Brown" w:date="2022-01-28T21:24:00Z"/>
        </w:trPr>
        <w:tc>
          <w:tcPr>
            <w:tcW w:w="4299" w:type="dxa"/>
            <w:shd w:val="clear" w:color="auto" w:fill="FFFFFF"/>
            <w:tcMar>
              <w:top w:w="0" w:type="dxa"/>
              <w:left w:w="0" w:type="dxa"/>
              <w:bottom w:w="0" w:type="dxa"/>
              <w:right w:w="0" w:type="dxa"/>
            </w:tcMar>
          </w:tcPr>
          <w:p w14:paraId="17B0BAAE" w14:textId="42554D1F" w:rsidR="00F45144" w:rsidDel="00D72081" w:rsidRDefault="00F45144" w:rsidP="006A3F95">
            <w:pPr>
              <w:spacing w:before="100" w:after="100"/>
              <w:ind w:left="300" w:right="100"/>
              <w:rPr>
                <w:del w:id="462" w:author="Nicholas Fraser Brown" w:date="2022-01-28T21:24:00Z"/>
              </w:rPr>
            </w:pPr>
            <w:del w:id="463" w:author="Nicholas Fraser Brown" w:date="2022-01-28T21:24:00Z">
              <w:r w:rsidDel="00D72081">
                <w:rPr>
                  <w:rFonts w:ascii="Helvetica" w:eastAsia="Helvetica" w:hAnsi="Helvetica" w:cs="Helvetica"/>
                  <w:color w:val="000000"/>
                  <w:sz w:val="22"/>
                  <w:szCs w:val="22"/>
                </w:rPr>
                <w:delText>stage_3</w:delText>
              </w:r>
            </w:del>
          </w:p>
        </w:tc>
        <w:tc>
          <w:tcPr>
            <w:tcW w:w="778" w:type="dxa"/>
            <w:shd w:val="clear" w:color="auto" w:fill="FFFFFF"/>
            <w:tcMar>
              <w:top w:w="0" w:type="dxa"/>
              <w:left w:w="0" w:type="dxa"/>
              <w:bottom w:w="0" w:type="dxa"/>
              <w:right w:w="0" w:type="dxa"/>
            </w:tcMar>
            <w:vAlign w:val="center"/>
          </w:tcPr>
          <w:p w14:paraId="71F6619A" w14:textId="5D7C84D6" w:rsidR="00F45144" w:rsidDel="00D72081" w:rsidRDefault="00F45144" w:rsidP="006A3F95">
            <w:pPr>
              <w:spacing w:before="100" w:after="100"/>
              <w:ind w:left="100" w:right="100"/>
              <w:jc w:val="center"/>
              <w:rPr>
                <w:del w:id="464" w:author="Nicholas Fraser Brown" w:date="2022-01-28T21:24:00Z"/>
              </w:rPr>
            </w:pPr>
          </w:p>
        </w:tc>
        <w:tc>
          <w:tcPr>
            <w:tcW w:w="2209" w:type="dxa"/>
            <w:shd w:val="clear" w:color="auto" w:fill="FFFFFF"/>
            <w:tcMar>
              <w:top w:w="0" w:type="dxa"/>
              <w:left w:w="0" w:type="dxa"/>
              <w:bottom w:w="0" w:type="dxa"/>
              <w:right w:w="0" w:type="dxa"/>
            </w:tcMar>
            <w:vAlign w:val="center"/>
          </w:tcPr>
          <w:p w14:paraId="140B3A39" w14:textId="79625CB3" w:rsidR="00F45144" w:rsidDel="00D72081" w:rsidRDefault="00F45144" w:rsidP="006A3F95">
            <w:pPr>
              <w:spacing w:before="100" w:after="100"/>
              <w:ind w:left="100" w:right="100"/>
              <w:jc w:val="center"/>
              <w:rPr>
                <w:del w:id="465" w:author="Nicholas Fraser Brown" w:date="2022-01-28T21:24:00Z"/>
              </w:rPr>
            </w:pPr>
            <w:del w:id="466" w:author="Nicholas Fraser Brown" w:date="2022-01-28T21:24:00Z">
              <w:r w:rsidDel="00D72081">
                <w:rPr>
                  <w:rFonts w:ascii="Helvetica" w:eastAsia="Helvetica" w:hAnsi="Helvetica" w:cs="Helvetica"/>
                  <w:color w:val="000000"/>
                  <w:sz w:val="22"/>
                  <w:szCs w:val="22"/>
                </w:rPr>
                <w:delText>—</w:delText>
              </w:r>
            </w:del>
          </w:p>
        </w:tc>
        <w:tc>
          <w:tcPr>
            <w:tcW w:w="1132" w:type="dxa"/>
            <w:shd w:val="clear" w:color="auto" w:fill="FFFFFF"/>
            <w:tcMar>
              <w:top w:w="0" w:type="dxa"/>
              <w:left w:w="0" w:type="dxa"/>
              <w:bottom w:w="0" w:type="dxa"/>
              <w:right w:w="0" w:type="dxa"/>
            </w:tcMar>
            <w:vAlign w:val="center"/>
          </w:tcPr>
          <w:p w14:paraId="0DC55821" w14:textId="4D8B2694" w:rsidR="00F45144" w:rsidDel="00D72081" w:rsidRDefault="00F45144" w:rsidP="006A3F95">
            <w:pPr>
              <w:spacing w:before="100" w:after="100"/>
              <w:ind w:left="100" w:right="100"/>
              <w:jc w:val="center"/>
              <w:rPr>
                <w:del w:id="467" w:author="Nicholas Fraser Brown" w:date="2022-01-28T21:24:00Z"/>
              </w:rPr>
            </w:pPr>
          </w:p>
        </w:tc>
      </w:tr>
      <w:tr w:rsidR="00F45144" w:rsidDel="00D72081" w14:paraId="68409D35" w14:textId="0CA6CAD1" w:rsidTr="00D72081">
        <w:trPr>
          <w:cantSplit/>
          <w:jc w:val="center"/>
          <w:del w:id="468" w:author="Nicholas Fraser Brown" w:date="2022-01-28T21:24:00Z"/>
        </w:trPr>
        <w:tc>
          <w:tcPr>
            <w:tcW w:w="4299" w:type="dxa"/>
            <w:shd w:val="clear" w:color="auto" w:fill="FFFFFF"/>
            <w:tcMar>
              <w:top w:w="0" w:type="dxa"/>
              <w:left w:w="0" w:type="dxa"/>
              <w:bottom w:w="0" w:type="dxa"/>
              <w:right w:w="0" w:type="dxa"/>
            </w:tcMar>
          </w:tcPr>
          <w:p w14:paraId="392C0D30" w14:textId="043D429E" w:rsidR="00F45144" w:rsidDel="00D72081" w:rsidRDefault="00F45144" w:rsidP="006A3F95">
            <w:pPr>
              <w:spacing w:before="100" w:after="100"/>
              <w:ind w:left="300" w:right="100"/>
              <w:rPr>
                <w:del w:id="469" w:author="Nicholas Fraser Brown" w:date="2022-01-28T21:24:00Z"/>
              </w:rPr>
            </w:pPr>
            <w:del w:id="470" w:author="Nicholas Fraser Brown" w:date="2022-01-28T21:24:00Z">
              <w:r w:rsidDel="00D72081">
                <w:rPr>
                  <w:rFonts w:ascii="Helvetica" w:eastAsia="Helvetica" w:hAnsi="Helvetica" w:cs="Helvetica"/>
                  <w:color w:val="000000"/>
                  <w:sz w:val="22"/>
                  <w:szCs w:val="22"/>
                </w:rPr>
                <w:delText>stage_0</w:delText>
              </w:r>
            </w:del>
          </w:p>
        </w:tc>
        <w:tc>
          <w:tcPr>
            <w:tcW w:w="778" w:type="dxa"/>
            <w:shd w:val="clear" w:color="auto" w:fill="FFFFFF"/>
            <w:tcMar>
              <w:top w:w="0" w:type="dxa"/>
              <w:left w:w="0" w:type="dxa"/>
              <w:bottom w:w="0" w:type="dxa"/>
              <w:right w:w="0" w:type="dxa"/>
            </w:tcMar>
            <w:vAlign w:val="center"/>
          </w:tcPr>
          <w:p w14:paraId="6A02BA02" w14:textId="3D3158ED" w:rsidR="00F45144" w:rsidDel="00D72081" w:rsidRDefault="00F45144" w:rsidP="006A3F95">
            <w:pPr>
              <w:spacing w:before="100" w:after="100"/>
              <w:ind w:left="100" w:right="100"/>
              <w:jc w:val="center"/>
              <w:rPr>
                <w:del w:id="471" w:author="Nicholas Fraser Brown" w:date="2022-01-28T21:24:00Z"/>
              </w:rPr>
            </w:pPr>
          </w:p>
        </w:tc>
        <w:tc>
          <w:tcPr>
            <w:tcW w:w="2209" w:type="dxa"/>
            <w:shd w:val="clear" w:color="auto" w:fill="FFFFFF"/>
            <w:tcMar>
              <w:top w:w="0" w:type="dxa"/>
              <w:left w:w="0" w:type="dxa"/>
              <w:bottom w:w="0" w:type="dxa"/>
              <w:right w:w="0" w:type="dxa"/>
            </w:tcMar>
            <w:vAlign w:val="center"/>
          </w:tcPr>
          <w:p w14:paraId="05A6DB30" w14:textId="4BA58597" w:rsidR="00F45144" w:rsidDel="00D72081" w:rsidRDefault="00F45144" w:rsidP="006A3F95">
            <w:pPr>
              <w:spacing w:before="100" w:after="100"/>
              <w:ind w:left="100" w:right="100"/>
              <w:jc w:val="center"/>
              <w:rPr>
                <w:del w:id="472" w:author="Nicholas Fraser Brown" w:date="2022-01-28T21:24:00Z"/>
              </w:rPr>
            </w:pPr>
            <w:del w:id="473" w:author="Nicholas Fraser Brown" w:date="2022-01-28T21:24:00Z">
              <w:r w:rsidDel="00D72081">
                <w:rPr>
                  <w:rFonts w:ascii="Helvetica" w:eastAsia="Helvetica" w:hAnsi="Helvetica" w:cs="Helvetica"/>
                  <w:color w:val="000000"/>
                  <w:sz w:val="22"/>
                  <w:szCs w:val="22"/>
                </w:rPr>
                <w:delText>1.91 (0.23 to 15.5)</w:delText>
              </w:r>
            </w:del>
          </w:p>
        </w:tc>
        <w:tc>
          <w:tcPr>
            <w:tcW w:w="1132" w:type="dxa"/>
            <w:shd w:val="clear" w:color="auto" w:fill="FFFFFF"/>
            <w:tcMar>
              <w:top w:w="0" w:type="dxa"/>
              <w:left w:w="0" w:type="dxa"/>
              <w:bottom w:w="0" w:type="dxa"/>
              <w:right w:w="0" w:type="dxa"/>
            </w:tcMar>
            <w:vAlign w:val="center"/>
          </w:tcPr>
          <w:p w14:paraId="6D336899" w14:textId="10D9BFFB" w:rsidR="00F45144" w:rsidDel="00D72081" w:rsidRDefault="00F45144" w:rsidP="006A3F95">
            <w:pPr>
              <w:spacing w:before="100" w:after="100"/>
              <w:ind w:left="100" w:right="100"/>
              <w:jc w:val="center"/>
              <w:rPr>
                <w:del w:id="474" w:author="Nicholas Fraser Brown" w:date="2022-01-28T21:24:00Z"/>
              </w:rPr>
            </w:pPr>
            <w:del w:id="475" w:author="Nicholas Fraser Brown" w:date="2022-01-28T21:24:00Z">
              <w:r w:rsidDel="00D72081">
                <w:rPr>
                  <w:rFonts w:ascii="Helvetica" w:eastAsia="Helvetica" w:hAnsi="Helvetica" w:cs="Helvetica"/>
                  <w:color w:val="000000"/>
                  <w:sz w:val="22"/>
                  <w:szCs w:val="22"/>
                </w:rPr>
                <w:delText>0.55</w:delText>
              </w:r>
            </w:del>
          </w:p>
        </w:tc>
      </w:tr>
      <w:tr w:rsidR="00F45144" w:rsidDel="00D72081" w14:paraId="41FCFA25" w14:textId="70273F20" w:rsidTr="00D72081">
        <w:trPr>
          <w:cantSplit/>
          <w:jc w:val="center"/>
          <w:del w:id="476" w:author="Nicholas Fraser Brown" w:date="2022-01-28T21:24:00Z"/>
        </w:trPr>
        <w:tc>
          <w:tcPr>
            <w:tcW w:w="4299" w:type="dxa"/>
            <w:shd w:val="clear" w:color="auto" w:fill="FFFFFF"/>
            <w:tcMar>
              <w:top w:w="0" w:type="dxa"/>
              <w:left w:w="0" w:type="dxa"/>
              <w:bottom w:w="0" w:type="dxa"/>
              <w:right w:w="0" w:type="dxa"/>
            </w:tcMar>
          </w:tcPr>
          <w:p w14:paraId="11DBDC30" w14:textId="4A7031C8" w:rsidR="00F45144" w:rsidDel="00D72081" w:rsidRDefault="00F45144" w:rsidP="006A3F95">
            <w:pPr>
              <w:spacing w:before="100" w:after="100"/>
              <w:ind w:left="300" w:right="100"/>
              <w:rPr>
                <w:del w:id="477" w:author="Nicholas Fraser Brown" w:date="2022-01-28T21:24:00Z"/>
              </w:rPr>
            </w:pPr>
            <w:del w:id="478" w:author="Nicholas Fraser Brown" w:date="2022-01-28T21:24:00Z">
              <w:r w:rsidDel="00D72081">
                <w:rPr>
                  <w:rFonts w:ascii="Helvetica" w:eastAsia="Helvetica" w:hAnsi="Helvetica" w:cs="Helvetica"/>
                  <w:color w:val="000000"/>
                  <w:sz w:val="22"/>
                  <w:szCs w:val="22"/>
                </w:rPr>
                <w:delText>stage_1</w:delText>
              </w:r>
            </w:del>
          </w:p>
        </w:tc>
        <w:tc>
          <w:tcPr>
            <w:tcW w:w="778" w:type="dxa"/>
            <w:shd w:val="clear" w:color="auto" w:fill="FFFFFF"/>
            <w:tcMar>
              <w:top w:w="0" w:type="dxa"/>
              <w:left w:w="0" w:type="dxa"/>
              <w:bottom w:w="0" w:type="dxa"/>
              <w:right w:w="0" w:type="dxa"/>
            </w:tcMar>
            <w:vAlign w:val="center"/>
          </w:tcPr>
          <w:p w14:paraId="3A9AE06D" w14:textId="4D3294B5" w:rsidR="00F45144" w:rsidDel="00D72081" w:rsidRDefault="00F45144" w:rsidP="006A3F95">
            <w:pPr>
              <w:spacing w:before="100" w:after="100"/>
              <w:ind w:left="100" w:right="100"/>
              <w:jc w:val="center"/>
              <w:rPr>
                <w:del w:id="479" w:author="Nicholas Fraser Brown" w:date="2022-01-28T21:24:00Z"/>
              </w:rPr>
            </w:pPr>
          </w:p>
        </w:tc>
        <w:tc>
          <w:tcPr>
            <w:tcW w:w="2209" w:type="dxa"/>
            <w:shd w:val="clear" w:color="auto" w:fill="FFFFFF"/>
            <w:tcMar>
              <w:top w:w="0" w:type="dxa"/>
              <w:left w:w="0" w:type="dxa"/>
              <w:bottom w:w="0" w:type="dxa"/>
              <w:right w:w="0" w:type="dxa"/>
            </w:tcMar>
            <w:vAlign w:val="center"/>
          </w:tcPr>
          <w:p w14:paraId="62A077E8" w14:textId="4579FA55" w:rsidR="00F45144" w:rsidDel="00D72081" w:rsidRDefault="00F45144" w:rsidP="006A3F95">
            <w:pPr>
              <w:spacing w:before="100" w:after="100"/>
              <w:ind w:left="100" w:right="100"/>
              <w:jc w:val="center"/>
              <w:rPr>
                <w:del w:id="480" w:author="Nicholas Fraser Brown" w:date="2022-01-28T21:24:00Z"/>
              </w:rPr>
            </w:pPr>
            <w:del w:id="481" w:author="Nicholas Fraser Brown" w:date="2022-01-28T21:24:00Z">
              <w:r w:rsidDel="00D72081">
                <w:rPr>
                  <w:rFonts w:ascii="Helvetica" w:eastAsia="Helvetica" w:hAnsi="Helvetica" w:cs="Helvetica"/>
                  <w:color w:val="000000"/>
                  <w:sz w:val="22"/>
                  <w:szCs w:val="22"/>
                </w:rPr>
                <w:delText>1.36 (0.40 to 4.66)</w:delText>
              </w:r>
            </w:del>
          </w:p>
        </w:tc>
        <w:tc>
          <w:tcPr>
            <w:tcW w:w="1132" w:type="dxa"/>
            <w:shd w:val="clear" w:color="auto" w:fill="FFFFFF"/>
            <w:tcMar>
              <w:top w:w="0" w:type="dxa"/>
              <w:left w:w="0" w:type="dxa"/>
              <w:bottom w:w="0" w:type="dxa"/>
              <w:right w:w="0" w:type="dxa"/>
            </w:tcMar>
            <w:vAlign w:val="center"/>
          </w:tcPr>
          <w:p w14:paraId="4124F5F8" w14:textId="61BB793F" w:rsidR="00F45144" w:rsidDel="00D72081" w:rsidRDefault="00F45144" w:rsidP="006A3F95">
            <w:pPr>
              <w:spacing w:before="100" w:after="100"/>
              <w:ind w:left="100" w:right="100"/>
              <w:jc w:val="center"/>
              <w:rPr>
                <w:del w:id="482" w:author="Nicholas Fraser Brown" w:date="2022-01-28T21:24:00Z"/>
              </w:rPr>
            </w:pPr>
            <w:del w:id="483" w:author="Nicholas Fraser Brown" w:date="2022-01-28T21:24:00Z">
              <w:r w:rsidDel="00D72081">
                <w:rPr>
                  <w:rFonts w:ascii="Helvetica" w:eastAsia="Helvetica" w:hAnsi="Helvetica" w:cs="Helvetica"/>
                  <w:color w:val="000000"/>
                  <w:sz w:val="22"/>
                  <w:szCs w:val="22"/>
                </w:rPr>
                <w:delText>0.63</w:delText>
              </w:r>
            </w:del>
          </w:p>
        </w:tc>
      </w:tr>
      <w:tr w:rsidR="00F45144" w:rsidDel="00D72081" w14:paraId="142567BE" w14:textId="756B1A53" w:rsidTr="00D72081">
        <w:trPr>
          <w:cantSplit/>
          <w:jc w:val="center"/>
          <w:del w:id="484" w:author="Nicholas Fraser Brown" w:date="2022-01-28T21:24:00Z"/>
        </w:trPr>
        <w:tc>
          <w:tcPr>
            <w:tcW w:w="4299" w:type="dxa"/>
            <w:shd w:val="clear" w:color="auto" w:fill="FFFFFF"/>
            <w:tcMar>
              <w:top w:w="0" w:type="dxa"/>
              <w:left w:w="0" w:type="dxa"/>
              <w:bottom w:w="0" w:type="dxa"/>
              <w:right w:w="0" w:type="dxa"/>
            </w:tcMar>
          </w:tcPr>
          <w:p w14:paraId="2115291F" w14:textId="1A4498F1" w:rsidR="00F45144" w:rsidDel="00D72081" w:rsidRDefault="00F45144" w:rsidP="006A3F95">
            <w:pPr>
              <w:spacing w:before="100" w:after="100"/>
              <w:ind w:left="300" w:right="100"/>
              <w:rPr>
                <w:del w:id="485" w:author="Nicholas Fraser Brown" w:date="2022-01-28T21:24:00Z"/>
              </w:rPr>
            </w:pPr>
            <w:del w:id="486" w:author="Nicholas Fraser Brown" w:date="2022-01-28T21:24:00Z">
              <w:r w:rsidDel="00D72081">
                <w:rPr>
                  <w:rFonts w:ascii="Helvetica" w:eastAsia="Helvetica" w:hAnsi="Helvetica" w:cs="Helvetica"/>
                  <w:color w:val="000000"/>
                  <w:sz w:val="22"/>
                  <w:szCs w:val="22"/>
                </w:rPr>
                <w:delText>stage_2</w:delText>
              </w:r>
            </w:del>
          </w:p>
        </w:tc>
        <w:tc>
          <w:tcPr>
            <w:tcW w:w="778" w:type="dxa"/>
            <w:shd w:val="clear" w:color="auto" w:fill="FFFFFF"/>
            <w:tcMar>
              <w:top w:w="0" w:type="dxa"/>
              <w:left w:w="0" w:type="dxa"/>
              <w:bottom w:w="0" w:type="dxa"/>
              <w:right w:w="0" w:type="dxa"/>
            </w:tcMar>
            <w:vAlign w:val="center"/>
          </w:tcPr>
          <w:p w14:paraId="43D74F45" w14:textId="54AC085A" w:rsidR="00F45144" w:rsidDel="00D72081" w:rsidRDefault="00F45144" w:rsidP="006A3F95">
            <w:pPr>
              <w:spacing w:before="100" w:after="100"/>
              <w:ind w:left="100" w:right="100"/>
              <w:jc w:val="center"/>
              <w:rPr>
                <w:del w:id="487" w:author="Nicholas Fraser Brown" w:date="2022-01-28T21:24:00Z"/>
              </w:rPr>
            </w:pPr>
          </w:p>
        </w:tc>
        <w:tc>
          <w:tcPr>
            <w:tcW w:w="2209" w:type="dxa"/>
            <w:shd w:val="clear" w:color="auto" w:fill="FFFFFF"/>
            <w:tcMar>
              <w:top w:w="0" w:type="dxa"/>
              <w:left w:w="0" w:type="dxa"/>
              <w:bottom w:w="0" w:type="dxa"/>
              <w:right w:w="0" w:type="dxa"/>
            </w:tcMar>
            <w:vAlign w:val="center"/>
          </w:tcPr>
          <w:p w14:paraId="3608EF12" w14:textId="5251155A" w:rsidR="00F45144" w:rsidDel="00D72081" w:rsidRDefault="00F45144" w:rsidP="006A3F95">
            <w:pPr>
              <w:spacing w:before="100" w:after="100"/>
              <w:ind w:left="100" w:right="100"/>
              <w:jc w:val="center"/>
              <w:rPr>
                <w:del w:id="488" w:author="Nicholas Fraser Brown" w:date="2022-01-28T21:24:00Z"/>
              </w:rPr>
            </w:pPr>
            <w:del w:id="489" w:author="Nicholas Fraser Brown" w:date="2022-01-28T21:24:00Z">
              <w:r w:rsidDel="00D72081">
                <w:rPr>
                  <w:rFonts w:ascii="Helvetica" w:eastAsia="Helvetica" w:hAnsi="Helvetica" w:cs="Helvetica"/>
                  <w:color w:val="000000"/>
                  <w:sz w:val="22"/>
                  <w:szCs w:val="22"/>
                </w:rPr>
                <w:delText>1.28 (0.46 to 3.53)</w:delText>
              </w:r>
            </w:del>
          </w:p>
        </w:tc>
        <w:tc>
          <w:tcPr>
            <w:tcW w:w="1132" w:type="dxa"/>
            <w:shd w:val="clear" w:color="auto" w:fill="FFFFFF"/>
            <w:tcMar>
              <w:top w:w="0" w:type="dxa"/>
              <w:left w:w="0" w:type="dxa"/>
              <w:bottom w:w="0" w:type="dxa"/>
              <w:right w:w="0" w:type="dxa"/>
            </w:tcMar>
            <w:vAlign w:val="center"/>
          </w:tcPr>
          <w:p w14:paraId="0FC859B0" w14:textId="0921EC18" w:rsidR="00F45144" w:rsidDel="00D72081" w:rsidRDefault="00F45144" w:rsidP="006A3F95">
            <w:pPr>
              <w:spacing w:before="100" w:after="100"/>
              <w:ind w:left="100" w:right="100"/>
              <w:jc w:val="center"/>
              <w:rPr>
                <w:del w:id="490" w:author="Nicholas Fraser Brown" w:date="2022-01-28T21:24:00Z"/>
              </w:rPr>
            </w:pPr>
            <w:del w:id="491" w:author="Nicholas Fraser Brown" w:date="2022-01-28T21:24:00Z">
              <w:r w:rsidDel="00D72081">
                <w:rPr>
                  <w:rFonts w:ascii="Helvetica" w:eastAsia="Helvetica" w:hAnsi="Helvetica" w:cs="Helvetica"/>
                  <w:color w:val="000000"/>
                  <w:sz w:val="22"/>
                  <w:szCs w:val="22"/>
                </w:rPr>
                <w:delText>0.63</w:delText>
              </w:r>
            </w:del>
          </w:p>
        </w:tc>
      </w:tr>
      <w:tr w:rsidR="00F45144" w:rsidDel="00D72081" w14:paraId="531F1CFB" w14:textId="07C4A727" w:rsidTr="00D72081">
        <w:trPr>
          <w:cantSplit/>
          <w:jc w:val="center"/>
          <w:del w:id="492" w:author="Nicholas Fraser Brown" w:date="2022-01-28T21:24:00Z"/>
        </w:trPr>
        <w:tc>
          <w:tcPr>
            <w:tcW w:w="4299" w:type="dxa"/>
            <w:tcBorders>
              <w:bottom w:val="single" w:sz="8" w:space="0" w:color="000000"/>
            </w:tcBorders>
            <w:shd w:val="clear" w:color="auto" w:fill="FFFFFF"/>
            <w:tcMar>
              <w:top w:w="0" w:type="dxa"/>
              <w:left w:w="0" w:type="dxa"/>
              <w:bottom w:w="0" w:type="dxa"/>
              <w:right w:w="0" w:type="dxa"/>
            </w:tcMar>
          </w:tcPr>
          <w:p w14:paraId="7A099D57" w14:textId="61C8FFAC" w:rsidR="00F45144" w:rsidDel="00D72081" w:rsidRDefault="00F45144" w:rsidP="006A3F95">
            <w:pPr>
              <w:spacing w:before="100" w:after="100"/>
              <w:ind w:left="300" w:right="100"/>
              <w:rPr>
                <w:del w:id="493" w:author="Nicholas Fraser Brown" w:date="2022-01-28T21:24:00Z"/>
              </w:rPr>
            </w:pPr>
            <w:del w:id="494" w:author="Nicholas Fraser Brown" w:date="2022-01-28T21:24:00Z">
              <w:r w:rsidDel="00D72081">
                <w:rPr>
                  <w:rFonts w:ascii="Helvetica" w:eastAsia="Helvetica" w:hAnsi="Helvetica" w:cs="Helvetica"/>
                  <w:color w:val="000000"/>
                  <w:sz w:val="22"/>
                  <w:szCs w:val="22"/>
                </w:rPr>
                <w:delText>stage_4</w:delText>
              </w:r>
            </w:del>
          </w:p>
        </w:tc>
        <w:tc>
          <w:tcPr>
            <w:tcW w:w="778" w:type="dxa"/>
            <w:tcBorders>
              <w:bottom w:val="single" w:sz="8" w:space="0" w:color="000000"/>
            </w:tcBorders>
            <w:shd w:val="clear" w:color="auto" w:fill="FFFFFF"/>
            <w:tcMar>
              <w:top w:w="0" w:type="dxa"/>
              <w:left w:w="0" w:type="dxa"/>
              <w:bottom w:w="0" w:type="dxa"/>
              <w:right w:w="0" w:type="dxa"/>
            </w:tcMar>
            <w:vAlign w:val="center"/>
          </w:tcPr>
          <w:p w14:paraId="5DE61115" w14:textId="770545A5" w:rsidR="00F45144" w:rsidDel="00D72081" w:rsidRDefault="00F45144" w:rsidP="006A3F95">
            <w:pPr>
              <w:spacing w:before="100" w:after="100"/>
              <w:ind w:left="100" w:right="100"/>
              <w:jc w:val="center"/>
              <w:rPr>
                <w:del w:id="495" w:author="Nicholas Fraser Brown" w:date="2022-01-28T21:24:00Z"/>
              </w:rPr>
            </w:pPr>
          </w:p>
        </w:tc>
        <w:tc>
          <w:tcPr>
            <w:tcW w:w="2209" w:type="dxa"/>
            <w:tcBorders>
              <w:bottom w:val="single" w:sz="8" w:space="0" w:color="000000"/>
            </w:tcBorders>
            <w:shd w:val="clear" w:color="auto" w:fill="FFFFFF"/>
            <w:tcMar>
              <w:top w:w="0" w:type="dxa"/>
              <w:left w:w="0" w:type="dxa"/>
              <w:bottom w:w="0" w:type="dxa"/>
              <w:right w:w="0" w:type="dxa"/>
            </w:tcMar>
            <w:vAlign w:val="center"/>
          </w:tcPr>
          <w:p w14:paraId="5E2A43D8" w14:textId="601E82BA" w:rsidR="00F45144" w:rsidDel="00D72081" w:rsidRDefault="00F45144" w:rsidP="006A3F95">
            <w:pPr>
              <w:spacing w:before="100" w:after="100"/>
              <w:ind w:left="100" w:right="100"/>
              <w:jc w:val="center"/>
              <w:rPr>
                <w:del w:id="496" w:author="Nicholas Fraser Brown" w:date="2022-01-28T21:24:00Z"/>
              </w:rPr>
            </w:pPr>
            <w:del w:id="497" w:author="Nicholas Fraser Brown" w:date="2022-01-28T21:24:00Z">
              <w:r w:rsidDel="00D72081">
                <w:rPr>
                  <w:rFonts w:ascii="Helvetica" w:eastAsia="Helvetica" w:hAnsi="Helvetica" w:cs="Helvetica"/>
                  <w:color w:val="000000"/>
                  <w:sz w:val="22"/>
                  <w:szCs w:val="22"/>
                </w:rPr>
                <w:delText>0.00 (0.00 to Inf)</w:delText>
              </w:r>
            </w:del>
          </w:p>
        </w:tc>
        <w:tc>
          <w:tcPr>
            <w:tcW w:w="1132" w:type="dxa"/>
            <w:tcBorders>
              <w:bottom w:val="single" w:sz="8" w:space="0" w:color="000000"/>
            </w:tcBorders>
            <w:shd w:val="clear" w:color="auto" w:fill="FFFFFF"/>
            <w:tcMar>
              <w:top w:w="0" w:type="dxa"/>
              <w:left w:w="0" w:type="dxa"/>
              <w:bottom w:w="0" w:type="dxa"/>
              <w:right w:w="0" w:type="dxa"/>
            </w:tcMar>
            <w:vAlign w:val="center"/>
          </w:tcPr>
          <w:p w14:paraId="1679A0EB" w14:textId="015728CB" w:rsidR="00F45144" w:rsidDel="00D72081" w:rsidRDefault="00F45144" w:rsidP="006A3F95">
            <w:pPr>
              <w:spacing w:before="100" w:after="100"/>
              <w:ind w:left="100" w:right="100"/>
              <w:jc w:val="center"/>
              <w:rPr>
                <w:del w:id="498" w:author="Nicholas Fraser Brown" w:date="2022-01-28T21:24:00Z"/>
              </w:rPr>
            </w:pPr>
            <w:del w:id="499" w:author="Nicholas Fraser Brown" w:date="2022-01-28T21:24:00Z">
              <w:r w:rsidDel="00D72081">
                <w:rPr>
                  <w:rFonts w:ascii="Helvetica" w:eastAsia="Helvetica" w:hAnsi="Helvetica" w:cs="Helvetica"/>
                  <w:color w:val="000000"/>
                  <w:sz w:val="22"/>
                  <w:szCs w:val="22"/>
                </w:rPr>
                <w:delText>&gt;0.99</w:delText>
              </w:r>
            </w:del>
          </w:p>
        </w:tc>
      </w:tr>
      <w:tr w:rsidR="00F45144" w:rsidDel="00D72081" w14:paraId="17AD5FCC" w14:textId="0B606A16" w:rsidTr="00D72081">
        <w:trPr>
          <w:cantSplit/>
          <w:jc w:val="center"/>
          <w:del w:id="500" w:author="Nicholas Fraser Brown" w:date="2022-01-28T21:24:00Z"/>
        </w:trPr>
        <w:tc>
          <w:tcPr>
            <w:tcW w:w="8418" w:type="dxa"/>
            <w:gridSpan w:val="4"/>
            <w:shd w:val="clear" w:color="auto" w:fill="FFFFFF"/>
            <w:tcMar>
              <w:top w:w="0" w:type="dxa"/>
              <w:left w:w="0" w:type="dxa"/>
              <w:bottom w:w="0" w:type="dxa"/>
              <w:right w:w="0" w:type="dxa"/>
            </w:tcMar>
            <w:vAlign w:val="center"/>
          </w:tcPr>
          <w:p w14:paraId="6BA79934" w14:textId="1E10F3A9" w:rsidR="00F45144" w:rsidDel="00D72081" w:rsidRDefault="00F45144" w:rsidP="006A3F95">
            <w:pPr>
              <w:spacing w:before="100" w:after="100"/>
              <w:ind w:left="100" w:right="100"/>
              <w:rPr>
                <w:del w:id="501" w:author="Nicholas Fraser Brown" w:date="2022-01-28T21:24:00Z"/>
              </w:rPr>
            </w:pPr>
            <w:del w:id="502" w:author="Nicholas Fraser Brown" w:date="2022-01-28T21:24:00Z">
              <w:r w:rsidDel="00D72081">
                <w:rPr>
                  <w:rFonts w:ascii="Helvetica" w:eastAsia="Helvetica" w:hAnsi="Helvetica" w:cs="Helvetica"/>
                  <w:color w:val="000000"/>
                  <w:sz w:val="22"/>
                  <w:szCs w:val="22"/>
                  <w:vertAlign w:val="superscript"/>
                </w:rPr>
                <w:delText>1</w:delText>
              </w:r>
              <w:r w:rsidDel="00D72081">
                <w:rPr>
                  <w:rFonts w:ascii="Helvetica" w:eastAsia="Helvetica" w:hAnsi="Helvetica" w:cs="Helvetica"/>
                  <w:color w:val="000000"/>
                  <w:sz w:val="22"/>
                  <w:szCs w:val="22"/>
                </w:rPr>
                <w:delText>HR = Hazard Ratio, CI = Confidence Interval</w:delText>
              </w:r>
            </w:del>
          </w:p>
        </w:tc>
      </w:tr>
    </w:tbl>
    <w:p w14:paraId="7140CAFB" w14:textId="2867A293" w:rsidR="00F45144" w:rsidDel="00D72081" w:rsidRDefault="00F45144" w:rsidP="00F45144">
      <w:pPr>
        <w:pStyle w:val="Heading3"/>
        <w:rPr>
          <w:del w:id="503" w:author="Nicholas Fraser Brown" w:date="2022-01-28T21:21:00Z"/>
        </w:rPr>
      </w:pPr>
      <w:bookmarkStart w:id="504" w:name="recurrence-free-survival-1"/>
      <w:bookmarkEnd w:id="201"/>
      <w:del w:id="505" w:author="Nicholas Fraser Brown" w:date="2022-01-28T21:21:00Z">
        <w:r w:rsidDel="00D72081">
          <w:rPr>
            <w:rStyle w:val="SectionNumber"/>
          </w:rPr>
          <w:delText>3.2.2</w:delText>
        </w:r>
        <w:r w:rsidDel="00D72081">
          <w:tab/>
          <w:delText>Recurrence free survival</w:delText>
        </w:r>
      </w:del>
    </w:p>
    <w:p w14:paraId="5DB7F006" w14:textId="7C0C549D" w:rsidR="00F45144" w:rsidDel="009C3985" w:rsidRDefault="00F45144" w:rsidP="00F45144">
      <w:pPr>
        <w:pStyle w:val="SourceCode"/>
        <w:rPr>
          <w:del w:id="506" w:author="Nicholas Fraser Brown" w:date="2022-01-28T21:05:00Z"/>
        </w:rPr>
      </w:pPr>
      <w:del w:id="507" w:author="Nicholas Fraser Brown" w:date="2022-01-28T21:05:00Z">
        <w:r w:rsidDel="009C3985">
          <w:rPr>
            <w:rStyle w:val="VerbatimChar"/>
          </w:rPr>
          <w:delText>## Warning in coxph.fit(X, Y, istrat, offset, init, control, weights = weights, :</w:delText>
        </w:r>
        <w:r w:rsidDel="009C3985">
          <w:br/>
        </w:r>
        <w:r w:rsidDel="009C3985">
          <w:rPr>
            <w:rStyle w:val="VerbatimChar"/>
          </w:rPr>
          <w:delText>## Loglik converged before variable 1,4,5 ; coefficient may be infinite.</w:delText>
        </w:r>
      </w:del>
    </w:p>
    <w:p w14:paraId="7480054C" w14:textId="42D71A9A" w:rsidR="00F45144" w:rsidDel="00D72081" w:rsidRDefault="00F45144" w:rsidP="00F45144">
      <w:pPr>
        <w:pStyle w:val="SourceCode"/>
        <w:rPr>
          <w:del w:id="508" w:author="Nicholas Fraser Brown" w:date="2022-01-28T21:24:00Z"/>
        </w:rPr>
      </w:pPr>
      <w:del w:id="509" w:author="Nicholas Fraser Brown" w:date="2022-01-28T21:05:00Z">
        <w:r w:rsidDel="009C3985">
          <w:rPr>
            <w:rStyle w:val="VerbatimChar"/>
          </w:rPr>
          <w:delText>## Warning in coxph.fit(X, Y, istrat, offset, init, control, weights = weights, :</w:delText>
        </w:r>
        <w:r w:rsidDel="009C3985">
          <w:br/>
        </w:r>
        <w:r w:rsidDel="009C3985">
          <w:rPr>
            <w:rStyle w:val="VerbatimChar"/>
          </w:rPr>
          <w:delText>## Loglik converged before variable 4 ; coefficient may be infinite.</w:delText>
        </w:r>
      </w:del>
    </w:p>
    <w:tbl>
      <w:tblPr>
        <w:tblStyle w:val="Table"/>
        <w:tblW w:w="0" w:type="auto"/>
        <w:jc w:val="center"/>
        <w:tblLayout w:type="fixed"/>
        <w:tblLook w:val="0420" w:firstRow="1" w:lastRow="0" w:firstColumn="0" w:lastColumn="0" w:noHBand="0" w:noVBand="1"/>
      </w:tblPr>
      <w:tblGrid>
        <w:gridCol w:w="4299"/>
        <w:gridCol w:w="778"/>
        <w:gridCol w:w="2209"/>
        <w:gridCol w:w="1132"/>
      </w:tblGrid>
      <w:tr w:rsidR="00F45144" w:rsidDel="00D72081" w14:paraId="5AC8195C" w14:textId="126E4A12" w:rsidTr="006A3F95">
        <w:trPr>
          <w:cnfStyle w:val="100000000000" w:firstRow="1" w:lastRow="0" w:firstColumn="0" w:lastColumn="0" w:oddVBand="0" w:evenVBand="0" w:oddHBand="0" w:evenHBand="0" w:firstRowFirstColumn="0" w:firstRowLastColumn="0" w:lastRowFirstColumn="0" w:lastRowLastColumn="0"/>
          <w:cantSplit/>
          <w:tblHeader/>
          <w:jc w:val="center"/>
          <w:del w:id="510" w:author="Nicholas Fraser Brown" w:date="2022-01-28T21:24:00Z"/>
        </w:trPr>
        <w:tc>
          <w:tcPr>
            <w:tcW w:w="4299"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E581CC2" w14:textId="7950ACA6" w:rsidR="00F45144" w:rsidDel="00D72081" w:rsidRDefault="00F45144" w:rsidP="006A3F95">
            <w:pPr>
              <w:spacing w:before="40" w:after="40"/>
              <w:ind w:left="100" w:right="100"/>
              <w:rPr>
                <w:del w:id="511" w:author="Nicholas Fraser Brown" w:date="2022-01-28T21:24:00Z"/>
              </w:rPr>
            </w:pPr>
            <w:del w:id="512" w:author="Nicholas Fraser Brown" w:date="2022-01-28T21:24:00Z">
              <w:r w:rsidDel="00D72081">
                <w:rPr>
                  <w:rFonts w:ascii="Helvetica" w:eastAsia="Helvetica" w:hAnsi="Helvetica" w:cs="Helvetica"/>
                  <w:color w:val="000000"/>
                  <w:sz w:val="22"/>
                  <w:szCs w:val="22"/>
                </w:rPr>
                <w:delText>Characteristic</w:delText>
              </w:r>
            </w:del>
          </w:p>
        </w:tc>
        <w:tc>
          <w:tcPr>
            <w:tcW w:w="77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5542AE6" w14:textId="38DAAB65" w:rsidR="00F45144" w:rsidDel="00D72081" w:rsidRDefault="00F45144" w:rsidP="006A3F95">
            <w:pPr>
              <w:spacing w:before="40" w:after="40"/>
              <w:ind w:left="100" w:right="100"/>
              <w:jc w:val="center"/>
              <w:rPr>
                <w:del w:id="513" w:author="Nicholas Fraser Brown" w:date="2022-01-28T21:24:00Z"/>
              </w:rPr>
            </w:pPr>
            <w:del w:id="514" w:author="Nicholas Fraser Brown" w:date="2022-01-28T21:24:00Z">
              <w:r w:rsidDel="00D72081">
                <w:rPr>
                  <w:rFonts w:ascii="Helvetica" w:eastAsia="Helvetica" w:hAnsi="Helvetica" w:cs="Helvetica"/>
                  <w:color w:val="000000"/>
                  <w:sz w:val="22"/>
                  <w:szCs w:val="22"/>
                </w:rPr>
                <w:delText>N</w:delText>
              </w:r>
            </w:del>
          </w:p>
        </w:tc>
        <w:tc>
          <w:tcPr>
            <w:tcW w:w="2209"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8FE8D19" w14:textId="4AFBD510" w:rsidR="00F45144" w:rsidDel="00D72081" w:rsidRDefault="00F45144" w:rsidP="006A3F95">
            <w:pPr>
              <w:spacing w:before="40" w:after="40"/>
              <w:ind w:left="100" w:right="100"/>
              <w:jc w:val="center"/>
              <w:rPr>
                <w:del w:id="515" w:author="Nicholas Fraser Brown" w:date="2022-01-28T21:24:00Z"/>
              </w:rPr>
            </w:pPr>
            <w:del w:id="516" w:author="Nicholas Fraser Brown" w:date="2022-01-28T21:24:00Z">
              <w:r w:rsidDel="00D72081">
                <w:rPr>
                  <w:rFonts w:ascii="Helvetica" w:eastAsia="Helvetica" w:hAnsi="Helvetica" w:cs="Helvetica"/>
                  <w:color w:val="000000"/>
                  <w:sz w:val="22"/>
                  <w:szCs w:val="22"/>
                </w:rPr>
                <w:delText>HR (95% CI)</w:delText>
              </w:r>
              <w:r w:rsidDel="00D72081">
                <w:rPr>
                  <w:rFonts w:ascii="Helvetica" w:eastAsia="Helvetica" w:hAnsi="Helvetica" w:cs="Helvetica"/>
                  <w:color w:val="000000"/>
                  <w:sz w:val="22"/>
                  <w:szCs w:val="22"/>
                  <w:vertAlign w:val="superscript"/>
                </w:rPr>
                <w:delText>1</w:delText>
              </w:r>
            </w:del>
          </w:p>
        </w:tc>
        <w:tc>
          <w:tcPr>
            <w:tcW w:w="11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877E639" w14:textId="6C945ADA" w:rsidR="00F45144" w:rsidDel="00D72081" w:rsidRDefault="00F45144" w:rsidP="006A3F95">
            <w:pPr>
              <w:spacing w:before="40" w:after="40"/>
              <w:ind w:left="100" w:right="100"/>
              <w:jc w:val="center"/>
              <w:rPr>
                <w:del w:id="517" w:author="Nicholas Fraser Brown" w:date="2022-01-28T21:24:00Z"/>
              </w:rPr>
            </w:pPr>
            <w:del w:id="518" w:author="Nicholas Fraser Brown" w:date="2022-01-28T21:24:00Z">
              <w:r w:rsidDel="00D72081">
                <w:rPr>
                  <w:rFonts w:ascii="Helvetica" w:eastAsia="Helvetica" w:hAnsi="Helvetica" w:cs="Helvetica"/>
                  <w:color w:val="000000"/>
                  <w:sz w:val="22"/>
                  <w:szCs w:val="22"/>
                </w:rPr>
                <w:delText>p-value</w:delText>
              </w:r>
            </w:del>
          </w:p>
        </w:tc>
      </w:tr>
      <w:tr w:rsidR="00F45144" w:rsidDel="00D72081" w14:paraId="24A9B23A" w14:textId="7031529F" w:rsidTr="006A3F95">
        <w:trPr>
          <w:cantSplit/>
          <w:jc w:val="center"/>
          <w:del w:id="519" w:author="Nicholas Fraser Brown" w:date="2022-01-28T21:24:00Z"/>
        </w:trPr>
        <w:tc>
          <w:tcPr>
            <w:tcW w:w="4299" w:type="dxa"/>
            <w:shd w:val="clear" w:color="auto" w:fill="FFFFFF"/>
            <w:tcMar>
              <w:top w:w="0" w:type="dxa"/>
              <w:left w:w="0" w:type="dxa"/>
              <w:bottom w:w="0" w:type="dxa"/>
              <w:right w:w="0" w:type="dxa"/>
            </w:tcMar>
          </w:tcPr>
          <w:p w14:paraId="4981B38A" w14:textId="5396580A" w:rsidR="00F45144" w:rsidDel="00D72081" w:rsidRDefault="00F45144" w:rsidP="006A3F95">
            <w:pPr>
              <w:spacing w:before="100" w:after="100"/>
              <w:ind w:left="100" w:right="100"/>
              <w:rPr>
                <w:del w:id="520" w:author="Nicholas Fraser Brown" w:date="2022-01-28T21:24:00Z"/>
              </w:rPr>
            </w:pPr>
            <w:del w:id="521" w:author="Nicholas Fraser Brown" w:date="2022-01-28T21:24:00Z">
              <w:r w:rsidDel="00D72081">
                <w:rPr>
                  <w:rFonts w:ascii="Helvetica" w:eastAsia="Helvetica" w:hAnsi="Helvetica" w:cs="Helvetica"/>
                  <w:color w:val="000000"/>
                  <w:sz w:val="22"/>
                  <w:szCs w:val="22"/>
                </w:rPr>
                <w:delText>Age at diagnosis</w:delText>
              </w:r>
            </w:del>
          </w:p>
        </w:tc>
        <w:tc>
          <w:tcPr>
            <w:tcW w:w="778" w:type="dxa"/>
            <w:shd w:val="clear" w:color="auto" w:fill="FFFFFF"/>
            <w:tcMar>
              <w:top w:w="0" w:type="dxa"/>
              <w:left w:w="0" w:type="dxa"/>
              <w:bottom w:w="0" w:type="dxa"/>
              <w:right w:w="0" w:type="dxa"/>
            </w:tcMar>
            <w:vAlign w:val="center"/>
          </w:tcPr>
          <w:p w14:paraId="0FD19C2A" w14:textId="58F5DBF9" w:rsidR="00F45144" w:rsidDel="00D72081" w:rsidRDefault="00F45144" w:rsidP="006A3F95">
            <w:pPr>
              <w:spacing w:before="100" w:after="100"/>
              <w:ind w:left="100" w:right="100"/>
              <w:jc w:val="center"/>
              <w:rPr>
                <w:del w:id="522" w:author="Nicholas Fraser Brown" w:date="2022-01-28T21:24:00Z"/>
              </w:rPr>
            </w:pPr>
            <w:del w:id="523" w:author="Nicholas Fraser Brown" w:date="2022-01-28T21:24:00Z">
              <w:r w:rsidDel="00D72081">
                <w:rPr>
                  <w:rFonts w:ascii="Helvetica" w:eastAsia="Helvetica" w:hAnsi="Helvetica" w:cs="Helvetica"/>
                  <w:color w:val="000000"/>
                  <w:sz w:val="22"/>
                  <w:szCs w:val="22"/>
                </w:rPr>
                <w:delText>170</w:delText>
              </w:r>
            </w:del>
          </w:p>
        </w:tc>
        <w:tc>
          <w:tcPr>
            <w:tcW w:w="2209" w:type="dxa"/>
            <w:shd w:val="clear" w:color="auto" w:fill="FFFFFF"/>
            <w:tcMar>
              <w:top w:w="0" w:type="dxa"/>
              <w:left w:w="0" w:type="dxa"/>
              <w:bottom w:w="0" w:type="dxa"/>
              <w:right w:w="0" w:type="dxa"/>
            </w:tcMar>
            <w:vAlign w:val="center"/>
          </w:tcPr>
          <w:p w14:paraId="7760A15D" w14:textId="2FF7A244" w:rsidR="00F45144" w:rsidDel="00D72081" w:rsidRDefault="00F45144" w:rsidP="006A3F95">
            <w:pPr>
              <w:spacing w:before="100" w:after="100"/>
              <w:ind w:left="100" w:right="100"/>
              <w:jc w:val="center"/>
              <w:rPr>
                <w:del w:id="524" w:author="Nicholas Fraser Brown" w:date="2022-01-28T21:24:00Z"/>
              </w:rPr>
            </w:pPr>
            <w:del w:id="525" w:author="Nicholas Fraser Brown" w:date="2022-01-28T21:24:00Z">
              <w:r w:rsidDel="00D72081">
                <w:rPr>
                  <w:rFonts w:ascii="Helvetica" w:eastAsia="Helvetica" w:hAnsi="Helvetica" w:cs="Helvetica"/>
                  <w:color w:val="000000"/>
                  <w:sz w:val="22"/>
                  <w:szCs w:val="22"/>
                </w:rPr>
                <w:delText>0.98 (0.95 to 1.01)</w:delText>
              </w:r>
            </w:del>
          </w:p>
        </w:tc>
        <w:tc>
          <w:tcPr>
            <w:tcW w:w="1132" w:type="dxa"/>
            <w:shd w:val="clear" w:color="auto" w:fill="FFFFFF"/>
            <w:tcMar>
              <w:top w:w="0" w:type="dxa"/>
              <w:left w:w="0" w:type="dxa"/>
              <w:bottom w:w="0" w:type="dxa"/>
              <w:right w:w="0" w:type="dxa"/>
            </w:tcMar>
            <w:vAlign w:val="center"/>
          </w:tcPr>
          <w:p w14:paraId="511B7022" w14:textId="3427A6A8" w:rsidR="00F45144" w:rsidDel="00D72081" w:rsidRDefault="00F45144" w:rsidP="006A3F95">
            <w:pPr>
              <w:spacing w:before="100" w:after="100"/>
              <w:ind w:left="100" w:right="100"/>
              <w:jc w:val="center"/>
              <w:rPr>
                <w:del w:id="526" w:author="Nicholas Fraser Brown" w:date="2022-01-28T21:24:00Z"/>
              </w:rPr>
            </w:pPr>
            <w:del w:id="527" w:author="Nicholas Fraser Brown" w:date="2022-01-28T21:24:00Z">
              <w:r w:rsidDel="00D72081">
                <w:rPr>
                  <w:rFonts w:ascii="Helvetica" w:eastAsia="Helvetica" w:hAnsi="Helvetica" w:cs="Helvetica"/>
                  <w:color w:val="000000"/>
                  <w:sz w:val="22"/>
                  <w:szCs w:val="22"/>
                </w:rPr>
                <w:delText>0.18</w:delText>
              </w:r>
            </w:del>
          </w:p>
        </w:tc>
      </w:tr>
      <w:tr w:rsidR="00F45144" w:rsidDel="00D72081" w14:paraId="154D1D5A" w14:textId="21D6B102" w:rsidTr="006A3F95">
        <w:trPr>
          <w:cantSplit/>
          <w:jc w:val="center"/>
          <w:del w:id="528" w:author="Nicholas Fraser Brown" w:date="2022-01-28T21:24:00Z"/>
        </w:trPr>
        <w:tc>
          <w:tcPr>
            <w:tcW w:w="4299" w:type="dxa"/>
            <w:shd w:val="clear" w:color="auto" w:fill="FFFFFF"/>
            <w:tcMar>
              <w:top w:w="0" w:type="dxa"/>
              <w:left w:w="0" w:type="dxa"/>
              <w:bottom w:w="0" w:type="dxa"/>
              <w:right w:w="0" w:type="dxa"/>
            </w:tcMar>
          </w:tcPr>
          <w:p w14:paraId="1D2727CD" w14:textId="19596A3F" w:rsidR="00F45144" w:rsidDel="00D72081" w:rsidRDefault="00F45144" w:rsidP="006A3F95">
            <w:pPr>
              <w:spacing w:before="100" w:after="100"/>
              <w:ind w:left="100" w:right="100"/>
              <w:rPr>
                <w:del w:id="529" w:author="Nicholas Fraser Brown" w:date="2022-01-28T21:24:00Z"/>
              </w:rPr>
            </w:pPr>
            <w:del w:id="530" w:author="Nicholas Fraser Brown" w:date="2022-01-28T21:24:00Z">
              <w:r w:rsidDel="00D72081">
                <w:rPr>
                  <w:rFonts w:ascii="Helvetica" w:eastAsia="Helvetica" w:hAnsi="Helvetica" w:cs="Helvetica"/>
                  <w:color w:val="000000"/>
                  <w:sz w:val="22"/>
                  <w:szCs w:val="22"/>
                </w:rPr>
                <w:delText>CRM</w:delText>
              </w:r>
            </w:del>
          </w:p>
        </w:tc>
        <w:tc>
          <w:tcPr>
            <w:tcW w:w="778" w:type="dxa"/>
            <w:shd w:val="clear" w:color="auto" w:fill="FFFFFF"/>
            <w:tcMar>
              <w:top w:w="0" w:type="dxa"/>
              <w:left w:w="0" w:type="dxa"/>
              <w:bottom w:w="0" w:type="dxa"/>
              <w:right w:w="0" w:type="dxa"/>
            </w:tcMar>
            <w:vAlign w:val="center"/>
          </w:tcPr>
          <w:p w14:paraId="022E96F4" w14:textId="3E4714B0" w:rsidR="00F45144" w:rsidDel="00D72081" w:rsidRDefault="00F45144" w:rsidP="006A3F95">
            <w:pPr>
              <w:spacing w:before="100" w:after="100"/>
              <w:ind w:left="100" w:right="100"/>
              <w:jc w:val="center"/>
              <w:rPr>
                <w:del w:id="531" w:author="Nicholas Fraser Brown" w:date="2022-01-28T21:24:00Z"/>
              </w:rPr>
            </w:pPr>
            <w:del w:id="532" w:author="Nicholas Fraser Brown" w:date="2022-01-28T21:24:00Z">
              <w:r w:rsidDel="00D72081">
                <w:rPr>
                  <w:rFonts w:ascii="Helvetica" w:eastAsia="Helvetica" w:hAnsi="Helvetica" w:cs="Helvetica"/>
                  <w:color w:val="000000"/>
                  <w:sz w:val="22"/>
                  <w:szCs w:val="22"/>
                </w:rPr>
                <w:delText>143</w:delText>
              </w:r>
            </w:del>
          </w:p>
        </w:tc>
        <w:tc>
          <w:tcPr>
            <w:tcW w:w="2209" w:type="dxa"/>
            <w:shd w:val="clear" w:color="auto" w:fill="FFFFFF"/>
            <w:tcMar>
              <w:top w:w="0" w:type="dxa"/>
              <w:left w:w="0" w:type="dxa"/>
              <w:bottom w:w="0" w:type="dxa"/>
              <w:right w:w="0" w:type="dxa"/>
            </w:tcMar>
            <w:vAlign w:val="center"/>
          </w:tcPr>
          <w:p w14:paraId="5061B9F3" w14:textId="47F17443" w:rsidR="00F45144" w:rsidDel="00D72081" w:rsidRDefault="00F45144" w:rsidP="006A3F95">
            <w:pPr>
              <w:spacing w:before="100" w:after="100"/>
              <w:ind w:left="100" w:right="100"/>
              <w:jc w:val="center"/>
              <w:rPr>
                <w:del w:id="533" w:author="Nicholas Fraser Brown" w:date="2022-01-28T21:24:00Z"/>
              </w:rPr>
            </w:pPr>
          </w:p>
        </w:tc>
        <w:tc>
          <w:tcPr>
            <w:tcW w:w="1132" w:type="dxa"/>
            <w:shd w:val="clear" w:color="auto" w:fill="FFFFFF"/>
            <w:tcMar>
              <w:top w:w="0" w:type="dxa"/>
              <w:left w:w="0" w:type="dxa"/>
              <w:bottom w:w="0" w:type="dxa"/>
              <w:right w:w="0" w:type="dxa"/>
            </w:tcMar>
            <w:vAlign w:val="center"/>
          </w:tcPr>
          <w:p w14:paraId="502778AB" w14:textId="1505FD64" w:rsidR="00F45144" w:rsidDel="00D72081" w:rsidRDefault="00F45144" w:rsidP="006A3F95">
            <w:pPr>
              <w:spacing w:before="100" w:after="100"/>
              <w:ind w:left="100" w:right="100"/>
              <w:jc w:val="center"/>
              <w:rPr>
                <w:del w:id="534" w:author="Nicholas Fraser Brown" w:date="2022-01-28T21:24:00Z"/>
              </w:rPr>
            </w:pPr>
          </w:p>
        </w:tc>
      </w:tr>
      <w:tr w:rsidR="00F45144" w:rsidDel="00D72081" w14:paraId="56D1F786" w14:textId="5B8EBFBD" w:rsidTr="006A3F95">
        <w:trPr>
          <w:cantSplit/>
          <w:jc w:val="center"/>
          <w:del w:id="535" w:author="Nicholas Fraser Brown" w:date="2022-01-28T21:24:00Z"/>
        </w:trPr>
        <w:tc>
          <w:tcPr>
            <w:tcW w:w="4299" w:type="dxa"/>
            <w:shd w:val="clear" w:color="auto" w:fill="FFFFFF"/>
            <w:tcMar>
              <w:top w:w="0" w:type="dxa"/>
              <w:left w:w="0" w:type="dxa"/>
              <w:bottom w:w="0" w:type="dxa"/>
              <w:right w:w="0" w:type="dxa"/>
            </w:tcMar>
          </w:tcPr>
          <w:p w14:paraId="4A6BC862" w14:textId="00AC374E" w:rsidR="00F45144" w:rsidDel="00D72081" w:rsidRDefault="00F45144" w:rsidP="006A3F95">
            <w:pPr>
              <w:spacing w:before="100" w:after="100"/>
              <w:ind w:left="300" w:right="100"/>
              <w:rPr>
                <w:del w:id="536" w:author="Nicholas Fraser Brown" w:date="2022-01-28T21:24:00Z"/>
              </w:rPr>
            </w:pPr>
            <w:del w:id="537" w:author="Nicholas Fraser Brown" w:date="2022-01-28T21:24:00Z">
              <w:r w:rsidDel="00D72081">
                <w:rPr>
                  <w:rFonts w:ascii="Helvetica" w:eastAsia="Helvetica" w:hAnsi="Helvetica" w:cs="Helvetica"/>
                  <w:color w:val="000000"/>
                  <w:sz w:val="22"/>
                  <w:szCs w:val="22"/>
                </w:rPr>
                <w:delText>pos</w:delText>
              </w:r>
            </w:del>
          </w:p>
        </w:tc>
        <w:tc>
          <w:tcPr>
            <w:tcW w:w="778" w:type="dxa"/>
            <w:shd w:val="clear" w:color="auto" w:fill="FFFFFF"/>
            <w:tcMar>
              <w:top w:w="0" w:type="dxa"/>
              <w:left w:w="0" w:type="dxa"/>
              <w:bottom w:w="0" w:type="dxa"/>
              <w:right w:w="0" w:type="dxa"/>
            </w:tcMar>
            <w:vAlign w:val="center"/>
          </w:tcPr>
          <w:p w14:paraId="23F32468" w14:textId="69D2591D" w:rsidR="00F45144" w:rsidDel="00D72081" w:rsidRDefault="00F45144" w:rsidP="006A3F95">
            <w:pPr>
              <w:spacing w:before="100" w:after="100"/>
              <w:ind w:left="100" w:right="100"/>
              <w:jc w:val="center"/>
              <w:rPr>
                <w:del w:id="538" w:author="Nicholas Fraser Brown" w:date="2022-01-28T21:24:00Z"/>
              </w:rPr>
            </w:pPr>
          </w:p>
        </w:tc>
        <w:tc>
          <w:tcPr>
            <w:tcW w:w="2209" w:type="dxa"/>
            <w:shd w:val="clear" w:color="auto" w:fill="FFFFFF"/>
            <w:tcMar>
              <w:top w:w="0" w:type="dxa"/>
              <w:left w:w="0" w:type="dxa"/>
              <w:bottom w:w="0" w:type="dxa"/>
              <w:right w:w="0" w:type="dxa"/>
            </w:tcMar>
            <w:vAlign w:val="center"/>
          </w:tcPr>
          <w:p w14:paraId="41C8643A" w14:textId="4C4929F6" w:rsidR="00F45144" w:rsidDel="00D72081" w:rsidRDefault="00F45144" w:rsidP="006A3F95">
            <w:pPr>
              <w:spacing w:before="100" w:after="100"/>
              <w:ind w:left="100" w:right="100"/>
              <w:jc w:val="center"/>
              <w:rPr>
                <w:del w:id="539" w:author="Nicholas Fraser Brown" w:date="2022-01-28T21:24:00Z"/>
              </w:rPr>
            </w:pPr>
            <w:del w:id="540" w:author="Nicholas Fraser Brown" w:date="2022-01-28T21:24:00Z">
              <w:r w:rsidDel="00D72081">
                <w:rPr>
                  <w:rFonts w:ascii="Helvetica" w:eastAsia="Helvetica" w:hAnsi="Helvetica" w:cs="Helvetica"/>
                  <w:color w:val="000000"/>
                  <w:sz w:val="22"/>
                  <w:szCs w:val="22"/>
                </w:rPr>
                <w:delText>—</w:delText>
              </w:r>
            </w:del>
          </w:p>
        </w:tc>
        <w:tc>
          <w:tcPr>
            <w:tcW w:w="1132" w:type="dxa"/>
            <w:shd w:val="clear" w:color="auto" w:fill="FFFFFF"/>
            <w:tcMar>
              <w:top w:w="0" w:type="dxa"/>
              <w:left w:w="0" w:type="dxa"/>
              <w:bottom w:w="0" w:type="dxa"/>
              <w:right w:w="0" w:type="dxa"/>
            </w:tcMar>
            <w:vAlign w:val="center"/>
          </w:tcPr>
          <w:p w14:paraId="3FB9D29F" w14:textId="2DDB9278" w:rsidR="00F45144" w:rsidDel="00D72081" w:rsidRDefault="00F45144" w:rsidP="006A3F95">
            <w:pPr>
              <w:spacing w:before="100" w:after="100"/>
              <w:ind w:left="100" w:right="100"/>
              <w:jc w:val="center"/>
              <w:rPr>
                <w:del w:id="541" w:author="Nicholas Fraser Brown" w:date="2022-01-28T21:24:00Z"/>
              </w:rPr>
            </w:pPr>
          </w:p>
        </w:tc>
      </w:tr>
      <w:tr w:rsidR="00F45144" w:rsidDel="00D72081" w14:paraId="0BD903AC" w14:textId="5ACB8683" w:rsidTr="006A3F95">
        <w:trPr>
          <w:cantSplit/>
          <w:jc w:val="center"/>
          <w:del w:id="542" w:author="Nicholas Fraser Brown" w:date="2022-01-28T21:24:00Z"/>
        </w:trPr>
        <w:tc>
          <w:tcPr>
            <w:tcW w:w="4299" w:type="dxa"/>
            <w:shd w:val="clear" w:color="auto" w:fill="FFFFFF"/>
            <w:tcMar>
              <w:top w:w="0" w:type="dxa"/>
              <w:left w:w="0" w:type="dxa"/>
              <w:bottom w:w="0" w:type="dxa"/>
              <w:right w:w="0" w:type="dxa"/>
            </w:tcMar>
          </w:tcPr>
          <w:p w14:paraId="5011C0BF" w14:textId="5C6EF646" w:rsidR="00F45144" w:rsidDel="00D72081" w:rsidRDefault="00F45144" w:rsidP="006A3F95">
            <w:pPr>
              <w:spacing w:before="100" w:after="100"/>
              <w:ind w:left="300" w:right="100"/>
              <w:rPr>
                <w:del w:id="543" w:author="Nicholas Fraser Brown" w:date="2022-01-28T21:24:00Z"/>
              </w:rPr>
            </w:pPr>
            <w:del w:id="544" w:author="Nicholas Fraser Brown" w:date="2022-01-28T21:24:00Z">
              <w:r w:rsidDel="00D72081">
                <w:rPr>
                  <w:rFonts w:ascii="Helvetica" w:eastAsia="Helvetica" w:hAnsi="Helvetica" w:cs="Helvetica"/>
                  <w:color w:val="000000"/>
                  <w:sz w:val="22"/>
                  <w:szCs w:val="22"/>
                </w:rPr>
                <w:delText>neg</w:delText>
              </w:r>
            </w:del>
          </w:p>
        </w:tc>
        <w:tc>
          <w:tcPr>
            <w:tcW w:w="778" w:type="dxa"/>
            <w:shd w:val="clear" w:color="auto" w:fill="FFFFFF"/>
            <w:tcMar>
              <w:top w:w="0" w:type="dxa"/>
              <w:left w:w="0" w:type="dxa"/>
              <w:bottom w:w="0" w:type="dxa"/>
              <w:right w:w="0" w:type="dxa"/>
            </w:tcMar>
            <w:vAlign w:val="center"/>
          </w:tcPr>
          <w:p w14:paraId="541C3CE5" w14:textId="27EACB00" w:rsidR="00F45144" w:rsidDel="00D72081" w:rsidRDefault="00F45144" w:rsidP="006A3F95">
            <w:pPr>
              <w:spacing w:before="100" w:after="100"/>
              <w:ind w:left="100" w:right="100"/>
              <w:jc w:val="center"/>
              <w:rPr>
                <w:del w:id="545" w:author="Nicholas Fraser Brown" w:date="2022-01-28T21:24:00Z"/>
              </w:rPr>
            </w:pPr>
          </w:p>
        </w:tc>
        <w:tc>
          <w:tcPr>
            <w:tcW w:w="2209" w:type="dxa"/>
            <w:shd w:val="clear" w:color="auto" w:fill="FFFFFF"/>
            <w:tcMar>
              <w:top w:w="0" w:type="dxa"/>
              <w:left w:w="0" w:type="dxa"/>
              <w:bottom w:w="0" w:type="dxa"/>
              <w:right w:w="0" w:type="dxa"/>
            </w:tcMar>
            <w:vAlign w:val="center"/>
          </w:tcPr>
          <w:p w14:paraId="5A591167" w14:textId="782FC557" w:rsidR="00F45144" w:rsidDel="00D72081" w:rsidRDefault="00F45144" w:rsidP="006A3F95">
            <w:pPr>
              <w:spacing w:before="100" w:after="100"/>
              <w:ind w:left="100" w:right="100"/>
              <w:jc w:val="center"/>
              <w:rPr>
                <w:del w:id="546" w:author="Nicholas Fraser Brown" w:date="2022-01-28T21:24:00Z"/>
              </w:rPr>
            </w:pPr>
            <w:del w:id="547" w:author="Nicholas Fraser Brown" w:date="2022-01-28T21:24:00Z">
              <w:r w:rsidDel="00D72081">
                <w:rPr>
                  <w:rFonts w:ascii="Helvetica" w:eastAsia="Helvetica" w:hAnsi="Helvetica" w:cs="Helvetica"/>
                  <w:color w:val="000000"/>
                  <w:sz w:val="22"/>
                  <w:szCs w:val="22"/>
                </w:rPr>
                <w:delText>0.38 (0.11 to 1.26)</w:delText>
              </w:r>
            </w:del>
          </w:p>
        </w:tc>
        <w:tc>
          <w:tcPr>
            <w:tcW w:w="1132" w:type="dxa"/>
            <w:shd w:val="clear" w:color="auto" w:fill="FFFFFF"/>
            <w:tcMar>
              <w:top w:w="0" w:type="dxa"/>
              <w:left w:w="0" w:type="dxa"/>
              <w:bottom w:w="0" w:type="dxa"/>
              <w:right w:w="0" w:type="dxa"/>
            </w:tcMar>
            <w:vAlign w:val="center"/>
          </w:tcPr>
          <w:p w14:paraId="25FD920F" w14:textId="6B37E7FB" w:rsidR="00F45144" w:rsidDel="00D72081" w:rsidRDefault="00F45144" w:rsidP="006A3F95">
            <w:pPr>
              <w:spacing w:before="100" w:after="100"/>
              <w:ind w:left="100" w:right="100"/>
              <w:jc w:val="center"/>
              <w:rPr>
                <w:del w:id="548" w:author="Nicholas Fraser Brown" w:date="2022-01-28T21:24:00Z"/>
              </w:rPr>
            </w:pPr>
            <w:del w:id="549" w:author="Nicholas Fraser Brown" w:date="2022-01-28T21:24:00Z">
              <w:r w:rsidDel="00D72081">
                <w:rPr>
                  <w:rFonts w:ascii="Helvetica" w:eastAsia="Helvetica" w:hAnsi="Helvetica" w:cs="Helvetica"/>
                  <w:color w:val="000000"/>
                  <w:sz w:val="22"/>
                  <w:szCs w:val="22"/>
                </w:rPr>
                <w:delText>0.11</w:delText>
              </w:r>
            </w:del>
          </w:p>
        </w:tc>
      </w:tr>
      <w:tr w:rsidR="00F45144" w:rsidDel="00D72081" w14:paraId="390B6DBD" w14:textId="49DA87C2" w:rsidTr="006A3F95">
        <w:trPr>
          <w:cantSplit/>
          <w:jc w:val="center"/>
          <w:del w:id="550" w:author="Nicholas Fraser Brown" w:date="2022-01-28T21:24:00Z"/>
        </w:trPr>
        <w:tc>
          <w:tcPr>
            <w:tcW w:w="4299" w:type="dxa"/>
            <w:shd w:val="clear" w:color="auto" w:fill="FFFFFF"/>
            <w:tcMar>
              <w:top w:w="0" w:type="dxa"/>
              <w:left w:w="0" w:type="dxa"/>
              <w:bottom w:w="0" w:type="dxa"/>
              <w:right w:w="0" w:type="dxa"/>
            </w:tcMar>
          </w:tcPr>
          <w:p w14:paraId="1F6E9622" w14:textId="4F562214" w:rsidR="00F45144" w:rsidDel="00D72081" w:rsidRDefault="00F45144" w:rsidP="006A3F95">
            <w:pPr>
              <w:spacing w:before="100" w:after="100"/>
              <w:ind w:left="100" w:right="100"/>
              <w:rPr>
                <w:del w:id="551" w:author="Nicholas Fraser Brown" w:date="2022-01-28T21:24:00Z"/>
              </w:rPr>
            </w:pPr>
            <w:del w:id="552" w:author="Nicholas Fraser Brown" w:date="2022-01-28T21:24:00Z">
              <w:r w:rsidDel="00D72081">
                <w:rPr>
                  <w:rFonts w:ascii="Helvetica" w:eastAsia="Helvetica" w:hAnsi="Helvetica" w:cs="Helvetica"/>
                  <w:color w:val="000000"/>
                  <w:sz w:val="22"/>
                  <w:szCs w:val="22"/>
                </w:rPr>
                <w:delText>R status</w:delText>
              </w:r>
            </w:del>
          </w:p>
        </w:tc>
        <w:tc>
          <w:tcPr>
            <w:tcW w:w="778" w:type="dxa"/>
            <w:shd w:val="clear" w:color="auto" w:fill="FFFFFF"/>
            <w:tcMar>
              <w:top w:w="0" w:type="dxa"/>
              <w:left w:w="0" w:type="dxa"/>
              <w:bottom w:w="0" w:type="dxa"/>
              <w:right w:w="0" w:type="dxa"/>
            </w:tcMar>
            <w:vAlign w:val="center"/>
          </w:tcPr>
          <w:p w14:paraId="7082561D" w14:textId="0B2214B5" w:rsidR="00F45144" w:rsidDel="00D72081" w:rsidRDefault="00F45144" w:rsidP="006A3F95">
            <w:pPr>
              <w:spacing w:before="100" w:after="100"/>
              <w:ind w:left="100" w:right="100"/>
              <w:jc w:val="center"/>
              <w:rPr>
                <w:del w:id="553" w:author="Nicholas Fraser Brown" w:date="2022-01-28T21:24:00Z"/>
              </w:rPr>
            </w:pPr>
            <w:del w:id="554" w:author="Nicholas Fraser Brown" w:date="2022-01-28T21:24:00Z">
              <w:r w:rsidDel="00D72081">
                <w:rPr>
                  <w:rFonts w:ascii="Helvetica" w:eastAsia="Helvetica" w:hAnsi="Helvetica" w:cs="Helvetica"/>
                  <w:color w:val="000000"/>
                  <w:sz w:val="22"/>
                  <w:szCs w:val="22"/>
                </w:rPr>
                <w:delText>164</w:delText>
              </w:r>
            </w:del>
          </w:p>
        </w:tc>
        <w:tc>
          <w:tcPr>
            <w:tcW w:w="2209" w:type="dxa"/>
            <w:shd w:val="clear" w:color="auto" w:fill="FFFFFF"/>
            <w:tcMar>
              <w:top w:w="0" w:type="dxa"/>
              <w:left w:w="0" w:type="dxa"/>
              <w:bottom w:w="0" w:type="dxa"/>
              <w:right w:w="0" w:type="dxa"/>
            </w:tcMar>
            <w:vAlign w:val="center"/>
          </w:tcPr>
          <w:p w14:paraId="532E867A" w14:textId="358112BC" w:rsidR="00F45144" w:rsidDel="00D72081" w:rsidRDefault="00F45144" w:rsidP="006A3F95">
            <w:pPr>
              <w:spacing w:before="100" w:after="100"/>
              <w:ind w:left="100" w:right="100"/>
              <w:jc w:val="center"/>
              <w:rPr>
                <w:del w:id="555" w:author="Nicholas Fraser Brown" w:date="2022-01-28T21:24:00Z"/>
              </w:rPr>
            </w:pPr>
          </w:p>
        </w:tc>
        <w:tc>
          <w:tcPr>
            <w:tcW w:w="1132" w:type="dxa"/>
            <w:shd w:val="clear" w:color="auto" w:fill="FFFFFF"/>
            <w:tcMar>
              <w:top w:w="0" w:type="dxa"/>
              <w:left w:w="0" w:type="dxa"/>
              <w:bottom w:w="0" w:type="dxa"/>
              <w:right w:w="0" w:type="dxa"/>
            </w:tcMar>
            <w:vAlign w:val="center"/>
          </w:tcPr>
          <w:p w14:paraId="3AE9DE8C" w14:textId="33B88BDE" w:rsidR="00F45144" w:rsidDel="00D72081" w:rsidRDefault="00F45144" w:rsidP="006A3F95">
            <w:pPr>
              <w:spacing w:before="100" w:after="100"/>
              <w:ind w:left="100" w:right="100"/>
              <w:jc w:val="center"/>
              <w:rPr>
                <w:del w:id="556" w:author="Nicholas Fraser Brown" w:date="2022-01-28T21:24:00Z"/>
              </w:rPr>
            </w:pPr>
          </w:p>
        </w:tc>
      </w:tr>
      <w:tr w:rsidR="00F45144" w:rsidDel="00D72081" w14:paraId="06A6C9E9" w14:textId="1D42A865" w:rsidTr="006A3F95">
        <w:trPr>
          <w:cantSplit/>
          <w:jc w:val="center"/>
          <w:del w:id="557" w:author="Nicholas Fraser Brown" w:date="2022-01-28T21:24:00Z"/>
        </w:trPr>
        <w:tc>
          <w:tcPr>
            <w:tcW w:w="4299" w:type="dxa"/>
            <w:shd w:val="clear" w:color="auto" w:fill="FFFFFF"/>
            <w:tcMar>
              <w:top w:w="0" w:type="dxa"/>
              <w:left w:w="0" w:type="dxa"/>
              <w:bottom w:w="0" w:type="dxa"/>
              <w:right w:w="0" w:type="dxa"/>
            </w:tcMar>
          </w:tcPr>
          <w:p w14:paraId="067DAD14" w14:textId="3E3E88BA" w:rsidR="00F45144" w:rsidDel="00D72081" w:rsidRDefault="00F45144" w:rsidP="006A3F95">
            <w:pPr>
              <w:spacing w:before="100" w:after="100"/>
              <w:ind w:left="300" w:right="100"/>
              <w:rPr>
                <w:del w:id="558" w:author="Nicholas Fraser Brown" w:date="2022-01-28T21:24:00Z"/>
              </w:rPr>
            </w:pPr>
            <w:del w:id="559" w:author="Nicholas Fraser Brown" w:date="2022-01-28T21:24:00Z">
              <w:r w:rsidDel="00D72081">
                <w:rPr>
                  <w:rFonts w:ascii="Helvetica" w:eastAsia="Helvetica" w:hAnsi="Helvetica" w:cs="Helvetica"/>
                  <w:color w:val="000000"/>
                  <w:sz w:val="22"/>
                  <w:szCs w:val="22"/>
                </w:rPr>
                <w:delText>R0</w:delText>
              </w:r>
            </w:del>
          </w:p>
        </w:tc>
        <w:tc>
          <w:tcPr>
            <w:tcW w:w="778" w:type="dxa"/>
            <w:shd w:val="clear" w:color="auto" w:fill="FFFFFF"/>
            <w:tcMar>
              <w:top w:w="0" w:type="dxa"/>
              <w:left w:w="0" w:type="dxa"/>
              <w:bottom w:w="0" w:type="dxa"/>
              <w:right w:w="0" w:type="dxa"/>
            </w:tcMar>
            <w:vAlign w:val="center"/>
          </w:tcPr>
          <w:p w14:paraId="1E657B56" w14:textId="00101C3E" w:rsidR="00F45144" w:rsidDel="00D72081" w:rsidRDefault="00F45144" w:rsidP="006A3F95">
            <w:pPr>
              <w:spacing w:before="100" w:after="100"/>
              <w:ind w:left="100" w:right="100"/>
              <w:jc w:val="center"/>
              <w:rPr>
                <w:del w:id="560" w:author="Nicholas Fraser Brown" w:date="2022-01-28T21:24:00Z"/>
              </w:rPr>
            </w:pPr>
          </w:p>
        </w:tc>
        <w:tc>
          <w:tcPr>
            <w:tcW w:w="2209" w:type="dxa"/>
            <w:shd w:val="clear" w:color="auto" w:fill="FFFFFF"/>
            <w:tcMar>
              <w:top w:w="0" w:type="dxa"/>
              <w:left w:w="0" w:type="dxa"/>
              <w:bottom w:w="0" w:type="dxa"/>
              <w:right w:w="0" w:type="dxa"/>
            </w:tcMar>
            <w:vAlign w:val="center"/>
          </w:tcPr>
          <w:p w14:paraId="36394605" w14:textId="0C85C2DD" w:rsidR="00F45144" w:rsidDel="00D72081" w:rsidRDefault="00F45144" w:rsidP="006A3F95">
            <w:pPr>
              <w:spacing w:before="100" w:after="100"/>
              <w:ind w:left="100" w:right="100"/>
              <w:jc w:val="center"/>
              <w:rPr>
                <w:del w:id="561" w:author="Nicholas Fraser Brown" w:date="2022-01-28T21:24:00Z"/>
              </w:rPr>
            </w:pPr>
            <w:del w:id="562" w:author="Nicholas Fraser Brown" w:date="2022-01-28T21:24:00Z">
              <w:r w:rsidDel="00D72081">
                <w:rPr>
                  <w:rFonts w:ascii="Helvetica" w:eastAsia="Helvetica" w:hAnsi="Helvetica" w:cs="Helvetica"/>
                  <w:color w:val="000000"/>
                  <w:sz w:val="22"/>
                  <w:szCs w:val="22"/>
                </w:rPr>
                <w:delText>—</w:delText>
              </w:r>
            </w:del>
          </w:p>
        </w:tc>
        <w:tc>
          <w:tcPr>
            <w:tcW w:w="1132" w:type="dxa"/>
            <w:shd w:val="clear" w:color="auto" w:fill="FFFFFF"/>
            <w:tcMar>
              <w:top w:w="0" w:type="dxa"/>
              <w:left w:w="0" w:type="dxa"/>
              <w:bottom w:w="0" w:type="dxa"/>
              <w:right w:w="0" w:type="dxa"/>
            </w:tcMar>
            <w:vAlign w:val="center"/>
          </w:tcPr>
          <w:p w14:paraId="4E3FF4FF" w14:textId="02915A52" w:rsidR="00F45144" w:rsidDel="00D72081" w:rsidRDefault="00F45144" w:rsidP="006A3F95">
            <w:pPr>
              <w:spacing w:before="100" w:after="100"/>
              <w:ind w:left="100" w:right="100"/>
              <w:jc w:val="center"/>
              <w:rPr>
                <w:del w:id="563" w:author="Nicholas Fraser Brown" w:date="2022-01-28T21:24:00Z"/>
              </w:rPr>
            </w:pPr>
          </w:p>
        </w:tc>
      </w:tr>
      <w:tr w:rsidR="00F45144" w:rsidDel="00D72081" w14:paraId="79656130" w14:textId="4358015C" w:rsidTr="006A3F95">
        <w:trPr>
          <w:cantSplit/>
          <w:jc w:val="center"/>
          <w:del w:id="564" w:author="Nicholas Fraser Brown" w:date="2022-01-28T21:24:00Z"/>
        </w:trPr>
        <w:tc>
          <w:tcPr>
            <w:tcW w:w="4299" w:type="dxa"/>
            <w:shd w:val="clear" w:color="auto" w:fill="FFFFFF"/>
            <w:tcMar>
              <w:top w:w="0" w:type="dxa"/>
              <w:left w:w="0" w:type="dxa"/>
              <w:bottom w:w="0" w:type="dxa"/>
              <w:right w:w="0" w:type="dxa"/>
            </w:tcMar>
          </w:tcPr>
          <w:p w14:paraId="479C9901" w14:textId="1C9500C8" w:rsidR="00F45144" w:rsidDel="00D72081" w:rsidRDefault="00F45144" w:rsidP="006A3F95">
            <w:pPr>
              <w:spacing w:before="100" w:after="100"/>
              <w:ind w:left="300" w:right="100"/>
              <w:rPr>
                <w:del w:id="565" w:author="Nicholas Fraser Brown" w:date="2022-01-28T21:24:00Z"/>
              </w:rPr>
            </w:pPr>
            <w:del w:id="566" w:author="Nicholas Fraser Brown" w:date="2022-01-28T21:24:00Z">
              <w:r w:rsidDel="00D72081">
                <w:rPr>
                  <w:rFonts w:ascii="Helvetica" w:eastAsia="Helvetica" w:hAnsi="Helvetica" w:cs="Helvetica"/>
                  <w:color w:val="000000"/>
                  <w:sz w:val="22"/>
                  <w:szCs w:val="22"/>
                </w:rPr>
                <w:delText>R1</w:delText>
              </w:r>
            </w:del>
          </w:p>
        </w:tc>
        <w:tc>
          <w:tcPr>
            <w:tcW w:w="778" w:type="dxa"/>
            <w:shd w:val="clear" w:color="auto" w:fill="FFFFFF"/>
            <w:tcMar>
              <w:top w:w="0" w:type="dxa"/>
              <w:left w:w="0" w:type="dxa"/>
              <w:bottom w:w="0" w:type="dxa"/>
              <w:right w:w="0" w:type="dxa"/>
            </w:tcMar>
            <w:vAlign w:val="center"/>
          </w:tcPr>
          <w:p w14:paraId="5DA69F64" w14:textId="1B4BC9A8" w:rsidR="00F45144" w:rsidDel="00D72081" w:rsidRDefault="00F45144" w:rsidP="006A3F95">
            <w:pPr>
              <w:spacing w:before="100" w:after="100"/>
              <w:ind w:left="100" w:right="100"/>
              <w:jc w:val="center"/>
              <w:rPr>
                <w:del w:id="567" w:author="Nicholas Fraser Brown" w:date="2022-01-28T21:24:00Z"/>
              </w:rPr>
            </w:pPr>
          </w:p>
        </w:tc>
        <w:tc>
          <w:tcPr>
            <w:tcW w:w="2209" w:type="dxa"/>
            <w:shd w:val="clear" w:color="auto" w:fill="FFFFFF"/>
            <w:tcMar>
              <w:top w:w="0" w:type="dxa"/>
              <w:left w:w="0" w:type="dxa"/>
              <w:bottom w:w="0" w:type="dxa"/>
              <w:right w:w="0" w:type="dxa"/>
            </w:tcMar>
            <w:vAlign w:val="center"/>
          </w:tcPr>
          <w:p w14:paraId="5C3DABF9" w14:textId="7210C67D" w:rsidR="00F45144" w:rsidDel="00D72081" w:rsidRDefault="00F45144" w:rsidP="006A3F95">
            <w:pPr>
              <w:spacing w:before="100" w:after="100"/>
              <w:ind w:left="100" w:right="100"/>
              <w:jc w:val="center"/>
              <w:rPr>
                <w:del w:id="568" w:author="Nicholas Fraser Brown" w:date="2022-01-28T21:24:00Z"/>
              </w:rPr>
            </w:pPr>
            <w:del w:id="569" w:author="Nicholas Fraser Brown" w:date="2022-01-28T21:24:00Z">
              <w:r w:rsidDel="00D72081">
                <w:rPr>
                  <w:rFonts w:ascii="Helvetica" w:eastAsia="Helvetica" w:hAnsi="Helvetica" w:cs="Helvetica"/>
                  <w:color w:val="000000"/>
                  <w:sz w:val="22"/>
                  <w:szCs w:val="22"/>
                </w:rPr>
                <w:delText>6.83 (3.14 to 14.9)</w:delText>
              </w:r>
            </w:del>
          </w:p>
        </w:tc>
        <w:tc>
          <w:tcPr>
            <w:tcW w:w="1132" w:type="dxa"/>
            <w:shd w:val="clear" w:color="auto" w:fill="FFFFFF"/>
            <w:tcMar>
              <w:top w:w="0" w:type="dxa"/>
              <w:left w:w="0" w:type="dxa"/>
              <w:bottom w:w="0" w:type="dxa"/>
              <w:right w:w="0" w:type="dxa"/>
            </w:tcMar>
            <w:vAlign w:val="center"/>
          </w:tcPr>
          <w:p w14:paraId="44FB57D5" w14:textId="5428FBFD" w:rsidR="00F45144" w:rsidDel="00D72081" w:rsidRDefault="00F45144" w:rsidP="006A3F95">
            <w:pPr>
              <w:spacing w:before="100" w:after="100"/>
              <w:ind w:left="100" w:right="100"/>
              <w:jc w:val="center"/>
              <w:rPr>
                <w:del w:id="570" w:author="Nicholas Fraser Brown" w:date="2022-01-28T21:24:00Z"/>
              </w:rPr>
            </w:pPr>
            <w:del w:id="571" w:author="Nicholas Fraser Brown" w:date="2022-01-28T21:24:00Z">
              <w:r w:rsidDel="00D72081">
                <w:rPr>
                  <w:rFonts w:ascii="Helvetica" w:eastAsia="Helvetica" w:hAnsi="Helvetica" w:cs="Helvetica"/>
                  <w:b/>
                  <w:color w:val="000000"/>
                  <w:sz w:val="22"/>
                  <w:szCs w:val="22"/>
                </w:rPr>
                <w:delText>&lt;0.001</w:delText>
              </w:r>
            </w:del>
          </w:p>
        </w:tc>
      </w:tr>
      <w:tr w:rsidR="00F45144" w:rsidDel="00D72081" w14:paraId="01729E95" w14:textId="275CC253" w:rsidTr="006A3F95">
        <w:trPr>
          <w:cantSplit/>
          <w:jc w:val="center"/>
          <w:del w:id="572" w:author="Nicholas Fraser Brown" w:date="2022-01-28T21:24:00Z"/>
        </w:trPr>
        <w:tc>
          <w:tcPr>
            <w:tcW w:w="4299" w:type="dxa"/>
            <w:shd w:val="clear" w:color="auto" w:fill="FFFFFF"/>
            <w:tcMar>
              <w:top w:w="0" w:type="dxa"/>
              <w:left w:w="0" w:type="dxa"/>
              <w:bottom w:w="0" w:type="dxa"/>
              <w:right w:w="0" w:type="dxa"/>
            </w:tcMar>
          </w:tcPr>
          <w:p w14:paraId="414E7456" w14:textId="00FC8E4F" w:rsidR="00F45144" w:rsidDel="00D72081" w:rsidRDefault="00F45144" w:rsidP="006A3F95">
            <w:pPr>
              <w:spacing w:before="100" w:after="100"/>
              <w:ind w:left="100" w:right="100"/>
              <w:rPr>
                <w:del w:id="573" w:author="Nicholas Fraser Brown" w:date="2022-01-28T21:24:00Z"/>
              </w:rPr>
            </w:pPr>
            <w:del w:id="574" w:author="Nicholas Fraser Brown" w:date="2022-01-28T21:24:00Z">
              <w:r w:rsidDel="00D72081">
                <w:rPr>
                  <w:rFonts w:ascii="Helvetica" w:eastAsia="Helvetica" w:hAnsi="Helvetica" w:cs="Helvetica"/>
                  <w:color w:val="000000"/>
                  <w:sz w:val="22"/>
                  <w:szCs w:val="22"/>
                </w:rPr>
                <w:delText>TRG status</w:delText>
              </w:r>
            </w:del>
          </w:p>
        </w:tc>
        <w:tc>
          <w:tcPr>
            <w:tcW w:w="778" w:type="dxa"/>
            <w:shd w:val="clear" w:color="auto" w:fill="FFFFFF"/>
            <w:tcMar>
              <w:top w:w="0" w:type="dxa"/>
              <w:left w:w="0" w:type="dxa"/>
              <w:bottom w:w="0" w:type="dxa"/>
              <w:right w:w="0" w:type="dxa"/>
            </w:tcMar>
            <w:vAlign w:val="center"/>
          </w:tcPr>
          <w:p w14:paraId="79D1D17E" w14:textId="4250CA67" w:rsidR="00F45144" w:rsidDel="00D72081" w:rsidRDefault="00F45144" w:rsidP="006A3F95">
            <w:pPr>
              <w:spacing w:before="100" w:after="100"/>
              <w:ind w:left="100" w:right="100"/>
              <w:jc w:val="center"/>
              <w:rPr>
                <w:del w:id="575" w:author="Nicholas Fraser Brown" w:date="2022-01-28T21:24:00Z"/>
              </w:rPr>
            </w:pPr>
            <w:del w:id="576" w:author="Nicholas Fraser Brown" w:date="2022-01-28T21:24:00Z">
              <w:r w:rsidDel="00D72081">
                <w:rPr>
                  <w:rFonts w:ascii="Helvetica" w:eastAsia="Helvetica" w:hAnsi="Helvetica" w:cs="Helvetica"/>
                  <w:color w:val="000000"/>
                  <w:sz w:val="22"/>
                  <w:szCs w:val="22"/>
                </w:rPr>
                <w:delText>79</w:delText>
              </w:r>
            </w:del>
          </w:p>
        </w:tc>
        <w:tc>
          <w:tcPr>
            <w:tcW w:w="2209" w:type="dxa"/>
            <w:shd w:val="clear" w:color="auto" w:fill="FFFFFF"/>
            <w:tcMar>
              <w:top w:w="0" w:type="dxa"/>
              <w:left w:w="0" w:type="dxa"/>
              <w:bottom w:w="0" w:type="dxa"/>
              <w:right w:w="0" w:type="dxa"/>
            </w:tcMar>
            <w:vAlign w:val="center"/>
          </w:tcPr>
          <w:p w14:paraId="015ECF34" w14:textId="3071B30D" w:rsidR="00F45144" w:rsidDel="00D72081" w:rsidRDefault="00F45144" w:rsidP="006A3F95">
            <w:pPr>
              <w:spacing w:before="100" w:after="100"/>
              <w:ind w:left="100" w:right="100"/>
              <w:jc w:val="center"/>
              <w:rPr>
                <w:del w:id="577" w:author="Nicholas Fraser Brown" w:date="2022-01-28T21:24:00Z"/>
              </w:rPr>
            </w:pPr>
          </w:p>
        </w:tc>
        <w:tc>
          <w:tcPr>
            <w:tcW w:w="1132" w:type="dxa"/>
            <w:shd w:val="clear" w:color="auto" w:fill="FFFFFF"/>
            <w:tcMar>
              <w:top w:w="0" w:type="dxa"/>
              <w:left w:w="0" w:type="dxa"/>
              <w:bottom w:w="0" w:type="dxa"/>
              <w:right w:w="0" w:type="dxa"/>
            </w:tcMar>
            <w:vAlign w:val="center"/>
          </w:tcPr>
          <w:p w14:paraId="2D3FBE41" w14:textId="14EEC734" w:rsidR="00F45144" w:rsidDel="00D72081" w:rsidRDefault="00F45144" w:rsidP="006A3F95">
            <w:pPr>
              <w:spacing w:before="100" w:after="100"/>
              <w:ind w:left="100" w:right="100"/>
              <w:jc w:val="center"/>
              <w:rPr>
                <w:del w:id="578" w:author="Nicholas Fraser Brown" w:date="2022-01-28T21:24:00Z"/>
              </w:rPr>
            </w:pPr>
          </w:p>
        </w:tc>
      </w:tr>
      <w:tr w:rsidR="00F45144" w:rsidDel="00D72081" w14:paraId="2F98766D" w14:textId="63EF3558" w:rsidTr="006A3F95">
        <w:trPr>
          <w:cantSplit/>
          <w:jc w:val="center"/>
          <w:del w:id="579" w:author="Nicholas Fraser Brown" w:date="2022-01-28T21:24:00Z"/>
        </w:trPr>
        <w:tc>
          <w:tcPr>
            <w:tcW w:w="4299" w:type="dxa"/>
            <w:shd w:val="clear" w:color="auto" w:fill="FFFFFF"/>
            <w:tcMar>
              <w:top w:w="0" w:type="dxa"/>
              <w:left w:w="0" w:type="dxa"/>
              <w:bottom w:w="0" w:type="dxa"/>
              <w:right w:w="0" w:type="dxa"/>
            </w:tcMar>
          </w:tcPr>
          <w:p w14:paraId="253A6660" w14:textId="53A02BF5" w:rsidR="00F45144" w:rsidDel="00D72081" w:rsidRDefault="00F45144" w:rsidP="006A3F95">
            <w:pPr>
              <w:spacing w:before="100" w:after="100"/>
              <w:ind w:left="300" w:right="100"/>
              <w:rPr>
                <w:del w:id="580" w:author="Nicholas Fraser Brown" w:date="2022-01-28T21:24:00Z"/>
              </w:rPr>
            </w:pPr>
            <w:del w:id="581" w:author="Nicholas Fraser Brown" w:date="2022-01-28T21:24:00Z">
              <w:r w:rsidDel="00D72081">
                <w:rPr>
                  <w:rFonts w:ascii="Helvetica" w:eastAsia="Helvetica" w:hAnsi="Helvetica" w:cs="Helvetica"/>
                  <w:color w:val="000000"/>
                  <w:sz w:val="22"/>
                  <w:szCs w:val="22"/>
                </w:rPr>
                <w:delText>TRG3</w:delText>
              </w:r>
            </w:del>
          </w:p>
        </w:tc>
        <w:tc>
          <w:tcPr>
            <w:tcW w:w="778" w:type="dxa"/>
            <w:shd w:val="clear" w:color="auto" w:fill="FFFFFF"/>
            <w:tcMar>
              <w:top w:w="0" w:type="dxa"/>
              <w:left w:w="0" w:type="dxa"/>
              <w:bottom w:w="0" w:type="dxa"/>
              <w:right w:w="0" w:type="dxa"/>
            </w:tcMar>
            <w:vAlign w:val="center"/>
          </w:tcPr>
          <w:p w14:paraId="4C764176" w14:textId="42C32760" w:rsidR="00F45144" w:rsidDel="00D72081" w:rsidRDefault="00F45144" w:rsidP="006A3F95">
            <w:pPr>
              <w:spacing w:before="100" w:after="100"/>
              <w:ind w:left="100" w:right="100"/>
              <w:jc w:val="center"/>
              <w:rPr>
                <w:del w:id="582" w:author="Nicholas Fraser Brown" w:date="2022-01-28T21:24:00Z"/>
              </w:rPr>
            </w:pPr>
          </w:p>
        </w:tc>
        <w:tc>
          <w:tcPr>
            <w:tcW w:w="2209" w:type="dxa"/>
            <w:shd w:val="clear" w:color="auto" w:fill="FFFFFF"/>
            <w:tcMar>
              <w:top w:w="0" w:type="dxa"/>
              <w:left w:w="0" w:type="dxa"/>
              <w:bottom w:w="0" w:type="dxa"/>
              <w:right w:w="0" w:type="dxa"/>
            </w:tcMar>
            <w:vAlign w:val="center"/>
          </w:tcPr>
          <w:p w14:paraId="6FBA2B9F" w14:textId="187AD7D3" w:rsidR="00F45144" w:rsidDel="00D72081" w:rsidRDefault="00F45144" w:rsidP="006A3F95">
            <w:pPr>
              <w:spacing w:before="100" w:after="100"/>
              <w:ind w:left="100" w:right="100"/>
              <w:jc w:val="center"/>
              <w:rPr>
                <w:del w:id="583" w:author="Nicholas Fraser Brown" w:date="2022-01-28T21:24:00Z"/>
              </w:rPr>
            </w:pPr>
            <w:del w:id="584" w:author="Nicholas Fraser Brown" w:date="2022-01-28T21:24:00Z">
              <w:r w:rsidDel="00D72081">
                <w:rPr>
                  <w:rFonts w:ascii="Helvetica" w:eastAsia="Helvetica" w:hAnsi="Helvetica" w:cs="Helvetica"/>
                  <w:color w:val="000000"/>
                  <w:sz w:val="22"/>
                  <w:szCs w:val="22"/>
                </w:rPr>
                <w:delText>—</w:delText>
              </w:r>
            </w:del>
          </w:p>
        </w:tc>
        <w:tc>
          <w:tcPr>
            <w:tcW w:w="1132" w:type="dxa"/>
            <w:shd w:val="clear" w:color="auto" w:fill="FFFFFF"/>
            <w:tcMar>
              <w:top w:w="0" w:type="dxa"/>
              <w:left w:w="0" w:type="dxa"/>
              <w:bottom w:w="0" w:type="dxa"/>
              <w:right w:w="0" w:type="dxa"/>
            </w:tcMar>
            <w:vAlign w:val="center"/>
          </w:tcPr>
          <w:p w14:paraId="54287835" w14:textId="3BB683E8" w:rsidR="00F45144" w:rsidDel="00D72081" w:rsidRDefault="00F45144" w:rsidP="006A3F95">
            <w:pPr>
              <w:spacing w:before="100" w:after="100"/>
              <w:ind w:left="100" w:right="100"/>
              <w:jc w:val="center"/>
              <w:rPr>
                <w:del w:id="585" w:author="Nicholas Fraser Brown" w:date="2022-01-28T21:24:00Z"/>
              </w:rPr>
            </w:pPr>
          </w:p>
        </w:tc>
      </w:tr>
      <w:tr w:rsidR="00F45144" w:rsidDel="00D72081" w14:paraId="3F94C029" w14:textId="28182DF6" w:rsidTr="006A3F95">
        <w:trPr>
          <w:cantSplit/>
          <w:jc w:val="center"/>
          <w:del w:id="586" w:author="Nicholas Fraser Brown" w:date="2022-01-28T21:24:00Z"/>
        </w:trPr>
        <w:tc>
          <w:tcPr>
            <w:tcW w:w="4299" w:type="dxa"/>
            <w:shd w:val="clear" w:color="auto" w:fill="FFFFFF"/>
            <w:tcMar>
              <w:top w:w="0" w:type="dxa"/>
              <w:left w:w="0" w:type="dxa"/>
              <w:bottom w:w="0" w:type="dxa"/>
              <w:right w:w="0" w:type="dxa"/>
            </w:tcMar>
          </w:tcPr>
          <w:p w14:paraId="07040007" w14:textId="6ED162E2" w:rsidR="00F45144" w:rsidDel="00D72081" w:rsidRDefault="00F45144" w:rsidP="006A3F95">
            <w:pPr>
              <w:spacing w:before="100" w:after="100"/>
              <w:ind w:left="300" w:right="100"/>
              <w:rPr>
                <w:del w:id="587" w:author="Nicholas Fraser Brown" w:date="2022-01-28T21:24:00Z"/>
              </w:rPr>
            </w:pPr>
            <w:del w:id="588" w:author="Nicholas Fraser Brown" w:date="2022-01-28T21:24:00Z">
              <w:r w:rsidDel="00D72081">
                <w:rPr>
                  <w:rFonts w:ascii="Helvetica" w:eastAsia="Helvetica" w:hAnsi="Helvetica" w:cs="Helvetica"/>
                  <w:color w:val="000000"/>
                  <w:sz w:val="22"/>
                  <w:szCs w:val="22"/>
                </w:rPr>
                <w:delText>TRG0</w:delText>
              </w:r>
            </w:del>
          </w:p>
        </w:tc>
        <w:tc>
          <w:tcPr>
            <w:tcW w:w="778" w:type="dxa"/>
            <w:shd w:val="clear" w:color="auto" w:fill="FFFFFF"/>
            <w:tcMar>
              <w:top w:w="0" w:type="dxa"/>
              <w:left w:w="0" w:type="dxa"/>
              <w:bottom w:w="0" w:type="dxa"/>
              <w:right w:w="0" w:type="dxa"/>
            </w:tcMar>
            <w:vAlign w:val="center"/>
          </w:tcPr>
          <w:p w14:paraId="3F81CA82" w14:textId="71CB6DD0" w:rsidR="00F45144" w:rsidDel="00D72081" w:rsidRDefault="00F45144" w:rsidP="006A3F95">
            <w:pPr>
              <w:spacing w:before="100" w:after="100"/>
              <w:ind w:left="100" w:right="100"/>
              <w:jc w:val="center"/>
              <w:rPr>
                <w:del w:id="589" w:author="Nicholas Fraser Brown" w:date="2022-01-28T21:24:00Z"/>
              </w:rPr>
            </w:pPr>
          </w:p>
        </w:tc>
        <w:tc>
          <w:tcPr>
            <w:tcW w:w="2209" w:type="dxa"/>
            <w:shd w:val="clear" w:color="auto" w:fill="FFFFFF"/>
            <w:tcMar>
              <w:top w:w="0" w:type="dxa"/>
              <w:left w:w="0" w:type="dxa"/>
              <w:bottom w:w="0" w:type="dxa"/>
              <w:right w:w="0" w:type="dxa"/>
            </w:tcMar>
            <w:vAlign w:val="center"/>
          </w:tcPr>
          <w:p w14:paraId="7142BF61" w14:textId="601A8F5E" w:rsidR="00F45144" w:rsidDel="00D72081" w:rsidRDefault="00F45144" w:rsidP="006A3F95">
            <w:pPr>
              <w:spacing w:before="100" w:after="100"/>
              <w:ind w:left="100" w:right="100"/>
              <w:jc w:val="center"/>
              <w:rPr>
                <w:del w:id="590" w:author="Nicholas Fraser Brown" w:date="2022-01-28T21:24:00Z"/>
              </w:rPr>
            </w:pPr>
            <w:del w:id="591" w:author="Nicholas Fraser Brown" w:date="2022-01-28T21:24:00Z">
              <w:r w:rsidDel="00D72081">
                <w:rPr>
                  <w:rFonts w:ascii="Helvetica" w:eastAsia="Helvetica" w:hAnsi="Helvetica" w:cs="Helvetica"/>
                  <w:color w:val="000000"/>
                  <w:sz w:val="22"/>
                  <w:szCs w:val="22"/>
                </w:rPr>
                <w:delText>0.00 (0.00 to Inf)</w:delText>
              </w:r>
            </w:del>
          </w:p>
        </w:tc>
        <w:tc>
          <w:tcPr>
            <w:tcW w:w="1132" w:type="dxa"/>
            <w:shd w:val="clear" w:color="auto" w:fill="FFFFFF"/>
            <w:tcMar>
              <w:top w:w="0" w:type="dxa"/>
              <w:left w:w="0" w:type="dxa"/>
              <w:bottom w:w="0" w:type="dxa"/>
              <w:right w:w="0" w:type="dxa"/>
            </w:tcMar>
            <w:vAlign w:val="center"/>
          </w:tcPr>
          <w:p w14:paraId="28B4EA7F" w14:textId="3735DAD0" w:rsidR="00F45144" w:rsidDel="00D72081" w:rsidRDefault="00F45144" w:rsidP="006A3F95">
            <w:pPr>
              <w:spacing w:before="100" w:after="100"/>
              <w:ind w:left="100" w:right="100"/>
              <w:jc w:val="center"/>
              <w:rPr>
                <w:del w:id="592" w:author="Nicholas Fraser Brown" w:date="2022-01-28T21:24:00Z"/>
              </w:rPr>
            </w:pPr>
            <w:del w:id="593" w:author="Nicholas Fraser Brown" w:date="2022-01-28T21:24:00Z">
              <w:r w:rsidDel="00D72081">
                <w:rPr>
                  <w:rFonts w:ascii="Helvetica" w:eastAsia="Helvetica" w:hAnsi="Helvetica" w:cs="Helvetica"/>
                  <w:color w:val="000000"/>
                  <w:sz w:val="22"/>
                  <w:szCs w:val="22"/>
                </w:rPr>
                <w:delText>&gt;0.99</w:delText>
              </w:r>
            </w:del>
          </w:p>
        </w:tc>
      </w:tr>
      <w:tr w:rsidR="00F45144" w:rsidDel="00D72081" w14:paraId="5099AE2C" w14:textId="489B4FF5" w:rsidTr="006A3F95">
        <w:trPr>
          <w:cantSplit/>
          <w:jc w:val="center"/>
          <w:del w:id="594" w:author="Nicholas Fraser Brown" w:date="2022-01-28T21:24:00Z"/>
        </w:trPr>
        <w:tc>
          <w:tcPr>
            <w:tcW w:w="4299" w:type="dxa"/>
            <w:shd w:val="clear" w:color="auto" w:fill="FFFFFF"/>
            <w:tcMar>
              <w:top w:w="0" w:type="dxa"/>
              <w:left w:w="0" w:type="dxa"/>
              <w:bottom w:w="0" w:type="dxa"/>
              <w:right w:w="0" w:type="dxa"/>
            </w:tcMar>
          </w:tcPr>
          <w:p w14:paraId="489CBD4F" w14:textId="43EFF985" w:rsidR="00F45144" w:rsidDel="00D72081" w:rsidRDefault="00F45144" w:rsidP="006A3F95">
            <w:pPr>
              <w:spacing w:before="100" w:after="100"/>
              <w:ind w:left="300" w:right="100"/>
              <w:rPr>
                <w:del w:id="595" w:author="Nicholas Fraser Brown" w:date="2022-01-28T21:24:00Z"/>
              </w:rPr>
            </w:pPr>
            <w:del w:id="596" w:author="Nicholas Fraser Brown" w:date="2022-01-28T21:24:00Z">
              <w:r w:rsidDel="00D72081">
                <w:rPr>
                  <w:rFonts w:ascii="Helvetica" w:eastAsia="Helvetica" w:hAnsi="Helvetica" w:cs="Helvetica"/>
                  <w:color w:val="000000"/>
                  <w:sz w:val="22"/>
                  <w:szCs w:val="22"/>
                </w:rPr>
                <w:delText>TRG1</w:delText>
              </w:r>
            </w:del>
          </w:p>
        </w:tc>
        <w:tc>
          <w:tcPr>
            <w:tcW w:w="778" w:type="dxa"/>
            <w:shd w:val="clear" w:color="auto" w:fill="FFFFFF"/>
            <w:tcMar>
              <w:top w:w="0" w:type="dxa"/>
              <w:left w:w="0" w:type="dxa"/>
              <w:bottom w:w="0" w:type="dxa"/>
              <w:right w:w="0" w:type="dxa"/>
            </w:tcMar>
            <w:vAlign w:val="center"/>
          </w:tcPr>
          <w:p w14:paraId="4017666D" w14:textId="68444F10" w:rsidR="00F45144" w:rsidDel="00D72081" w:rsidRDefault="00F45144" w:rsidP="006A3F95">
            <w:pPr>
              <w:spacing w:before="100" w:after="100"/>
              <w:ind w:left="100" w:right="100"/>
              <w:jc w:val="center"/>
              <w:rPr>
                <w:del w:id="597" w:author="Nicholas Fraser Brown" w:date="2022-01-28T21:24:00Z"/>
              </w:rPr>
            </w:pPr>
          </w:p>
        </w:tc>
        <w:tc>
          <w:tcPr>
            <w:tcW w:w="2209" w:type="dxa"/>
            <w:shd w:val="clear" w:color="auto" w:fill="FFFFFF"/>
            <w:tcMar>
              <w:top w:w="0" w:type="dxa"/>
              <w:left w:w="0" w:type="dxa"/>
              <w:bottom w:w="0" w:type="dxa"/>
              <w:right w:w="0" w:type="dxa"/>
            </w:tcMar>
            <w:vAlign w:val="center"/>
          </w:tcPr>
          <w:p w14:paraId="5CC13E8F" w14:textId="7123F525" w:rsidR="00F45144" w:rsidDel="00D72081" w:rsidRDefault="00F45144" w:rsidP="006A3F95">
            <w:pPr>
              <w:spacing w:before="100" w:after="100"/>
              <w:ind w:left="100" w:right="100"/>
              <w:jc w:val="center"/>
              <w:rPr>
                <w:del w:id="598" w:author="Nicholas Fraser Brown" w:date="2022-01-28T21:24:00Z"/>
              </w:rPr>
            </w:pPr>
            <w:del w:id="599" w:author="Nicholas Fraser Brown" w:date="2022-01-28T21:24:00Z">
              <w:r w:rsidDel="00D72081">
                <w:rPr>
                  <w:rFonts w:ascii="Helvetica" w:eastAsia="Helvetica" w:hAnsi="Helvetica" w:cs="Helvetica"/>
                  <w:color w:val="000000"/>
                  <w:sz w:val="22"/>
                  <w:szCs w:val="22"/>
                </w:rPr>
                <w:delText>5.13 (1.14 to 23.0)</w:delText>
              </w:r>
            </w:del>
          </w:p>
        </w:tc>
        <w:tc>
          <w:tcPr>
            <w:tcW w:w="1132" w:type="dxa"/>
            <w:shd w:val="clear" w:color="auto" w:fill="FFFFFF"/>
            <w:tcMar>
              <w:top w:w="0" w:type="dxa"/>
              <w:left w:w="0" w:type="dxa"/>
              <w:bottom w:w="0" w:type="dxa"/>
              <w:right w:w="0" w:type="dxa"/>
            </w:tcMar>
            <w:vAlign w:val="center"/>
          </w:tcPr>
          <w:p w14:paraId="7C89E16B" w14:textId="521D498C" w:rsidR="00F45144" w:rsidDel="00D72081" w:rsidRDefault="00F45144" w:rsidP="006A3F95">
            <w:pPr>
              <w:spacing w:before="100" w:after="100"/>
              <w:ind w:left="100" w:right="100"/>
              <w:jc w:val="center"/>
              <w:rPr>
                <w:del w:id="600" w:author="Nicholas Fraser Brown" w:date="2022-01-28T21:24:00Z"/>
              </w:rPr>
            </w:pPr>
            <w:del w:id="601" w:author="Nicholas Fraser Brown" w:date="2022-01-28T21:24:00Z">
              <w:r w:rsidRPr="001F188E" w:rsidDel="00D72081">
                <w:rPr>
                  <w:rFonts w:ascii="Helvetica" w:eastAsia="Helvetica" w:hAnsi="Helvetica" w:cs="Helvetica"/>
                  <w:b/>
                  <w:color w:val="000000"/>
                  <w:sz w:val="22"/>
                  <w:szCs w:val="22"/>
                  <w:highlight w:val="yellow"/>
                  <w:rPrChange w:id="602" w:author="Microsoft Office User" w:date="2022-01-02T14:09:00Z">
                    <w:rPr>
                      <w:rFonts w:ascii="Helvetica" w:eastAsia="Helvetica" w:hAnsi="Helvetica" w:cs="Helvetica"/>
                      <w:b/>
                      <w:color w:val="000000"/>
                      <w:sz w:val="22"/>
                      <w:szCs w:val="22"/>
                    </w:rPr>
                  </w:rPrChange>
                </w:rPr>
                <w:delText>0.</w:delText>
              </w:r>
              <w:commentRangeStart w:id="603"/>
              <w:r w:rsidRPr="001F188E" w:rsidDel="00D72081">
                <w:rPr>
                  <w:rFonts w:ascii="Helvetica" w:eastAsia="Helvetica" w:hAnsi="Helvetica" w:cs="Helvetica"/>
                  <w:b/>
                  <w:color w:val="000000"/>
                  <w:sz w:val="22"/>
                  <w:szCs w:val="22"/>
                  <w:highlight w:val="yellow"/>
                  <w:rPrChange w:id="604" w:author="Microsoft Office User" w:date="2022-01-02T14:09:00Z">
                    <w:rPr>
                      <w:rFonts w:ascii="Helvetica" w:eastAsia="Helvetica" w:hAnsi="Helvetica" w:cs="Helvetica"/>
                      <w:b/>
                      <w:color w:val="000000"/>
                      <w:sz w:val="22"/>
                      <w:szCs w:val="22"/>
                    </w:rPr>
                  </w:rPrChange>
                </w:rPr>
                <w:delText>033</w:delText>
              </w:r>
              <w:commentRangeEnd w:id="603"/>
              <w:r w:rsidDel="00D72081">
                <w:rPr>
                  <w:rStyle w:val="CommentReference"/>
                </w:rPr>
                <w:commentReference w:id="603"/>
              </w:r>
            </w:del>
          </w:p>
        </w:tc>
      </w:tr>
      <w:tr w:rsidR="00F45144" w:rsidDel="00D72081" w14:paraId="25AAE971" w14:textId="35BD3305" w:rsidTr="006A3F95">
        <w:trPr>
          <w:cantSplit/>
          <w:jc w:val="center"/>
          <w:del w:id="605" w:author="Nicholas Fraser Brown" w:date="2022-01-28T21:24:00Z"/>
        </w:trPr>
        <w:tc>
          <w:tcPr>
            <w:tcW w:w="4299" w:type="dxa"/>
            <w:shd w:val="clear" w:color="auto" w:fill="FFFFFF"/>
            <w:tcMar>
              <w:top w:w="0" w:type="dxa"/>
              <w:left w:w="0" w:type="dxa"/>
              <w:bottom w:w="0" w:type="dxa"/>
              <w:right w:w="0" w:type="dxa"/>
            </w:tcMar>
          </w:tcPr>
          <w:p w14:paraId="32BBA1D5" w14:textId="74D25BA1" w:rsidR="00F45144" w:rsidDel="00D72081" w:rsidRDefault="00F45144" w:rsidP="006A3F95">
            <w:pPr>
              <w:spacing w:before="100" w:after="100"/>
              <w:ind w:left="300" w:right="100"/>
              <w:rPr>
                <w:del w:id="606" w:author="Nicholas Fraser Brown" w:date="2022-01-28T21:24:00Z"/>
              </w:rPr>
            </w:pPr>
            <w:del w:id="607" w:author="Nicholas Fraser Brown" w:date="2022-01-28T21:24:00Z">
              <w:r w:rsidDel="00D72081">
                <w:rPr>
                  <w:rFonts w:ascii="Helvetica" w:eastAsia="Helvetica" w:hAnsi="Helvetica" w:cs="Helvetica"/>
                  <w:color w:val="000000"/>
                  <w:sz w:val="22"/>
                  <w:szCs w:val="22"/>
                </w:rPr>
                <w:delText>TRG2</w:delText>
              </w:r>
            </w:del>
          </w:p>
        </w:tc>
        <w:tc>
          <w:tcPr>
            <w:tcW w:w="778" w:type="dxa"/>
            <w:shd w:val="clear" w:color="auto" w:fill="FFFFFF"/>
            <w:tcMar>
              <w:top w:w="0" w:type="dxa"/>
              <w:left w:w="0" w:type="dxa"/>
              <w:bottom w:w="0" w:type="dxa"/>
              <w:right w:w="0" w:type="dxa"/>
            </w:tcMar>
            <w:vAlign w:val="center"/>
          </w:tcPr>
          <w:p w14:paraId="633C25AB" w14:textId="451219BD" w:rsidR="00F45144" w:rsidDel="00D72081" w:rsidRDefault="00F45144" w:rsidP="006A3F95">
            <w:pPr>
              <w:spacing w:before="100" w:after="100"/>
              <w:ind w:left="100" w:right="100"/>
              <w:jc w:val="center"/>
              <w:rPr>
                <w:del w:id="608" w:author="Nicholas Fraser Brown" w:date="2022-01-28T21:24:00Z"/>
              </w:rPr>
            </w:pPr>
          </w:p>
        </w:tc>
        <w:tc>
          <w:tcPr>
            <w:tcW w:w="2209" w:type="dxa"/>
            <w:shd w:val="clear" w:color="auto" w:fill="FFFFFF"/>
            <w:tcMar>
              <w:top w:w="0" w:type="dxa"/>
              <w:left w:w="0" w:type="dxa"/>
              <w:bottom w:w="0" w:type="dxa"/>
              <w:right w:w="0" w:type="dxa"/>
            </w:tcMar>
            <w:vAlign w:val="center"/>
          </w:tcPr>
          <w:p w14:paraId="157E014B" w14:textId="51CF399F" w:rsidR="00F45144" w:rsidDel="00D72081" w:rsidRDefault="00F45144" w:rsidP="006A3F95">
            <w:pPr>
              <w:spacing w:before="100" w:after="100"/>
              <w:ind w:left="100" w:right="100"/>
              <w:jc w:val="center"/>
              <w:rPr>
                <w:del w:id="609" w:author="Nicholas Fraser Brown" w:date="2022-01-28T21:24:00Z"/>
              </w:rPr>
            </w:pPr>
            <w:del w:id="610" w:author="Nicholas Fraser Brown" w:date="2022-01-28T21:24:00Z">
              <w:r w:rsidDel="00D72081">
                <w:rPr>
                  <w:rFonts w:ascii="Helvetica" w:eastAsia="Helvetica" w:hAnsi="Helvetica" w:cs="Helvetica"/>
                  <w:color w:val="000000"/>
                  <w:sz w:val="22"/>
                  <w:szCs w:val="22"/>
                </w:rPr>
                <w:delText>1.38 (0.36 to 5.33)</w:delText>
              </w:r>
            </w:del>
          </w:p>
        </w:tc>
        <w:tc>
          <w:tcPr>
            <w:tcW w:w="1132" w:type="dxa"/>
            <w:shd w:val="clear" w:color="auto" w:fill="FFFFFF"/>
            <w:tcMar>
              <w:top w:w="0" w:type="dxa"/>
              <w:left w:w="0" w:type="dxa"/>
              <w:bottom w:w="0" w:type="dxa"/>
              <w:right w:w="0" w:type="dxa"/>
            </w:tcMar>
            <w:vAlign w:val="center"/>
          </w:tcPr>
          <w:p w14:paraId="1E044A81" w14:textId="2C7F967E" w:rsidR="00F45144" w:rsidDel="00D72081" w:rsidRDefault="00F45144" w:rsidP="006A3F95">
            <w:pPr>
              <w:spacing w:before="100" w:after="100"/>
              <w:ind w:left="100" w:right="100"/>
              <w:jc w:val="center"/>
              <w:rPr>
                <w:del w:id="611" w:author="Nicholas Fraser Brown" w:date="2022-01-28T21:24:00Z"/>
              </w:rPr>
            </w:pPr>
            <w:del w:id="612" w:author="Nicholas Fraser Brown" w:date="2022-01-28T21:24:00Z">
              <w:r w:rsidDel="00D72081">
                <w:rPr>
                  <w:rFonts w:ascii="Helvetica" w:eastAsia="Helvetica" w:hAnsi="Helvetica" w:cs="Helvetica"/>
                  <w:color w:val="000000"/>
                  <w:sz w:val="22"/>
                  <w:szCs w:val="22"/>
                </w:rPr>
                <w:delText>0.64</w:delText>
              </w:r>
            </w:del>
          </w:p>
        </w:tc>
      </w:tr>
      <w:tr w:rsidR="00F45144" w:rsidDel="00D72081" w14:paraId="3A05A8AC" w14:textId="109ACA29" w:rsidTr="006A3F95">
        <w:trPr>
          <w:cantSplit/>
          <w:jc w:val="center"/>
          <w:del w:id="613" w:author="Nicholas Fraser Brown" w:date="2022-01-28T21:24:00Z"/>
        </w:trPr>
        <w:tc>
          <w:tcPr>
            <w:tcW w:w="4299" w:type="dxa"/>
            <w:shd w:val="clear" w:color="auto" w:fill="FFFFFF"/>
            <w:tcMar>
              <w:top w:w="0" w:type="dxa"/>
              <w:left w:w="0" w:type="dxa"/>
              <w:bottom w:w="0" w:type="dxa"/>
              <w:right w:w="0" w:type="dxa"/>
            </w:tcMar>
          </w:tcPr>
          <w:p w14:paraId="28CA5ED5" w14:textId="5FDE4BC3" w:rsidR="00F45144" w:rsidDel="00D72081" w:rsidRDefault="00F45144" w:rsidP="006A3F95">
            <w:pPr>
              <w:spacing w:before="100" w:after="100"/>
              <w:ind w:left="300" w:right="100"/>
              <w:rPr>
                <w:del w:id="614" w:author="Nicholas Fraser Brown" w:date="2022-01-28T21:24:00Z"/>
              </w:rPr>
            </w:pPr>
            <w:del w:id="615" w:author="Nicholas Fraser Brown" w:date="2022-01-28T21:24:00Z">
              <w:r w:rsidDel="00D72081">
                <w:rPr>
                  <w:rFonts w:ascii="Helvetica" w:eastAsia="Helvetica" w:hAnsi="Helvetica" w:cs="Helvetica"/>
                  <w:color w:val="000000"/>
                  <w:sz w:val="22"/>
                  <w:szCs w:val="22"/>
                </w:rPr>
                <w:delText>TRG4</w:delText>
              </w:r>
            </w:del>
          </w:p>
        </w:tc>
        <w:tc>
          <w:tcPr>
            <w:tcW w:w="778" w:type="dxa"/>
            <w:shd w:val="clear" w:color="auto" w:fill="FFFFFF"/>
            <w:tcMar>
              <w:top w:w="0" w:type="dxa"/>
              <w:left w:w="0" w:type="dxa"/>
              <w:bottom w:w="0" w:type="dxa"/>
              <w:right w:w="0" w:type="dxa"/>
            </w:tcMar>
            <w:vAlign w:val="center"/>
          </w:tcPr>
          <w:p w14:paraId="76A4CF7E" w14:textId="6E0D71D2" w:rsidR="00F45144" w:rsidDel="00D72081" w:rsidRDefault="00F45144" w:rsidP="006A3F95">
            <w:pPr>
              <w:spacing w:before="100" w:after="100"/>
              <w:ind w:left="100" w:right="100"/>
              <w:jc w:val="center"/>
              <w:rPr>
                <w:del w:id="616" w:author="Nicholas Fraser Brown" w:date="2022-01-28T21:24:00Z"/>
              </w:rPr>
            </w:pPr>
          </w:p>
        </w:tc>
        <w:tc>
          <w:tcPr>
            <w:tcW w:w="2209" w:type="dxa"/>
            <w:shd w:val="clear" w:color="auto" w:fill="FFFFFF"/>
            <w:tcMar>
              <w:top w:w="0" w:type="dxa"/>
              <w:left w:w="0" w:type="dxa"/>
              <w:bottom w:w="0" w:type="dxa"/>
              <w:right w:w="0" w:type="dxa"/>
            </w:tcMar>
            <w:vAlign w:val="center"/>
          </w:tcPr>
          <w:p w14:paraId="2BB904DE" w14:textId="366897A9" w:rsidR="00F45144" w:rsidDel="00D72081" w:rsidRDefault="00F45144" w:rsidP="006A3F95">
            <w:pPr>
              <w:spacing w:before="100" w:after="100"/>
              <w:ind w:left="100" w:right="100"/>
              <w:jc w:val="center"/>
              <w:rPr>
                <w:del w:id="617" w:author="Nicholas Fraser Brown" w:date="2022-01-28T21:24:00Z"/>
              </w:rPr>
            </w:pPr>
            <w:del w:id="618" w:author="Nicholas Fraser Brown" w:date="2022-01-28T21:24:00Z">
              <w:r w:rsidDel="00D72081">
                <w:rPr>
                  <w:rFonts w:ascii="Helvetica" w:eastAsia="Helvetica" w:hAnsi="Helvetica" w:cs="Helvetica"/>
                  <w:color w:val="000000"/>
                  <w:sz w:val="22"/>
                  <w:szCs w:val="22"/>
                </w:rPr>
                <w:delText>0.00 (0.00 to Inf)</w:delText>
              </w:r>
            </w:del>
          </w:p>
        </w:tc>
        <w:tc>
          <w:tcPr>
            <w:tcW w:w="1132" w:type="dxa"/>
            <w:shd w:val="clear" w:color="auto" w:fill="FFFFFF"/>
            <w:tcMar>
              <w:top w:w="0" w:type="dxa"/>
              <w:left w:w="0" w:type="dxa"/>
              <w:bottom w:w="0" w:type="dxa"/>
              <w:right w:w="0" w:type="dxa"/>
            </w:tcMar>
            <w:vAlign w:val="center"/>
          </w:tcPr>
          <w:p w14:paraId="73FC884B" w14:textId="3BA052F1" w:rsidR="00F45144" w:rsidDel="00D72081" w:rsidRDefault="00F45144" w:rsidP="006A3F95">
            <w:pPr>
              <w:spacing w:before="100" w:after="100"/>
              <w:ind w:left="100" w:right="100"/>
              <w:jc w:val="center"/>
              <w:rPr>
                <w:del w:id="619" w:author="Nicholas Fraser Brown" w:date="2022-01-28T21:24:00Z"/>
              </w:rPr>
            </w:pPr>
            <w:del w:id="620" w:author="Nicholas Fraser Brown" w:date="2022-01-28T21:24:00Z">
              <w:r w:rsidDel="00D72081">
                <w:rPr>
                  <w:rFonts w:ascii="Helvetica" w:eastAsia="Helvetica" w:hAnsi="Helvetica" w:cs="Helvetica"/>
                  <w:color w:val="000000"/>
                  <w:sz w:val="22"/>
                  <w:szCs w:val="22"/>
                </w:rPr>
                <w:delText>&gt;0.99</w:delText>
              </w:r>
            </w:del>
          </w:p>
        </w:tc>
      </w:tr>
      <w:tr w:rsidR="00F45144" w:rsidDel="00D72081" w14:paraId="17AF8030" w14:textId="6CC3CABC" w:rsidTr="006A3F95">
        <w:trPr>
          <w:cantSplit/>
          <w:jc w:val="center"/>
          <w:del w:id="621" w:author="Nicholas Fraser Brown" w:date="2022-01-28T21:24:00Z"/>
        </w:trPr>
        <w:tc>
          <w:tcPr>
            <w:tcW w:w="4299" w:type="dxa"/>
            <w:shd w:val="clear" w:color="auto" w:fill="FFFFFF"/>
            <w:tcMar>
              <w:top w:w="0" w:type="dxa"/>
              <w:left w:w="0" w:type="dxa"/>
              <w:bottom w:w="0" w:type="dxa"/>
              <w:right w:w="0" w:type="dxa"/>
            </w:tcMar>
          </w:tcPr>
          <w:p w14:paraId="0624990B" w14:textId="43E79D99" w:rsidR="00F45144" w:rsidDel="00D72081" w:rsidRDefault="00F45144" w:rsidP="006A3F95">
            <w:pPr>
              <w:spacing w:before="100" w:after="100"/>
              <w:ind w:left="300" w:right="100"/>
              <w:rPr>
                <w:del w:id="622" w:author="Nicholas Fraser Brown" w:date="2022-01-28T21:24:00Z"/>
              </w:rPr>
            </w:pPr>
            <w:del w:id="623" w:author="Nicholas Fraser Brown" w:date="2022-01-28T21:24:00Z">
              <w:r w:rsidDel="00D72081">
                <w:rPr>
                  <w:rFonts w:ascii="Helvetica" w:eastAsia="Helvetica" w:hAnsi="Helvetica" w:cs="Helvetica"/>
                  <w:color w:val="000000"/>
                  <w:sz w:val="22"/>
                  <w:szCs w:val="22"/>
                </w:rPr>
                <w:delText>TRG5</w:delText>
              </w:r>
            </w:del>
          </w:p>
        </w:tc>
        <w:tc>
          <w:tcPr>
            <w:tcW w:w="778" w:type="dxa"/>
            <w:shd w:val="clear" w:color="auto" w:fill="FFFFFF"/>
            <w:tcMar>
              <w:top w:w="0" w:type="dxa"/>
              <w:left w:w="0" w:type="dxa"/>
              <w:bottom w:w="0" w:type="dxa"/>
              <w:right w:w="0" w:type="dxa"/>
            </w:tcMar>
            <w:vAlign w:val="center"/>
          </w:tcPr>
          <w:p w14:paraId="450FE435" w14:textId="2795CA47" w:rsidR="00F45144" w:rsidDel="00D72081" w:rsidRDefault="00F45144" w:rsidP="006A3F95">
            <w:pPr>
              <w:spacing w:before="100" w:after="100"/>
              <w:ind w:left="100" w:right="100"/>
              <w:jc w:val="center"/>
              <w:rPr>
                <w:del w:id="624" w:author="Nicholas Fraser Brown" w:date="2022-01-28T21:24:00Z"/>
              </w:rPr>
            </w:pPr>
          </w:p>
        </w:tc>
        <w:tc>
          <w:tcPr>
            <w:tcW w:w="2209" w:type="dxa"/>
            <w:shd w:val="clear" w:color="auto" w:fill="FFFFFF"/>
            <w:tcMar>
              <w:top w:w="0" w:type="dxa"/>
              <w:left w:w="0" w:type="dxa"/>
              <w:bottom w:w="0" w:type="dxa"/>
              <w:right w:w="0" w:type="dxa"/>
            </w:tcMar>
            <w:vAlign w:val="center"/>
          </w:tcPr>
          <w:p w14:paraId="0DB29B5A" w14:textId="4F5B02A3" w:rsidR="00F45144" w:rsidDel="00D72081" w:rsidRDefault="00F45144" w:rsidP="006A3F95">
            <w:pPr>
              <w:spacing w:before="100" w:after="100"/>
              <w:ind w:left="100" w:right="100"/>
              <w:jc w:val="center"/>
              <w:rPr>
                <w:del w:id="625" w:author="Nicholas Fraser Brown" w:date="2022-01-28T21:24:00Z"/>
              </w:rPr>
            </w:pPr>
            <w:del w:id="626" w:author="Nicholas Fraser Brown" w:date="2022-01-28T21:24:00Z">
              <w:r w:rsidDel="00D72081">
                <w:rPr>
                  <w:rFonts w:ascii="Helvetica" w:eastAsia="Helvetica" w:hAnsi="Helvetica" w:cs="Helvetica"/>
                  <w:color w:val="000000"/>
                  <w:sz w:val="22"/>
                  <w:szCs w:val="22"/>
                </w:rPr>
                <w:delText>0.00 (0.00 to Inf)</w:delText>
              </w:r>
            </w:del>
          </w:p>
        </w:tc>
        <w:tc>
          <w:tcPr>
            <w:tcW w:w="1132" w:type="dxa"/>
            <w:shd w:val="clear" w:color="auto" w:fill="FFFFFF"/>
            <w:tcMar>
              <w:top w:w="0" w:type="dxa"/>
              <w:left w:w="0" w:type="dxa"/>
              <w:bottom w:w="0" w:type="dxa"/>
              <w:right w:w="0" w:type="dxa"/>
            </w:tcMar>
            <w:vAlign w:val="center"/>
          </w:tcPr>
          <w:p w14:paraId="17FE73DC" w14:textId="7C79EE9C" w:rsidR="00F45144" w:rsidDel="00D72081" w:rsidRDefault="00F45144" w:rsidP="006A3F95">
            <w:pPr>
              <w:spacing w:before="100" w:after="100"/>
              <w:ind w:left="100" w:right="100"/>
              <w:jc w:val="center"/>
              <w:rPr>
                <w:del w:id="627" w:author="Nicholas Fraser Brown" w:date="2022-01-28T21:24:00Z"/>
              </w:rPr>
            </w:pPr>
            <w:del w:id="628" w:author="Nicholas Fraser Brown" w:date="2022-01-28T21:24:00Z">
              <w:r w:rsidDel="00D72081">
                <w:rPr>
                  <w:rFonts w:ascii="Helvetica" w:eastAsia="Helvetica" w:hAnsi="Helvetica" w:cs="Helvetica"/>
                  <w:color w:val="000000"/>
                  <w:sz w:val="22"/>
                  <w:szCs w:val="22"/>
                </w:rPr>
                <w:delText>&gt;0.99</w:delText>
              </w:r>
            </w:del>
          </w:p>
        </w:tc>
      </w:tr>
      <w:tr w:rsidR="00F45144" w:rsidDel="00D72081" w14:paraId="539FDC38" w14:textId="07486DC2" w:rsidTr="006A3F95">
        <w:trPr>
          <w:cantSplit/>
          <w:jc w:val="center"/>
          <w:del w:id="629" w:author="Nicholas Fraser Brown" w:date="2022-01-28T21:24:00Z"/>
        </w:trPr>
        <w:tc>
          <w:tcPr>
            <w:tcW w:w="4299" w:type="dxa"/>
            <w:shd w:val="clear" w:color="auto" w:fill="FFFFFF"/>
            <w:tcMar>
              <w:top w:w="0" w:type="dxa"/>
              <w:left w:w="0" w:type="dxa"/>
              <w:bottom w:w="0" w:type="dxa"/>
              <w:right w:w="0" w:type="dxa"/>
            </w:tcMar>
          </w:tcPr>
          <w:p w14:paraId="42D56CEE" w14:textId="39CF8068" w:rsidR="00F45144" w:rsidDel="00D72081" w:rsidRDefault="00F45144" w:rsidP="006A3F95">
            <w:pPr>
              <w:spacing w:before="100" w:after="100"/>
              <w:ind w:left="100" w:right="100"/>
              <w:rPr>
                <w:del w:id="630" w:author="Nicholas Fraser Brown" w:date="2022-01-28T21:24:00Z"/>
              </w:rPr>
            </w:pPr>
            <w:del w:id="631" w:author="Nicholas Fraser Brown" w:date="2022-01-28T21:24:00Z">
              <w:r w:rsidDel="00D72081">
                <w:rPr>
                  <w:rFonts w:ascii="Helvetica" w:eastAsia="Helvetica" w:hAnsi="Helvetica" w:cs="Helvetica"/>
                  <w:color w:val="000000"/>
                  <w:sz w:val="22"/>
                  <w:szCs w:val="22"/>
                </w:rPr>
                <w:delText>Distance from anal verge</w:delText>
              </w:r>
            </w:del>
          </w:p>
        </w:tc>
        <w:tc>
          <w:tcPr>
            <w:tcW w:w="778" w:type="dxa"/>
            <w:shd w:val="clear" w:color="auto" w:fill="FFFFFF"/>
            <w:tcMar>
              <w:top w:w="0" w:type="dxa"/>
              <w:left w:w="0" w:type="dxa"/>
              <w:bottom w:w="0" w:type="dxa"/>
              <w:right w:w="0" w:type="dxa"/>
            </w:tcMar>
            <w:vAlign w:val="center"/>
          </w:tcPr>
          <w:p w14:paraId="10C0C8D8" w14:textId="43754BE4" w:rsidR="00F45144" w:rsidDel="00D72081" w:rsidRDefault="00F45144" w:rsidP="006A3F95">
            <w:pPr>
              <w:spacing w:before="100" w:after="100"/>
              <w:ind w:left="100" w:right="100"/>
              <w:jc w:val="center"/>
              <w:rPr>
                <w:del w:id="632" w:author="Nicholas Fraser Brown" w:date="2022-01-28T21:24:00Z"/>
              </w:rPr>
            </w:pPr>
            <w:del w:id="633" w:author="Nicholas Fraser Brown" w:date="2022-01-28T21:24:00Z">
              <w:r w:rsidDel="00D72081">
                <w:rPr>
                  <w:rFonts w:ascii="Helvetica" w:eastAsia="Helvetica" w:hAnsi="Helvetica" w:cs="Helvetica"/>
                  <w:color w:val="000000"/>
                  <w:sz w:val="22"/>
                  <w:szCs w:val="22"/>
                </w:rPr>
                <w:delText>148</w:delText>
              </w:r>
            </w:del>
          </w:p>
        </w:tc>
        <w:tc>
          <w:tcPr>
            <w:tcW w:w="2209" w:type="dxa"/>
            <w:shd w:val="clear" w:color="auto" w:fill="FFFFFF"/>
            <w:tcMar>
              <w:top w:w="0" w:type="dxa"/>
              <w:left w:w="0" w:type="dxa"/>
              <w:bottom w:w="0" w:type="dxa"/>
              <w:right w:w="0" w:type="dxa"/>
            </w:tcMar>
            <w:vAlign w:val="center"/>
          </w:tcPr>
          <w:p w14:paraId="4EE5CCE7" w14:textId="77CE855F" w:rsidR="00F45144" w:rsidDel="00D72081" w:rsidRDefault="00F45144" w:rsidP="006A3F95">
            <w:pPr>
              <w:spacing w:before="100" w:after="100"/>
              <w:ind w:left="100" w:right="100"/>
              <w:jc w:val="center"/>
              <w:rPr>
                <w:del w:id="634" w:author="Nicholas Fraser Brown" w:date="2022-01-28T21:24:00Z"/>
              </w:rPr>
            </w:pPr>
            <w:del w:id="635" w:author="Nicholas Fraser Brown" w:date="2022-01-28T21:24:00Z">
              <w:r w:rsidDel="00D72081">
                <w:rPr>
                  <w:rFonts w:ascii="Helvetica" w:eastAsia="Helvetica" w:hAnsi="Helvetica" w:cs="Helvetica"/>
                  <w:color w:val="000000"/>
                  <w:sz w:val="22"/>
                  <w:szCs w:val="22"/>
                </w:rPr>
                <w:delText>1.09 (0.95 to 1.25)</w:delText>
              </w:r>
            </w:del>
          </w:p>
        </w:tc>
        <w:tc>
          <w:tcPr>
            <w:tcW w:w="1132" w:type="dxa"/>
            <w:shd w:val="clear" w:color="auto" w:fill="FFFFFF"/>
            <w:tcMar>
              <w:top w:w="0" w:type="dxa"/>
              <w:left w:w="0" w:type="dxa"/>
              <w:bottom w:w="0" w:type="dxa"/>
              <w:right w:w="0" w:type="dxa"/>
            </w:tcMar>
            <w:vAlign w:val="center"/>
          </w:tcPr>
          <w:p w14:paraId="60F289DD" w14:textId="41BCE921" w:rsidR="00F45144" w:rsidDel="00D72081" w:rsidRDefault="00F45144" w:rsidP="006A3F95">
            <w:pPr>
              <w:spacing w:before="100" w:after="100"/>
              <w:ind w:left="100" w:right="100"/>
              <w:jc w:val="center"/>
              <w:rPr>
                <w:del w:id="636" w:author="Nicholas Fraser Brown" w:date="2022-01-28T21:24:00Z"/>
              </w:rPr>
            </w:pPr>
            <w:del w:id="637" w:author="Nicholas Fraser Brown" w:date="2022-01-28T21:24:00Z">
              <w:r w:rsidDel="00D72081">
                <w:rPr>
                  <w:rFonts w:ascii="Helvetica" w:eastAsia="Helvetica" w:hAnsi="Helvetica" w:cs="Helvetica"/>
                  <w:color w:val="000000"/>
                  <w:sz w:val="22"/>
                  <w:szCs w:val="22"/>
                </w:rPr>
                <w:delText>0.21</w:delText>
              </w:r>
            </w:del>
          </w:p>
        </w:tc>
      </w:tr>
      <w:tr w:rsidR="00F45144" w:rsidDel="00D72081" w14:paraId="20AAE1C0" w14:textId="17957506" w:rsidTr="006A3F95">
        <w:trPr>
          <w:cantSplit/>
          <w:jc w:val="center"/>
          <w:del w:id="638" w:author="Nicholas Fraser Brown" w:date="2022-01-28T21:24:00Z"/>
        </w:trPr>
        <w:tc>
          <w:tcPr>
            <w:tcW w:w="4299" w:type="dxa"/>
            <w:shd w:val="clear" w:color="auto" w:fill="FFFFFF"/>
            <w:tcMar>
              <w:top w:w="0" w:type="dxa"/>
              <w:left w:w="0" w:type="dxa"/>
              <w:bottom w:w="0" w:type="dxa"/>
              <w:right w:w="0" w:type="dxa"/>
            </w:tcMar>
          </w:tcPr>
          <w:p w14:paraId="36D030A1" w14:textId="31E6B1D0" w:rsidR="00F45144" w:rsidDel="00D72081" w:rsidRDefault="00F45144" w:rsidP="006A3F95">
            <w:pPr>
              <w:spacing w:before="100" w:after="100"/>
              <w:ind w:left="100" w:right="100"/>
              <w:rPr>
                <w:del w:id="639" w:author="Nicholas Fraser Brown" w:date="2022-01-28T21:24:00Z"/>
              </w:rPr>
            </w:pPr>
            <w:del w:id="640" w:author="Nicholas Fraser Brown" w:date="2022-01-28T21:24:00Z">
              <w:r w:rsidDel="00D72081">
                <w:rPr>
                  <w:rFonts w:ascii="Helvetica" w:eastAsia="Helvetica" w:hAnsi="Helvetica" w:cs="Helvetica"/>
                  <w:color w:val="000000"/>
                  <w:sz w:val="22"/>
                  <w:szCs w:val="22"/>
                </w:rPr>
                <w:delText>EMVI</w:delText>
              </w:r>
            </w:del>
          </w:p>
        </w:tc>
        <w:tc>
          <w:tcPr>
            <w:tcW w:w="778" w:type="dxa"/>
            <w:shd w:val="clear" w:color="auto" w:fill="FFFFFF"/>
            <w:tcMar>
              <w:top w:w="0" w:type="dxa"/>
              <w:left w:w="0" w:type="dxa"/>
              <w:bottom w:w="0" w:type="dxa"/>
              <w:right w:w="0" w:type="dxa"/>
            </w:tcMar>
            <w:vAlign w:val="center"/>
          </w:tcPr>
          <w:p w14:paraId="6BE6539F" w14:textId="0C9B4527" w:rsidR="00F45144" w:rsidDel="00D72081" w:rsidRDefault="00F45144" w:rsidP="006A3F95">
            <w:pPr>
              <w:spacing w:before="100" w:after="100"/>
              <w:ind w:left="100" w:right="100"/>
              <w:jc w:val="center"/>
              <w:rPr>
                <w:del w:id="641" w:author="Nicholas Fraser Brown" w:date="2022-01-28T21:24:00Z"/>
              </w:rPr>
            </w:pPr>
            <w:del w:id="642" w:author="Nicholas Fraser Brown" w:date="2022-01-28T21:24:00Z">
              <w:r w:rsidDel="00D72081">
                <w:rPr>
                  <w:rFonts w:ascii="Helvetica" w:eastAsia="Helvetica" w:hAnsi="Helvetica" w:cs="Helvetica"/>
                  <w:color w:val="000000"/>
                  <w:sz w:val="22"/>
                  <w:szCs w:val="22"/>
                </w:rPr>
                <w:delText>118</w:delText>
              </w:r>
            </w:del>
          </w:p>
        </w:tc>
        <w:tc>
          <w:tcPr>
            <w:tcW w:w="2209" w:type="dxa"/>
            <w:shd w:val="clear" w:color="auto" w:fill="FFFFFF"/>
            <w:tcMar>
              <w:top w:w="0" w:type="dxa"/>
              <w:left w:w="0" w:type="dxa"/>
              <w:bottom w:w="0" w:type="dxa"/>
              <w:right w:w="0" w:type="dxa"/>
            </w:tcMar>
            <w:vAlign w:val="center"/>
          </w:tcPr>
          <w:p w14:paraId="7E22F15F" w14:textId="3BB89E4B" w:rsidR="00F45144" w:rsidDel="00D72081" w:rsidRDefault="00F45144" w:rsidP="006A3F95">
            <w:pPr>
              <w:spacing w:before="100" w:after="100"/>
              <w:ind w:left="100" w:right="100"/>
              <w:jc w:val="center"/>
              <w:rPr>
                <w:del w:id="643" w:author="Nicholas Fraser Brown" w:date="2022-01-28T21:24:00Z"/>
              </w:rPr>
            </w:pPr>
          </w:p>
        </w:tc>
        <w:tc>
          <w:tcPr>
            <w:tcW w:w="1132" w:type="dxa"/>
            <w:shd w:val="clear" w:color="auto" w:fill="FFFFFF"/>
            <w:tcMar>
              <w:top w:w="0" w:type="dxa"/>
              <w:left w:w="0" w:type="dxa"/>
              <w:bottom w:w="0" w:type="dxa"/>
              <w:right w:w="0" w:type="dxa"/>
            </w:tcMar>
            <w:vAlign w:val="center"/>
          </w:tcPr>
          <w:p w14:paraId="1D92B809" w14:textId="349D74C5" w:rsidR="00F45144" w:rsidDel="00D72081" w:rsidRDefault="00F45144" w:rsidP="006A3F95">
            <w:pPr>
              <w:spacing w:before="100" w:after="100"/>
              <w:ind w:left="100" w:right="100"/>
              <w:jc w:val="center"/>
              <w:rPr>
                <w:del w:id="644" w:author="Nicholas Fraser Brown" w:date="2022-01-28T21:24:00Z"/>
              </w:rPr>
            </w:pPr>
          </w:p>
        </w:tc>
      </w:tr>
      <w:tr w:rsidR="00F45144" w:rsidDel="00D72081" w14:paraId="446589A5" w14:textId="7D051B84" w:rsidTr="006A3F95">
        <w:trPr>
          <w:cantSplit/>
          <w:jc w:val="center"/>
          <w:del w:id="645" w:author="Nicholas Fraser Brown" w:date="2022-01-28T21:24:00Z"/>
        </w:trPr>
        <w:tc>
          <w:tcPr>
            <w:tcW w:w="4299" w:type="dxa"/>
            <w:shd w:val="clear" w:color="auto" w:fill="FFFFFF"/>
            <w:tcMar>
              <w:top w:w="0" w:type="dxa"/>
              <w:left w:w="0" w:type="dxa"/>
              <w:bottom w:w="0" w:type="dxa"/>
              <w:right w:w="0" w:type="dxa"/>
            </w:tcMar>
          </w:tcPr>
          <w:p w14:paraId="56A34A3B" w14:textId="1A051687" w:rsidR="00F45144" w:rsidDel="00D72081" w:rsidRDefault="00F45144" w:rsidP="006A3F95">
            <w:pPr>
              <w:spacing w:before="100" w:after="100"/>
              <w:ind w:left="300" w:right="100"/>
              <w:rPr>
                <w:del w:id="646" w:author="Nicholas Fraser Brown" w:date="2022-01-28T21:24:00Z"/>
              </w:rPr>
            </w:pPr>
            <w:del w:id="647" w:author="Nicholas Fraser Brown" w:date="2022-01-28T21:24:00Z">
              <w:r w:rsidDel="00D72081">
                <w:rPr>
                  <w:rFonts w:ascii="Helvetica" w:eastAsia="Helvetica" w:hAnsi="Helvetica" w:cs="Helvetica"/>
                  <w:color w:val="000000"/>
                  <w:sz w:val="22"/>
                  <w:szCs w:val="22"/>
                </w:rPr>
                <w:delText>neg</w:delText>
              </w:r>
            </w:del>
          </w:p>
        </w:tc>
        <w:tc>
          <w:tcPr>
            <w:tcW w:w="778" w:type="dxa"/>
            <w:shd w:val="clear" w:color="auto" w:fill="FFFFFF"/>
            <w:tcMar>
              <w:top w:w="0" w:type="dxa"/>
              <w:left w:w="0" w:type="dxa"/>
              <w:bottom w:w="0" w:type="dxa"/>
              <w:right w:w="0" w:type="dxa"/>
            </w:tcMar>
            <w:vAlign w:val="center"/>
          </w:tcPr>
          <w:p w14:paraId="51639E36" w14:textId="503DE5B3" w:rsidR="00F45144" w:rsidDel="00D72081" w:rsidRDefault="00F45144" w:rsidP="006A3F95">
            <w:pPr>
              <w:spacing w:before="100" w:after="100"/>
              <w:ind w:left="100" w:right="100"/>
              <w:jc w:val="center"/>
              <w:rPr>
                <w:del w:id="648" w:author="Nicholas Fraser Brown" w:date="2022-01-28T21:24:00Z"/>
              </w:rPr>
            </w:pPr>
          </w:p>
        </w:tc>
        <w:tc>
          <w:tcPr>
            <w:tcW w:w="2209" w:type="dxa"/>
            <w:shd w:val="clear" w:color="auto" w:fill="FFFFFF"/>
            <w:tcMar>
              <w:top w:w="0" w:type="dxa"/>
              <w:left w:w="0" w:type="dxa"/>
              <w:bottom w:w="0" w:type="dxa"/>
              <w:right w:w="0" w:type="dxa"/>
            </w:tcMar>
            <w:vAlign w:val="center"/>
          </w:tcPr>
          <w:p w14:paraId="75B96338" w14:textId="6B44CE3F" w:rsidR="00F45144" w:rsidDel="00D72081" w:rsidRDefault="00F45144" w:rsidP="006A3F95">
            <w:pPr>
              <w:spacing w:before="100" w:after="100"/>
              <w:ind w:left="100" w:right="100"/>
              <w:jc w:val="center"/>
              <w:rPr>
                <w:del w:id="649" w:author="Nicholas Fraser Brown" w:date="2022-01-28T21:24:00Z"/>
              </w:rPr>
            </w:pPr>
            <w:del w:id="650" w:author="Nicholas Fraser Brown" w:date="2022-01-28T21:24:00Z">
              <w:r w:rsidDel="00D72081">
                <w:rPr>
                  <w:rFonts w:ascii="Helvetica" w:eastAsia="Helvetica" w:hAnsi="Helvetica" w:cs="Helvetica"/>
                  <w:color w:val="000000"/>
                  <w:sz w:val="22"/>
                  <w:szCs w:val="22"/>
                </w:rPr>
                <w:delText>—</w:delText>
              </w:r>
            </w:del>
          </w:p>
        </w:tc>
        <w:tc>
          <w:tcPr>
            <w:tcW w:w="1132" w:type="dxa"/>
            <w:shd w:val="clear" w:color="auto" w:fill="FFFFFF"/>
            <w:tcMar>
              <w:top w:w="0" w:type="dxa"/>
              <w:left w:w="0" w:type="dxa"/>
              <w:bottom w:w="0" w:type="dxa"/>
              <w:right w:w="0" w:type="dxa"/>
            </w:tcMar>
            <w:vAlign w:val="center"/>
          </w:tcPr>
          <w:p w14:paraId="642040DF" w14:textId="49A93FE5" w:rsidR="00F45144" w:rsidDel="00D72081" w:rsidRDefault="00F45144" w:rsidP="006A3F95">
            <w:pPr>
              <w:spacing w:before="100" w:after="100"/>
              <w:ind w:left="100" w:right="100"/>
              <w:jc w:val="center"/>
              <w:rPr>
                <w:del w:id="651" w:author="Nicholas Fraser Brown" w:date="2022-01-28T21:24:00Z"/>
              </w:rPr>
            </w:pPr>
          </w:p>
        </w:tc>
      </w:tr>
      <w:tr w:rsidR="00F45144" w:rsidDel="00D72081" w14:paraId="7CA4C4D5" w14:textId="459EBB94" w:rsidTr="006A3F95">
        <w:trPr>
          <w:cantSplit/>
          <w:jc w:val="center"/>
          <w:del w:id="652" w:author="Nicholas Fraser Brown" w:date="2022-01-28T21:24:00Z"/>
        </w:trPr>
        <w:tc>
          <w:tcPr>
            <w:tcW w:w="4299" w:type="dxa"/>
            <w:shd w:val="clear" w:color="auto" w:fill="FFFFFF"/>
            <w:tcMar>
              <w:top w:w="0" w:type="dxa"/>
              <w:left w:w="0" w:type="dxa"/>
              <w:bottom w:w="0" w:type="dxa"/>
              <w:right w:w="0" w:type="dxa"/>
            </w:tcMar>
          </w:tcPr>
          <w:p w14:paraId="065E6898" w14:textId="63A2ED9F" w:rsidR="00F45144" w:rsidDel="00D72081" w:rsidRDefault="00F45144" w:rsidP="006A3F95">
            <w:pPr>
              <w:spacing w:before="100" w:after="100"/>
              <w:ind w:left="300" w:right="100"/>
              <w:rPr>
                <w:del w:id="653" w:author="Nicholas Fraser Brown" w:date="2022-01-28T21:24:00Z"/>
              </w:rPr>
            </w:pPr>
            <w:del w:id="654" w:author="Nicholas Fraser Brown" w:date="2022-01-28T21:24:00Z">
              <w:r w:rsidDel="00D72081">
                <w:rPr>
                  <w:rFonts w:ascii="Helvetica" w:eastAsia="Helvetica" w:hAnsi="Helvetica" w:cs="Helvetica"/>
                  <w:color w:val="000000"/>
                  <w:sz w:val="22"/>
                  <w:szCs w:val="22"/>
                </w:rPr>
                <w:delText>pos</w:delText>
              </w:r>
            </w:del>
          </w:p>
        </w:tc>
        <w:tc>
          <w:tcPr>
            <w:tcW w:w="778" w:type="dxa"/>
            <w:shd w:val="clear" w:color="auto" w:fill="FFFFFF"/>
            <w:tcMar>
              <w:top w:w="0" w:type="dxa"/>
              <w:left w:w="0" w:type="dxa"/>
              <w:bottom w:w="0" w:type="dxa"/>
              <w:right w:w="0" w:type="dxa"/>
            </w:tcMar>
            <w:vAlign w:val="center"/>
          </w:tcPr>
          <w:p w14:paraId="6EDF470A" w14:textId="7C82E5FE" w:rsidR="00F45144" w:rsidDel="00D72081" w:rsidRDefault="00F45144" w:rsidP="006A3F95">
            <w:pPr>
              <w:spacing w:before="100" w:after="100"/>
              <w:ind w:left="100" w:right="100"/>
              <w:jc w:val="center"/>
              <w:rPr>
                <w:del w:id="655" w:author="Nicholas Fraser Brown" w:date="2022-01-28T21:24:00Z"/>
              </w:rPr>
            </w:pPr>
          </w:p>
        </w:tc>
        <w:tc>
          <w:tcPr>
            <w:tcW w:w="2209" w:type="dxa"/>
            <w:shd w:val="clear" w:color="auto" w:fill="FFFFFF"/>
            <w:tcMar>
              <w:top w:w="0" w:type="dxa"/>
              <w:left w:w="0" w:type="dxa"/>
              <w:bottom w:w="0" w:type="dxa"/>
              <w:right w:w="0" w:type="dxa"/>
            </w:tcMar>
            <w:vAlign w:val="center"/>
          </w:tcPr>
          <w:p w14:paraId="06B530D7" w14:textId="51477E0D" w:rsidR="00F45144" w:rsidDel="00D72081" w:rsidRDefault="00F45144" w:rsidP="006A3F95">
            <w:pPr>
              <w:spacing w:before="100" w:after="100"/>
              <w:ind w:left="100" w:right="100"/>
              <w:jc w:val="center"/>
              <w:rPr>
                <w:del w:id="656" w:author="Nicholas Fraser Brown" w:date="2022-01-28T21:24:00Z"/>
              </w:rPr>
            </w:pPr>
            <w:del w:id="657" w:author="Nicholas Fraser Brown" w:date="2022-01-28T21:24:00Z">
              <w:r w:rsidDel="00D72081">
                <w:rPr>
                  <w:rFonts w:ascii="Helvetica" w:eastAsia="Helvetica" w:hAnsi="Helvetica" w:cs="Helvetica"/>
                  <w:color w:val="000000"/>
                  <w:sz w:val="22"/>
                  <w:szCs w:val="22"/>
                </w:rPr>
                <w:delText>1.64 (0.63 to 4.28)</w:delText>
              </w:r>
            </w:del>
          </w:p>
        </w:tc>
        <w:tc>
          <w:tcPr>
            <w:tcW w:w="1132" w:type="dxa"/>
            <w:shd w:val="clear" w:color="auto" w:fill="FFFFFF"/>
            <w:tcMar>
              <w:top w:w="0" w:type="dxa"/>
              <w:left w:w="0" w:type="dxa"/>
              <w:bottom w:w="0" w:type="dxa"/>
              <w:right w:w="0" w:type="dxa"/>
            </w:tcMar>
            <w:vAlign w:val="center"/>
          </w:tcPr>
          <w:p w14:paraId="701F524A" w14:textId="3CC751ED" w:rsidR="00F45144" w:rsidDel="00D72081" w:rsidRDefault="00F45144" w:rsidP="006A3F95">
            <w:pPr>
              <w:spacing w:before="100" w:after="100"/>
              <w:ind w:left="100" w:right="100"/>
              <w:jc w:val="center"/>
              <w:rPr>
                <w:del w:id="658" w:author="Nicholas Fraser Brown" w:date="2022-01-28T21:24:00Z"/>
              </w:rPr>
            </w:pPr>
            <w:del w:id="659" w:author="Nicholas Fraser Brown" w:date="2022-01-28T21:24:00Z">
              <w:r w:rsidDel="00D72081">
                <w:rPr>
                  <w:rFonts w:ascii="Helvetica" w:eastAsia="Helvetica" w:hAnsi="Helvetica" w:cs="Helvetica"/>
                  <w:color w:val="000000"/>
                  <w:sz w:val="22"/>
                  <w:szCs w:val="22"/>
                </w:rPr>
                <w:delText>0.31</w:delText>
              </w:r>
            </w:del>
          </w:p>
        </w:tc>
      </w:tr>
      <w:tr w:rsidR="00F45144" w:rsidDel="00D72081" w14:paraId="5C35F595" w14:textId="4D2EE0CE" w:rsidTr="006A3F95">
        <w:trPr>
          <w:cantSplit/>
          <w:jc w:val="center"/>
          <w:del w:id="660" w:author="Nicholas Fraser Brown" w:date="2022-01-28T21:24:00Z"/>
        </w:trPr>
        <w:tc>
          <w:tcPr>
            <w:tcW w:w="4299" w:type="dxa"/>
            <w:shd w:val="clear" w:color="auto" w:fill="FFFFFF"/>
            <w:tcMar>
              <w:top w:w="0" w:type="dxa"/>
              <w:left w:w="0" w:type="dxa"/>
              <w:bottom w:w="0" w:type="dxa"/>
              <w:right w:w="0" w:type="dxa"/>
            </w:tcMar>
          </w:tcPr>
          <w:p w14:paraId="58202B92" w14:textId="208678B9" w:rsidR="00F45144" w:rsidDel="00D72081" w:rsidRDefault="00F45144" w:rsidP="006A3F95">
            <w:pPr>
              <w:spacing w:before="100" w:after="100"/>
              <w:ind w:left="100" w:right="100"/>
              <w:rPr>
                <w:del w:id="661" w:author="Nicholas Fraser Brown" w:date="2022-01-28T21:24:00Z"/>
              </w:rPr>
            </w:pPr>
            <w:del w:id="662" w:author="Nicholas Fraser Brown" w:date="2022-01-28T21:24:00Z">
              <w:r w:rsidDel="00D72081">
                <w:rPr>
                  <w:rFonts w:ascii="Helvetica" w:eastAsia="Helvetica" w:hAnsi="Helvetica" w:cs="Helvetica"/>
                  <w:color w:val="000000"/>
                  <w:sz w:val="22"/>
                  <w:szCs w:val="22"/>
                </w:rPr>
                <w:delText>adjuvant_management</w:delText>
              </w:r>
            </w:del>
          </w:p>
        </w:tc>
        <w:tc>
          <w:tcPr>
            <w:tcW w:w="778" w:type="dxa"/>
            <w:shd w:val="clear" w:color="auto" w:fill="FFFFFF"/>
            <w:tcMar>
              <w:top w:w="0" w:type="dxa"/>
              <w:left w:w="0" w:type="dxa"/>
              <w:bottom w:w="0" w:type="dxa"/>
              <w:right w:w="0" w:type="dxa"/>
            </w:tcMar>
            <w:vAlign w:val="center"/>
          </w:tcPr>
          <w:p w14:paraId="6534542E" w14:textId="53A2815F" w:rsidR="00F45144" w:rsidDel="00D72081" w:rsidRDefault="00F45144" w:rsidP="006A3F95">
            <w:pPr>
              <w:spacing w:before="100" w:after="100"/>
              <w:ind w:left="100" w:right="100"/>
              <w:jc w:val="center"/>
              <w:rPr>
                <w:del w:id="663" w:author="Nicholas Fraser Brown" w:date="2022-01-28T21:24:00Z"/>
              </w:rPr>
            </w:pPr>
            <w:del w:id="664" w:author="Nicholas Fraser Brown" w:date="2022-01-28T21:24:00Z">
              <w:r w:rsidDel="00D72081">
                <w:rPr>
                  <w:rFonts w:ascii="Helvetica" w:eastAsia="Helvetica" w:hAnsi="Helvetica" w:cs="Helvetica"/>
                  <w:color w:val="000000"/>
                  <w:sz w:val="22"/>
                  <w:szCs w:val="22"/>
                </w:rPr>
                <w:delText>171</w:delText>
              </w:r>
            </w:del>
          </w:p>
        </w:tc>
        <w:tc>
          <w:tcPr>
            <w:tcW w:w="2209" w:type="dxa"/>
            <w:shd w:val="clear" w:color="auto" w:fill="FFFFFF"/>
            <w:tcMar>
              <w:top w:w="0" w:type="dxa"/>
              <w:left w:w="0" w:type="dxa"/>
              <w:bottom w:w="0" w:type="dxa"/>
              <w:right w:w="0" w:type="dxa"/>
            </w:tcMar>
            <w:vAlign w:val="center"/>
          </w:tcPr>
          <w:p w14:paraId="238E683E" w14:textId="1C49FA06" w:rsidR="00F45144" w:rsidDel="00D72081" w:rsidRDefault="00F45144" w:rsidP="006A3F95">
            <w:pPr>
              <w:spacing w:before="100" w:after="100"/>
              <w:ind w:left="100" w:right="100"/>
              <w:jc w:val="center"/>
              <w:rPr>
                <w:del w:id="665" w:author="Nicholas Fraser Brown" w:date="2022-01-28T21:24:00Z"/>
              </w:rPr>
            </w:pPr>
          </w:p>
        </w:tc>
        <w:tc>
          <w:tcPr>
            <w:tcW w:w="1132" w:type="dxa"/>
            <w:shd w:val="clear" w:color="auto" w:fill="FFFFFF"/>
            <w:tcMar>
              <w:top w:w="0" w:type="dxa"/>
              <w:left w:w="0" w:type="dxa"/>
              <w:bottom w:w="0" w:type="dxa"/>
              <w:right w:w="0" w:type="dxa"/>
            </w:tcMar>
            <w:vAlign w:val="center"/>
          </w:tcPr>
          <w:p w14:paraId="2941CBD8" w14:textId="5D0969DB" w:rsidR="00F45144" w:rsidDel="00D72081" w:rsidRDefault="00F45144" w:rsidP="006A3F95">
            <w:pPr>
              <w:spacing w:before="100" w:after="100"/>
              <w:ind w:left="100" w:right="100"/>
              <w:jc w:val="center"/>
              <w:rPr>
                <w:del w:id="666" w:author="Nicholas Fraser Brown" w:date="2022-01-28T21:24:00Z"/>
              </w:rPr>
            </w:pPr>
          </w:p>
        </w:tc>
      </w:tr>
      <w:tr w:rsidR="00F45144" w:rsidDel="00D72081" w14:paraId="0271EA4C" w14:textId="60828DCD" w:rsidTr="006A3F95">
        <w:trPr>
          <w:cantSplit/>
          <w:jc w:val="center"/>
          <w:del w:id="667" w:author="Nicholas Fraser Brown" w:date="2022-01-28T21:24:00Z"/>
        </w:trPr>
        <w:tc>
          <w:tcPr>
            <w:tcW w:w="4299" w:type="dxa"/>
            <w:shd w:val="clear" w:color="auto" w:fill="FFFFFF"/>
            <w:tcMar>
              <w:top w:w="0" w:type="dxa"/>
              <w:left w:w="0" w:type="dxa"/>
              <w:bottom w:w="0" w:type="dxa"/>
              <w:right w:w="0" w:type="dxa"/>
            </w:tcMar>
          </w:tcPr>
          <w:p w14:paraId="1D1B4659" w14:textId="4FC81104" w:rsidR="00F45144" w:rsidDel="00D72081" w:rsidRDefault="00F45144" w:rsidP="006A3F95">
            <w:pPr>
              <w:spacing w:before="100" w:after="100"/>
              <w:ind w:left="300" w:right="100"/>
              <w:rPr>
                <w:del w:id="668" w:author="Nicholas Fraser Brown" w:date="2022-01-28T21:24:00Z"/>
              </w:rPr>
            </w:pPr>
            <w:del w:id="669" w:author="Nicholas Fraser Brown" w:date="2022-01-28T21:24:00Z">
              <w:r w:rsidDel="00D72081">
                <w:rPr>
                  <w:rFonts w:ascii="Helvetica" w:eastAsia="Helvetica" w:hAnsi="Helvetica" w:cs="Helvetica"/>
                  <w:color w:val="000000"/>
                  <w:sz w:val="22"/>
                  <w:szCs w:val="22"/>
                </w:rPr>
                <w:delText>adjuvant_chemo</w:delText>
              </w:r>
            </w:del>
          </w:p>
        </w:tc>
        <w:tc>
          <w:tcPr>
            <w:tcW w:w="778" w:type="dxa"/>
            <w:shd w:val="clear" w:color="auto" w:fill="FFFFFF"/>
            <w:tcMar>
              <w:top w:w="0" w:type="dxa"/>
              <w:left w:w="0" w:type="dxa"/>
              <w:bottom w:w="0" w:type="dxa"/>
              <w:right w:w="0" w:type="dxa"/>
            </w:tcMar>
            <w:vAlign w:val="center"/>
          </w:tcPr>
          <w:p w14:paraId="3A66896B" w14:textId="494199FF" w:rsidR="00F45144" w:rsidDel="00D72081" w:rsidRDefault="00F45144" w:rsidP="006A3F95">
            <w:pPr>
              <w:spacing w:before="100" w:after="100"/>
              <w:ind w:left="100" w:right="100"/>
              <w:jc w:val="center"/>
              <w:rPr>
                <w:del w:id="670" w:author="Nicholas Fraser Brown" w:date="2022-01-28T21:24:00Z"/>
              </w:rPr>
            </w:pPr>
          </w:p>
        </w:tc>
        <w:tc>
          <w:tcPr>
            <w:tcW w:w="2209" w:type="dxa"/>
            <w:shd w:val="clear" w:color="auto" w:fill="FFFFFF"/>
            <w:tcMar>
              <w:top w:w="0" w:type="dxa"/>
              <w:left w:w="0" w:type="dxa"/>
              <w:bottom w:w="0" w:type="dxa"/>
              <w:right w:w="0" w:type="dxa"/>
            </w:tcMar>
            <w:vAlign w:val="center"/>
          </w:tcPr>
          <w:p w14:paraId="0AB2937C" w14:textId="2D8D07F2" w:rsidR="00F45144" w:rsidDel="00D72081" w:rsidRDefault="00F45144" w:rsidP="006A3F95">
            <w:pPr>
              <w:spacing w:before="100" w:after="100"/>
              <w:ind w:left="100" w:right="100"/>
              <w:jc w:val="center"/>
              <w:rPr>
                <w:del w:id="671" w:author="Nicholas Fraser Brown" w:date="2022-01-28T21:24:00Z"/>
              </w:rPr>
            </w:pPr>
            <w:del w:id="672" w:author="Nicholas Fraser Brown" w:date="2022-01-28T21:24:00Z">
              <w:r w:rsidDel="00D72081">
                <w:rPr>
                  <w:rFonts w:ascii="Helvetica" w:eastAsia="Helvetica" w:hAnsi="Helvetica" w:cs="Helvetica"/>
                  <w:color w:val="000000"/>
                  <w:sz w:val="22"/>
                  <w:szCs w:val="22"/>
                </w:rPr>
                <w:delText>—</w:delText>
              </w:r>
            </w:del>
          </w:p>
        </w:tc>
        <w:tc>
          <w:tcPr>
            <w:tcW w:w="1132" w:type="dxa"/>
            <w:shd w:val="clear" w:color="auto" w:fill="FFFFFF"/>
            <w:tcMar>
              <w:top w:w="0" w:type="dxa"/>
              <w:left w:w="0" w:type="dxa"/>
              <w:bottom w:w="0" w:type="dxa"/>
              <w:right w:w="0" w:type="dxa"/>
            </w:tcMar>
            <w:vAlign w:val="center"/>
          </w:tcPr>
          <w:p w14:paraId="7FD0A5B4" w14:textId="1676A41C" w:rsidR="00F45144" w:rsidDel="00D72081" w:rsidRDefault="00F45144" w:rsidP="006A3F95">
            <w:pPr>
              <w:spacing w:before="100" w:after="100"/>
              <w:ind w:left="100" w:right="100"/>
              <w:jc w:val="center"/>
              <w:rPr>
                <w:del w:id="673" w:author="Nicholas Fraser Brown" w:date="2022-01-28T21:24:00Z"/>
              </w:rPr>
            </w:pPr>
          </w:p>
        </w:tc>
      </w:tr>
      <w:tr w:rsidR="00F45144" w:rsidDel="00D72081" w14:paraId="77E28BE6" w14:textId="235A1747" w:rsidTr="006A3F95">
        <w:trPr>
          <w:cantSplit/>
          <w:jc w:val="center"/>
          <w:del w:id="674" w:author="Nicholas Fraser Brown" w:date="2022-01-28T21:24:00Z"/>
        </w:trPr>
        <w:tc>
          <w:tcPr>
            <w:tcW w:w="4299" w:type="dxa"/>
            <w:shd w:val="clear" w:color="auto" w:fill="FFFFFF"/>
            <w:tcMar>
              <w:top w:w="0" w:type="dxa"/>
              <w:left w:w="0" w:type="dxa"/>
              <w:bottom w:w="0" w:type="dxa"/>
              <w:right w:w="0" w:type="dxa"/>
            </w:tcMar>
          </w:tcPr>
          <w:p w14:paraId="67361B7B" w14:textId="50ECE2CC" w:rsidR="00F45144" w:rsidDel="00D72081" w:rsidRDefault="00F45144" w:rsidP="006A3F95">
            <w:pPr>
              <w:spacing w:before="100" w:after="100"/>
              <w:ind w:left="300" w:right="100"/>
              <w:rPr>
                <w:del w:id="675" w:author="Nicholas Fraser Brown" w:date="2022-01-28T21:24:00Z"/>
              </w:rPr>
            </w:pPr>
            <w:del w:id="676" w:author="Nicholas Fraser Brown" w:date="2022-01-28T21:24:00Z">
              <w:r w:rsidDel="00D72081">
                <w:rPr>
                  <w:rFonts w:ascii="Helvetica" w:eastAsia="Helvetica" w:hAnsi="Helvetica" w:cs="Helvetica"/>
                  <w:color w:val="000000"/>
                  <w:sz w:val="22"/>
                  <w:szCs w:val="22"/>
                </w:rPr>
                <w:delText>surveillence</w:delText>
              </w:r>
            </w:del>
          </w:p>
        </w:tc>
        <w:tc>
          <w:tcPr>
            <w:tcW w:w="778" w:type="dxa"/>
            <w:shd w:val="clear" w:color="auto" w:fill="FFFFFF"/>
            <w:tcMar>
              <w:top w:w="0" w:type="dxa"/>
              <w:left w:w="0" w:type="dxa"/>
              <w:bottom w:w="0" w:type="dxa"/>
              <w:right w:w="0" w:type="dxa"/>
            </w:tcMar>
            <w:vAlign w:val="center"/>
          </w:tcPr>
          <w:p w14:paraId="21C92E88" w14:textId="2AC59263" w:rsidR="00F45144" w:rsidDel="00D72081" w:rsidRDefault="00F45144" w:rsidP="006A3F95">
            <w:pPr>
              <w:spacing w:before="100" w:after="100"/>
              <w:ind w:left="100" w:right="100"/>
              <w:jc w:val="center"/>
              <w:rPr>
                <w:del w:id="677" w:author="Nicholas Fraser Brown" w:date="2022-01-28T21:24:00Z"/>
              </w:rPr>
            </w:pPr>
          </w:p>
        </w:tc>
        <w:tc>
          <w:tcPr>
            <w:tcW w:w="2209" w:type="dxa"/>
            <w:shd w:val="clear" w:color="auto" w:fill="FFFFFF"/>
            <w:tcMar>
              <w:top w:w="0" w:type="dxa"/>
              <w:left w:w="0" w:type="dxa"/>
              <w:bottom w:w="0" w:type="dxa"/>
              <w:right w:w="0" w:type="dxa"/>
            </w:tcMar>
            <w:vAlign w:val="center"/>
          </w:tcPr>
          <w:p w14:paraId="3E0AD0A7" w14:textId="6FC4C984" w:rsidR="00F45144" w:rsidDel="00D72081" w:rsidRDefault="00F45144" w:rsidP="006A3F95">
            <w:pPr>
              <w:spacing w:before="100" w:after="100"/>
              <w:ind w:left="100" w:right="100"/>
              <w:jc w:val="center"/>
              <w:rPr>
                <w:del w:id="678" w:author="Nicholas Fraser Brown" w:date="2022-01-28T21:24:00Z"/>
              </w:rPr>
            </w:pPr>
            <w:del w:id="679" w:author="Nicholas Fraser Brown" w:date="2022-01-28T21:24:00Z">
              <w:r w:rsidDel="00D72081">
                <w:rPr>
                  <w:rFonts w:ascii="Helvetica" w:eastAsia="Helvetica" w:hAnsi="Helvetica" w:cs="Helvetica"/>
                  <w:color w:val="000000"/>
                  <w:sz w:val="22"/>
                  <w:szCs w:val="22"/>
                </w:rPr>
                <w:delText>0.41 (0.19 to 0.92)</w:delText>
              </w:r>
            </w:del>
          </w:p>
        </w:tc>
        <w:tc>
          <w:tcPr>
            <w:tcW w:w="1132" w:type="dxa"/>
            <w:shd w:val="clear" w:color="auto" w:fill="FFFFFF"/>
            <w:tcMar>
              <w:top w:w="0" w:type="dxa"/>
              <w:left w:w="0" w:type="dxa"/>
              <w:bottom w:w="0" w:type="dxa"/>
              <w:right w:w="0" w:type="dxa"/>
            </w:tcMar>
            <w:vAlign w:val="center"/>
          </w:tcPr>
          <w:p w14:paraId="3FF367D1" w14:textId="50A9F648" w:rsidR="00F45144" w:rsidDel="00D72081" w:rsidRDefault="00F45144" w:rsidP="006A3F95">
            <w:pPr>
              <w:spacing w:before="100" w:after="100"/>
              <w:ind w:left="100" w:right="100"/>
              <w:jc w:val="center"/>
              <w:rPr>
                <w:del w:id="680" w:author="Nicholas Fraser Brown" w:date="2022-01-28T21:24:00Z"/>
              </w:rPr>
            </w:pPr>
            <w:del w:id="681" w:author="Nicholas Fraser Brown" w:date="2022-01-28T21:24:00Z">
              <w:r w:rsidDel="00D72081">
                <w:rPr>
                  <w:rFonts w:ascii="Helvetica" w:eastAsia="Helvetica" w:hAnsi="Helvetica" w:cs="Helvetica"/>
                  <w:b/>
                  <w:color w:val="000000"/>
                  <w:sz w:val="22"/>
                  <w:szCs w:val="22"/>
                </w:rPr>
                <w:delText>0.030</w:delText>
              </w:r>
            </w:del>
          </w:p>
        </w:tc>
      </w:tr>
      <w:tr w:rsidR="00F45144" w:rsidDel="00D72081" w14:paraId="7F71E339" w14:textId="064C8D35" w:rsidTr="006A3F95">
        <w:trPr>
          <w:cantSplit/>
          <w:jc w:val="center"/>
          <w:del w:id="682" w:author="Nicholas Fraser Brown" w:date="2022-01-28T21:24:00Z"/>
        </w:trPr>
        <w:tc>
          <w:tcPr>
            <w:tcW w:w="4299" w:type="dxa"/>
            <w:shd w:val="clear" w:color="auto" w:fill="FFFFFF"/>
            <w:tcMar>
              <w:top w:w="0" w:type="dxa"/>
              <w:left w:w="0" w:type="dxa"/>
              <w:bottom w:w="0" w:type="dxa"/>
              <w:right w:w="0" w:type="dxa"/>
            </w:tcMar>
          </w:tcPr>
          <w:p w14:paraId="491DE1A1" w14:textId="5957DA09" w:rsidR="00F45144" w:rsidDel="00D72081" w:rsidRDefault="00F45144" w:rsidP="006A3F95">
            <w:pPr>
              <w:spacing w:before="100" w:after="100"/>
              <w:ind w:left="100" w:right="100"/>
              <w:rPr>
                <w:del w:id="683" w:author="Nicholas Fraser Brown" w:date="2022-01-28T21:24:00Z"/>
              </w:rPr>
            </w:pPr>
            <w:del w:id="684" w:author="Nicholas Fraser Brown" w:date="2022-01-28T21:24:00Z">
              <w:r w:rsidDel="00D72081">
                <w:rPr>
                  <w:rFonts w:ascii="Helvetica" w:eastAsia="Helvetica" w:hAnsi="Helvetica" w:cs="Helvetica"/>
                  <w:color w:val="000000"/>
                  <w:sz w:val="22"/>
                  <w:szCs w:val="22"/>
                </w:rPr>
                <w:delText>Time between radiotherapy and surgery</w:delText>
              </w:r>
            </w:del>
          </w:p>
        </w:tc>
        <w:tc>
          <w:tcPr>
            <w:tcW w:w="778" w:type="dxa"/>
            <w:shd w:val="clear" w:color="auto" w:fill="FFFFFF"/>
            <w:tcMar>
              <w:top w:w="0" w:type="dxa"/>
              <w:left w:w="0" w:type="dxa"/>
              <w:bottom w:w="0" w:type="dxa"/>
              <w:right w:w="0" w:type="dxa"/>
            </w:tcMar>
            <w:vAlign w:val="center"/>
          </w:tcPr>
          <w:p w14:paraId="1A65A6B2" w14:textId="356C75AD" w:rsidR="00F45144" w:rsidDel="00D72081" w:rsidRDefault="00F45144" w:rsidP="006A3F95">
            <w:pPr>
              <w:spacing w:before="100" w:after="100"/>
              <w:ind w:left="100" w:right="100"/>
              <w:jc w:val="center"/>
              <w:rPr>
                <w:del w:id="685" w:author="Nicholas Fraser Brown" w:date="2022-01-28T21:24:00Z"/>
              </w:rPr>
            </w:pPr>
            <w:del w:id="686" w:author="Nicholas Fraser Brown" w:date="2022-01-28T21:24:00Z">
              <w:r w:rsidDel="00D72081">
                <w:rPr>
                  <w:rFonts w:ascii="Helvetica" w:eastAsia="Helvetica" w:hAnsi="Helvetica" w:cs="Helvetica"/>
                  <w:color w:val="000000"/>
                  <w:sz w:val="22"/>
                  <w:szCs w:val="22"/>
                </w:rPr>
                <w:delText>170</w:delText>
              </w:r>
            </w:del>
          </w:p>
        </w:tc>
        <w:tc>
          <w:tcPr>
            <w:tcW w:w="2209" w:type="dxa"/>
            <w:shd w:val="clear" w:color="auto" w:fill="FFFFFF"/>
            <w:tcMar>
              <w:top w:w="0" w:type="dxa"/>
              <w:left w:w="0" w:type="dxa"/>
              <w:bottom w:w="0" w:type="dxa"/>
              <w:right w:w="0" w:type="dxa"/>
            </w:tcMar>
            <w:vAlign w:val="center"/>
          </w:tcPr>
          <w:p w14:paraId="48B8BFE6" w14:textId="09BC9604" w:rsidR="00F45144" w:rsidDel="00D72081" w:rsidRDefault="00F45144" w:rsidP="006A3F95">
            <w:pPr>
              <w:spacing w:before="100" w:after="100"/>
              <w:ind w:left="100" w:right="100"/>
              <w:jc w:val="center"/>
              <w:rPr>
                <w:del w:id="687" w:author="Nicholas Fraser Brown" w:date="2022-01-28T21:24:00Z"/>
              </w:rPr>
            </w:pPr>
            <w:del w:id="688" w:author="Nicholas Fraser Brown" w:date="2022-01-28T21:24:00Z">
              <w:r w:rsidDel="00D72081">
                <w:rPr>
                  <w:rFonts w:ascii="Helvetica" w:eastAsia="Helvetica" w:hAnsi="Helvetica" w:cs="Helvetica"/>
                  <w:color w:val="000000"/>
                  <w:sz w:val="22"/>
                  <w:szCs w:val="22"/>
                </w:rPr>
                <w:delText>1.00 (1.00 to 1.00)</w:delText>
              </w:r>
            </w:del>
          </w:p>
        </w:tc>
        <w:tc>
          <w:tcPr>
            <w:tcW w:w="1132" w:type="dxa"/>
            <w:shd w:val="clear" w:color="auto" w:fill="FFFFFF"/>
            <w:tcMar>
              <w:top w:w="0" w:type="dxa"/>
              <w:left w:w="0" w:type="dxa"/>
              <w:bottom w:w="0" w:type="dxa"/>
              <w:right w:w="0" w:type="dxa"/>
            </w:tcMar>
            <w:vAlign w:val="center"/>
          </w:tcPr>
          <w:p w14:paraId="72A6AE19" w14:textId="350B1C61" w:rsidR="00F45144" w:rsidDel="00D72081" w:rsidRDefault="00F45144" w:rsidP="006A3F95">
            <w:pPr>
              <w:spacing w:before="100" w:after="100"/>
              <w:ind w:left="100" w:right="100"/>
              <w:jc w:val="center"/>
              <w:rPr>
                <w:del w:id="689" w:author="Nicholas Fraser Brown" w:date="2022-01-28T21:24:00Z"/>
              </w:rPr>
            </w:pPr>
            <w:del w:id="690" w:author="Nicholas Fraser Brown" w:date="2022-01-28T21:24:00Z">
              <w:r w:rsidDel="00D72081">
                <w:rPr>
                  <w:rFonts w:ascii="Helvetica" w:eastAsia="Helvetica" w:hAnsi="Helvetica" w:cs="Helvetica"/>
                  <w:color w:val="000000"/>
                  <w:sz w:val="22"/>
                  <w:szCs w:val="22"/>
                </w:rPr>
                <w:delText>0.94</w:delText>
              </w:r>
            </w:del>
          </w:p>
        </w:tc>
      </w:tr>
      <w:tr w:rsidR="00F45144" w:rsidDel="00D72081" w14:paraId="32E4A814" w14:textId="67D732F7" w:rsidTr="006A3F95">
        <w:trPr>
          <w:cantSplit/>
          <w:jc w:val="center"/>
          <w:del w:id="691" w:author="Nicholas Fraser Brown" w:date="2022-01-28T21:24:00Z"/>
        </w:trPr>
        <w:tc>
          <w:tcPr>
            <w:tcW w:w="4299" w:type="dxa"/>
            <w:shd w:val="clear" w:color="auto" w:fill="FFFFFF"/>
            <w:tcMar>
              <w:top w:w="0" w:type="dxa"/>
              <w:left w:w="0" w:type="dxa"/>
              <w:bottom w:w="0" w:type="dxa"/>
              <w:right w:w="0" w:type="dxa"/>
            </w:tcMar>
          </w:tcPr>
          <w:p w14:paraId="4F270282" w14:textId="2C9E5050" w:rsidR="00F45144" w:rsidDel="00D72081" w:rsidRDefault="00F45144" w:rsidP="006A3F95">
            <w:pPr>
              <w:spacing w:before="100" w:after="100"/>
              <w:ind w:left="100" w:right="100"/>
              <w:rPr>
                <w:del w:id="692" w:author="Nicholas Fraser Brown" w:date="2022-01-28T21:24:00Z"/>
              </w:rPr>
            </w:pPr>
            <w:del w:id="693" w:author="Nicholas Fraser Brown" w:date="2022-01-28T21:24:00Z">
              <w:r w:rsidDel="00D72081">
                <w:rPr>
                  <w:rFonts w:ascii="Helvetica" w:eastAsia="Helvetica" w:hAnsi="Helvetica" w:cs="Helvetica"/>
                  <w:color w:val="000000"/>
                  <w:sz w:val="22"/>
                  <w:szCs w:val="22"/>
                </w:rPr>
                <w:delText>Baseline histological grade</w:delText>
              </w:r>
            </w:del>
          </w:p>
        </w:tc>
        <w:tc>
          <w:tcPr>
            <w:tcW w:w="778" w:type="dxa"/>
            <w:shd w:val="clear" w:color="auto" w:fill="FFFFFF"/>
            <w:tcMar>
              <w:top w:w="0" w:type="dxa"/>
              <w:left w:w="0" w:type="dxa"/>
              <w:bottom w:w="0" w:type="dxa"/>
              <w:right w:w="0" w:type="dxa"/>
            </w:tcMar>
            <w:vAlign w:val="center"/>
          </w:tcPr>
          <w:p w14:paraId="2698185C" w14:textId="393121CD" w:rsidR="00F45144" w:rsidDel="00D72081" w:rsidRDefault="00F45144" w:rsidP="006A3F95">
            <w:pPr>
              <w:spacing w:before="100" w:after="100"/>
              <w:ind w:left="100" w:right="100"/>
              <w:jc w:val="center"/>
              <w:rPr>
                <w:del w:id="694" w:author="Nicholas Fraser Brown" w:date="2022-01-28T21:24:00Z"/>
              </w:rPr>
            </w:pPr>
            <w:del w:id="695" w:author="Nicholas Fraser Brown" w:date="2022-01-28T21:24:00Z">
              <w:r w:rsidDel="00D72081">
                <w:rPr>
                  <w:rFonts w:ascii="Helvetica" w:eastAsia="Helvetica" w:hAnsi="Helvetica" w:cs="Helvetica"/>
                  <w:color w:val="000000"/>
                  <w:sz w:val="22"/>
                  <w:szCs w:val="22"/>
                </w:rPr>
                <w:delText>161</w:delText>
              </w:r>
            </w:del>
          </w:p>
        </w:tc>
        <w:tc>
          <w:tcPr>
            <w:tcW w:w="2209" w:type="dxa"/>
            <w:shd w:val="clear" w:color="auto" w:fill="FFFFFF"/>
            <w:tcMar>
              <w:top w:w="0" w:type="dxa"/>
              <w:left w:w="0" w:type="dxa"/>
              <w:bottom w:w="0" w:type="dxa"/>
              <w:right w:w="0" w:type="dxa"/>
            </w:tcMar>
            <w:vAlign w:val="center"/>
          </w:tcPr>
          <w:p w14:paraId="33EB40D0" w14:textId="2CEA91DC" w:rsidR="00F45144" w:rsidDel="00D72081" w:rsidRDefault="00F45144" w:rsidP="006A3F95">
            <w:pPr>
              <w:spacing w:before="100" w:after="100"/>
              <w:ind w:left="100" w:right="100"/>
              <w:jc w:val="center"/>
              <w:rPr>
                <w:del w:id="696" w:author="Nicholas Fraser Brown" w:date="2022-01-28T21:24:00Z"/>
              </w:rPr>
            </w:pPr>
          </w:p>
        </w:tc>
        <w:tc>
          <w:tcPr>
            <w:tcW w:w="1132" w:type="dxa"/>
            <w:shd w:val="clear" w:color="auto" w:fill="FFFFFF"/>
            <w:tcMar>
              <w:top w:w="0" w:type="dxa"/>
              <w:left w:w="0" w:type="dxa"/>
              <w:bottom w:w="0" w:type="dxa"/>
              <w:right w:w="0" w:type="dxa"/>
            </w:tcMar>
            <w:vAlign w:val="center"/>
          </w:tcPr>
          <w:p w14:paraId="632238A9" w14:textId="3DEA7D56" w:rsidR="00F45144" w:rsidDel="00D72081" w:rsidRDefault="00F45144" w:rsidP="006A3F95">
            <w:pPr>
              <w:spacing w:before="100" w:after="100"/>
              <w:ind w:left="100" w:right="100"/>
              <w:jc w:val="center"/>
              <w:rPr>
                <w:del w:id="697" w:author="Nicholas Fraser Brown" w:date="2022-01-28T21:24:00Z"/>
              </w:rPr>
            </w:pPr>
          </w:p>
        </w:tc>
      </w:tr>
      <w:tr w:rsidR="00F45144" w:rsidDel="00D72081" w14:paraId="194AE50D" w14:textId="195EF6E8" w:rsidTr="006A3F95">
        <w:trPr>
          <w:cantSplit/>
          <w:jc w:val="center"/>
          <w:del w:id="698" w:author="Nicholas Fraser Brown" w:date="2022-01-28T21:24:00Z"/>
        </w:trPr>
        <w:tc>
          <w:tcPr>
            <w:tcW w:w="4299" w:type="dxa"/>
            <w:shd w:val="clear" w:color="auto" w:fill="FFFFFF"/>
            <w:tcMar>
              <w:top w:w="0" w:type="dxa"/>
              <w:left w:w="0" w:type="dxa"/>
              <w:bottom w:w="0" w:type="dxa"/>
              <w:right w:w="0" w:type="dxa"/>
            </w:tcMar>
          </w:tcPr>
          <w:p w14:paraId="0910C456" w14:textId="1ED9198F" w:rsidR="00F45144" w:rsidDel="00D72081" w:rsidRDefault="00F45144" w:rsidP="006A3F95">
            <w:pPr>
              <w:spacing w:before="100" w:after="100"/>
              <w:ind w:left="300" w:right="100"/>
              <w:rPr>
                <w:del w:id="699" w:author="Nicholas Fraser Brown" w:date="2022-01-28T21:24:00Z"/>
              </w:rPr>
            </w:pPr>
            <w:del w:id="700" w:author="Nicholas Fraser Brown" w:date="2022-01-28T21:24:00Z">
              <w:r w:rsidDel="00D72081">
                <w:rPr>
                  <w:rFonts w:ascii="Helvetica" w:eastAsia="Helvetica" w:hAnsi="Helvetica" w:cs="Helvetica"/>
                  <w:color w:val="000000"/>
                  <w:sz w:val="22"/>
                  <w:szCs w:val="22"/>
                </w:rPr>
                <w:delText>G3</w:delText>
              </w:r>
            </w:del>
          </w:p>
        </w:tc>
        <w:tc>
          <w:tcPr>
            <w:tcW w:w="778" w:type="dxa"/>
            <w:shd w:val="clear" w:color="auto" w:fill="FFFFFF"/>
            <w:tcMar>
              <w:top w:w="0" w:type="dxa"/>
              <w:left w:w="0" w:type="dxa"/>
              <w:bottom w:w="0" w:type="dxa"/>
              <w:right w:w="0" w:type="dxa"/>
            </w:tcMar>
            <w:vAlign w:val="center"/>
          </w:tcPr>
          <w:p w14:paraId="6348CC24" w14:textId="09B644E4" w:rsidR="00F45144" w:rsidDel="00D72081" w:rsidRDefault="00F45144" w:rsidP="006A3F95">
            <w:pPr>
              <w:spacing w:before="100" w:after="100"/>
              <w:ind w:left="100" w:right="100"/>
              <w:jc w:val="center"/>
              <w:rPr>
                <w:del w:id="701" w:author="Nicholas Fraser Brown" w:date="2022-01-28T21:24:00Z"/>
              </w:rPr>
            </w:pPr>
          </w:p>
        </w:tc>
        <w:tc>
          <w:tcPr>
            <w:tcW w:w="2209" w:type="dxa"/>
            <w:shd w:val="clear" w:color="auto" w:fill="FFFFFF"/>
            <w:tcMar>
              <w:top w:w="0" w:type="dxa"/>
              <w:left w:w="0" w:type="dxa"/>
              <w:bottom w:w="0" w:type="dxa"/>
              <w:right w:w="0" w:type="dxa"/>
            </w:tcMar>
            <w:vAlign w:val="center"/>
          </w:tcPr>
          <w:p w14:paraId="7ACC640E" w14:textId="5B7C965A" w:rsidR="00F45144" w:rsidDel="00D72081" w:rsidRDefault="00F45144" w:rsidP="006A3F95">
            <w:pPr>
              <w:spacing w:before="100" w:after="100"/>
              <w:ind w:left="100" w:right="100"/>
              <w:jc w:val="center"/>
              <w:rPr>
                <w:del w:id="702" w:author="Nicholas Fraser Brown" w:date="2022-01-28T21:24:00Z"/>
              </w:rPr>
            </w:pPr>
            <w:del w:id="703" w:author="Nicholas Fraser Brown" w:date="2022-01-28T21:24:00Z">
              <w:r w:rsidDel="00D72081">
                <w:rPr>
                  <w:rFonts w:ascii="Helvetica" w:eastAsia="Helvetica" w:hAnsi="Helvetica" w:cs="Helvetica"/>
                  <w:color w:val="000000"/>
                  <w:sz w:val="22"/>
                  <w:szCs w:val="22"/>
                </w:rPr>
                <w:delText>—</w:delText>
              </w:r>
            </w:del>
          </w:p>
        </w:tc>
        <w:tc>
          <w:tcPr>
            <w:tcW w:w="1132" w:type="dxa"/>
            <w:shd w:val="clear" w:color="auto" w:fill="FFFFFF"/>
            <w:tcMar>
              <w:top w:w="0" w:type="dxa"/>
              <w:left w:w="0" w:type="dxa"/>
              <w:bottom w:w="0" w:type="dxa"/>
              <w:right w:w="0" w:type="dxa"/>
            </w:tcMar>
            <w:vAlign w:val="center"/>
          </w:tcPr>
          <w:p w14:paraId="0E276B45" w14:textId="55A0EADD" w:rsidR="00F45144" w:rsidDel="00D72081" w:rsidRDefault="00F45144" w:rsidP="006A3F95">
            <w:pPr>
              <w:spacing w:before="100" w:after="100"/>
              <w:ind w:left="100" w:right="100"/>
              <w:jc w:val="center"/>
              <w:rPr>
                <w:del w:id="704" w:author="Nicholas Fraser Brown" w:date="2022-01-28T21:24:00Z"/>
              </w:rPr>
            </w:pPr>
          </w:p>
        </w:tc>
      </w:tr>
      <w:tr w:rsidR="00F45144" w:rsidDel="00D72081" w14:paraId="5ABA904D" w14:textId="5422FF0E" w:rsidTr="006A3F95">
        <w:trPr>
          <w:cantSplit/>
          <w:jc w:val="center"/>
          <w:del w:id="705" w:author="Nicholas Fraser Brown" w:date="2022-01-28T21:24:00Z"/>
        </w:trPr>
        <w:tc>
          <w:tcPr>
            <w:tcW w:w="4299" w:type="dxa"/>
            <w:shd w:val="clear" w:color="auto" w:fill="FFFFFF"/>
            <w:tcMar>
              <w:top w:w="0" w:type="dxa"/>
              <w:left w:w="0" w:type="dxa"/>
              <w:bottom w:w="0" w:type="dxa"/>
              <w:right w:w="0" w:type="dxa"/>
            </w:tcMar>
          </w:tcPr>
          <w:p w14:paraId="6941D2ED" w14:textId="181CC6B4" w:rsidR="00F45144" w:rsidDel="00D72081" w:rsidRDefault="00F45144" w:rsidP="006A3F95">
            <w:pPr>
              <w:spacing w:before="100" w:after="100"/>
              <w:ind w:left="300" w:right="100"/>
              <w:rPr>
                <w:del w:id="706" w:author="Nicholas Fraser Brown" w:date="2022-01-28T21:24:00Z"/>
              </w:rPr>
            </w:pPr>
            <w:del w:id="707" w:author="Nicholas Fraser Brown" w:date="2022-01-28T21:24:00Z">
              <w:r w:rsidDel="00D72081">
                <w:rPr>
                  <w:rFonts w:ascii="Helvetica" w:eastAsia="Helvetica" w:hAnsi="Helvetica" w:cs="Helvetica"/>
                  <w:color w:val="000000"/>
                  <w:sz w:val="22"/>
                  <w:szCs w:val="22"/>
                </w:rPr>
                <w:delText>G2</w:delText>
              </w:r>
            </w:del>
          </w:p>
        </w:tc>
        <w:tc>
          <w:tcPr>
            <w:tcW w:w="778" w:type="dxa"/>
            <w:shd w:val="clear" w:color="auto" w:fill="FFFFFF"/>
            <w:tcMar>
              <w:top w:w="0" w:type="dxa"/>
              <w:left w:w="0" w:type="dxa"/>
              <w:bottom w:w="0" w:type="dxa"/>
              <w:right w:w="0" w:type="dxa"/>
            </w:tcMar>
            <w:vAlign w:val="center"/>
          </w:tcPr>
          <w:p w14:paraId="1D45B893" w14:textId="22FFA5A8" w:rsidR="00F45144" w:rsidDel="00D72081" w:rsidRDefault="00F45144" w:rsidP="006A3F95">
            <w:pPr>
              <w:spacing w:before="100" w:after="100"/>
              <w:ind w:left="100" w:right="100"/>
              <w:jc w:val="center"/>
              <w:rPr>
                <w:del w:id="708" w:author="Nicholas Fraser Brown" w:date="2022-01-28T21:24:00Z"/>
              </w:rPr>
            </w:pPr>
          </w:p>
        </w:tc>
        <w:tc>
          <w:tcPr>
            <w:tcW w:w="2209" w:type="dxa"/>
            <w:shd w:val="clear" w:color="auto" w:fill="FFFFFF"/>
            <w:tcMar>
              <w:top w:w="0" w:type="dxa"/>
              <w:left w:w="0" w:type="dxa"/>
              <w:bottom w:w="0" w:type="dxa"/>
              <w:right w:w="0" w:type="dxa"/>
            </w:tcMar>
            <w:vAlign w:val="center"/>
          </w:tcPr>
          <w:p w14:paraId="16C69727" w14:textId="6F189B6E" w:rsidR="00F45144" w:rsidDel="00D72081" w:rsidRDefault="00F45144" w:rsidP="006A3F95">
            <w:pPr>
              <w:spacing w:before="100" w:after="100"/>
              <w:ind w:left="100" w:right="100"/>
              <w:jc w:val="center"/>
              <w:rPr>
                <w:del w:id="709" w:author="Nicholas Fraser Brown" w:date="2022-01-28T21:24:00Z"/>
              </w:rPr>
            </w:pPr>
            <w:del w:id="710" w:author="Nicholas Fraser Brown" w:date="2022-01-28T21:24:00Z">
              <w:r w:rsidDel="00D72081">
                <w:rPr>
                  <w:rFonts w:ascii="Helvetica" w:eastAsia="Helvetica" w:hAnsi="Helvetica" w:cs="Helvetica"/>
                  <w:color w:val="000000"/>
                  <w:sz w:val="22"/>
                  <w:szCs w:val="22"/>
                </w:rPr>
                <w:delText>0.59 (0.24 to 1.44)</w:delText>
              </w:r>
            </w:del>
          </w:p>
        </w:tc>
        <w:tc>
          <w:tcPr>
            <w:tcW w:w="1132" w:type="dxa"/>
            <w:shd w:val="clear" w:color="auto" w:fill="FFFFFF"/>
            <w:tcMar>
              <w:top w:w="0" w:type="dxa"/>
              <w:left w:w="0" w:type="dxa"/>
              <w:bottom w:w="0" w:type="dxa"/>
              <w:right w:w="0" w:type="dxa"/>
            </w:tcMar>
            <w:vAlign w:val="center"/>
          </w:tcPr>
          <w:p w14:paraId="5BA16C0A" w14:textId="5F8A3513" w:rsidR="00F45144" w:rsidDel="00D72081" w:rsidRDefault="00F45144" w:rsidP="006A3F95">
            <w:pPr>
              <w:spacing w:before="100" w:after="100"/>
              <w:ind w:left="100" w:right="100"/>
              <w:jc w:val="center"/>
              <w:rPr>
                <w:del w:id="711" w:author="Nicholas Fraser Brown" w:date="2022-01-28T21:24:00Z"/>
              </w:rPr>
            </w:pPr>
            <w:del w:id="712" w:author="Nicholas Fraser Brown" w:date="2022-01-28T21:24:00Z">
              <w:r w:rsidDel="00D72081">
                <w:rPr>
                  <w:rFonts w:ascii="Helvetica" w:eastAsia="Helvetica" w:hAnsi="Helvetica" w:cs="Helvetica"/>
                  <w:color w:val="000000"/>
                  <w:sz w:val="22"/>
                  <w:szCs w:val="22"/>
                </w:rPr>
                <w:delText>0.24</w:delText>
              </w:r>
            </w:del>
          </w:p>
        </w:tc>
      </w:tr>
      <w:tr w:rsidR="00F45144" w:rsidDel="00D72081" w14:paraId="2F8E095A" w14:textId="1D47AD41" w:rsidTr="006A3F95">
        <w:trPr>
          <w:cantSplit/>
          <w:jc w:val="center"/>
          <w:del w:id="713" w:author="Nicholas Fraser Brown" w:date="2022-01-28T21:24:00Z"/>
        </w:trPr>
        <w:tc>
          <w:tcPr>
            <w:tcW w:w="4299" w:type="dxa"/>
            <w:shd w:val="clear" w:color="auto" w:fill="FFFFFF"/>
            <w:tcMar>
              <w:top w:w="0" w:type="dxa"/>
              <w:left w:w="0" w:type="dxa"/>
              <w:bottom w:w="0" w:type="dxa"/>
              <w:right w:w="0" w:type="dxa"/>
            </w:tcMar>
          </w:tcPr>
          <w:p w14:paraId="423EBD8D" w14:textId="4F83A88B" w:rsidR="00F45144" w:rsidDel="00D72081" w:rsidRDefault="00F45144" w:rsidP="006A3F95">
            <w:pPr>
              <w:spacing w:before="100" w:after="100"/>
              <w:ind w:left="100" w:right="100"/>
              <w:rPr>
                <w:del w:id="714" w:author="Nicholas Fraser Brown" w:date="2022-01-28T21:24:00Z"/>
              </w:rPr>
            </w:pPr>
            <w:del w:id="715" w:author="Nicholas Fraser Brown" w:date="2022-01-28T21:24:00Z">
              <w:r w:rsidDel="00D72081">
                <w:rPr>
                  <w:rFonts w:ascii="Helvetica" w:eastAsia="Helvetica" w:hAnsi="Helvetica" w:cs="Helvetica"/>
                  <w:color w:val="000000"/>
                  <w:sz w:val="22"/>
                  <w:szCs w:val="22"/>
                </w:rPr>
                <w:delText>Cancer staging post surgery</w:delText>
              </w:r>
            </w:del>
          </w:p>
        </w:tc>
        <w:tc>
          <w:tcPr>
            <w:tcW w:w="778" w:type="dxa"/>
            <w:shd w:val="clear" w:color="auto" w:fill="FFFFFF"/>
            <w:tcMar>
              <w:top w:w="0" w:type="dxa"/>
              <w:left w:w="0" w:type="dxa"/>
              <w:bottom w:w="0" w:type="dxa"/>
              <w:right w:w="0" w:type="dxa"/>
            </w:tcMar>
            <w:vAlign w:val="center"/>
          </w:tcPr>
          <w:p w14:paraId="7BFAB36B" w14:textId="708DC788" w:rsidR="00F45144" w:rsidDel="00D72081" w:rsidRDefault="00F45144" w:rsidP="006A3F95">
            <w:pPr>
              <w:spacing w:before="100" w:after="100"/>
              <w:ind w:left="100" w:right="100"/>
              <w:jc w:val="center"/>
              <w:rPr>
                <w:del w:id="716" w:author="Nicholas Fraser Brown" w:date="2022-01-28T21:24:00Z"/>
              </w:rPr>
            </w:pPr>
            <w:del w:id="717" w:author="Nicholas Fraser Brown" w:date="2022-01-28T21:24:00Z">
              <w:r w:rsidDel="00D72081">
                <w:rPr>
                  <w:rFonts w:ascii="Helvetica" w:eastAsia="Helvetica" w:hAnsi="Helvetica" w:cs="Helvetica"/>
                  <w:color w:val="000000"/>
                  <w:sz w:val="22"/>
                  <w:szCs w:val="22"/>
                </w:rPr>
                <w:delText>169</w:delText>
              </w:r>
            </w:del>
          </w:p>
        </w:tc>
        <w:tc>
          <w:tcPr>
            <w:tcW w:w="2209" w:type="dxa"/>
            <w:shd w:val="clear" w:color="auto" w:fill="FFFFFF"/>
            <w:tcMar>
              <w:top w:w="0" w:type="dxa"/>
              <w:left w:w="0" w:type="dxa"/>
              <w:bottom w:w="0" w:type="dxa"/>
              <w:right w:w="0" w:type="dxa"/>
            </w:tcMar>
            <w:vAlign w:val="center"/>
          </w:tcPr>
          <w:p w14:paraId="5BC210F9" w14:textId="0A2C9AC7" w:rsidR="00F45144" w:rsidDel="00D72081" w:rsidRDefault="00F45144" w:rsidP="006A3F95">
            <w:pPr>
              <w:spacing w:before="100" w:after="100"/>
              <w:ind w:left="100" w:right="100"/>
              <w:jc w:val="center"/>
              <w:rPr>
                <w:del w:id="718" w:author="Nicholas Fraser Brown" w:date="2022-01-28T21:24:00Z"/>
              </w:rPr>
            </w:pPr>
          </w:p>
        </w:tc>
        <w:tc>
          <w:tcPr>
            <w:tcW w:w="1132" w:type="dxa"/>
            <w:shd w:val="clear" w:color="auto" w:fill="FFFFFF"/>
            <w:tcMar>
              <w:top w:w="0" w:type="dxa"/>
              <w:left w:w="0" w:type="dxa"/>
              <w:bottom w:w="0" w:type="dxa"/>
              <w:right w:w="0" w:type="dxa"/>
            </w:tcMar>
            <w:vAlign w:val="center"/>
          </w:tcPr>
          <w:p w14:paraId="3F11F919" w14:textId="6C3A8D32" w:rsidR="00F45144" w:rsidDel="00D72081" w:rsidRDefault="00F45144" w:rsidP="006A3F95">
            <w:pPr>
              <w:spacing w:before="100" w:after="100"/>
              <w:ind w:left="100" w:right="100"/>
              <w:jc w:val="center"/>
              <w:rPr>
                <w:del w:id="719" w:author="Nicholas Fraser Brown" w:date="2022-01-28T21:24:00Z"/>
              </w:rPr>
            </w:pPr>
          </w:p>
        </w:tc>
      </w:tr>
      <w:tr w:rsidR="00F45144" w:rsidDel="00D72081" w14:paraId="58223758" w14:textId="0A2409A7" w:rsidTr="006A3F95">
        <w:trPr>
          <w:cantSplit/>
          <w:jc w:val="center"/>
          <w:del w:id="720" w:author="Nicholas Fraser Brown" w:date="2022-01-28T21:24:00Z"/>
        </w:trPr>
        <w:tc>
          <w:tcPr>
            <w:tcW w:w="4299" w:type="dxa"/>
            <w:shd w:val="clear" w:color="auto" w:fill="FFFFFF"/>
            <w:tcMar>
              <w:top w:w="0" w:type="dxa"/>
              <w:left w:w="0" w:type="dxa"/>
              <w:bottom w:w="0" w:type="dxa"/>
              <w:right w:w="0" w:type="dxa"/>
            </w:tcMar>
          </w:tcPr>
          <w:p w14:paraId="7709904B" w14:textId="43841470" w:rsidR="00F45144" w:rsidDel="00D72081" w:rsidRDefault="00F45144" w:rsidP="006A3F95">
            <w:pPr>
              <w:spacing w:before="100" w:after="100"/>
              <w:ind w:left="300" w:right="100"/>
              <w:rPr>
                <w:del w:id="721" w:author="Nicholas Fraser Brown" w:date="2022-01-28T21:24:00Z"/>
              </w:rPr>
            </w:pPr>
            <w:del w:id="722" w:author="Nicholas Fraser Brown" w:date="2022-01-28T21:24:00Z">
              <w:r w:rsidDel="00D72081">
                <w:rPr>
                  <w:rFonts w:ascii="Helvetica" w:eastAsia="Helvetica" w:hAnsi="Helvetica" w:cs="Helvetica"/>
                  <w:color w:val="000000"/>
                  <w:sz w:val="22"/>
                  <w:szCs w:val="22"/>
                </w:rPr>
                <w:delText>stage_3</w:delText>
              </w:r>
            </w:del>
          </w:p>
        </w:tc>
        <w:tc>
          <w:tcPr>
            <w:tcW w:w="778" w:type="dxa"/>
            <w:shd w:val="clear" w:color="auto" w:fill="FFFFFF"/>
            <w:tcMar>
              <w:top w:w="0" w:type="dxa"/>
              <w:left w:w="0" w:type="dxa"/>
              <w:bottom w:w="0" w:type="dxa"/>
              <w:right w:w="0" w:type="dxa"/>
            </w:tcMar>
            <w:vAlign w:val="center"/>
          </w:tcPr>
          <w:p w14:paraId="44F17BD7" w14:textId="3D10F510" w:rsidR="00F45144" w:rsidDel="00D72081" w:rsidRDefault="00F45144" w:rsidP="006A3F95">
            <w:pPr>
              <w:spacing w:before="100" w:after="100"/>
              <w:ind w:left="100" w:right="100"/>
              <w:jc w:val="center"/>
              <w:rPr>
                <w:del w:id="723" w:author="Nicholas Fraser Brown" w:date="2022-01-28T21:24:00Z"/>
              </w:rPr>
            </w:pPr>
          </w:p>
        </w:tc>
        <w:tc>
          <w:tcPr>
            <w:tcW w:w="2209" w:type="dxa"/>
            <w:shd w:val="clear" w:color="auto" w:fill="FFFFFF"/>
            <w:tcMar>
              <w:top w:w="0" w:type="dxa"/>
              <w:left w:w="0" w:type="dxa"/>
              <w:bottom w:w="0" w:type="dxa"/>
              <w:right w:w="0" w:type="dxa"/>
            </w:tcMar>
            <w:vAlign w:val="center"/>
          </w:tcPr>
          <w:p w14:paraId="7F28C4D6" w14:textId="756076A8" w:rsidR="00F45144" w:rsidDel="00D72081" w:rsidRDefault="00F45144" w:rsidP="006A3F95">
            <w:pPr>
              <w:spacing w:before="100" w:after="100"/>
              <w:ind w:left="100" w:right="100"/>
              <w:jc w:val="center"/>
              <w:rPr>
                <w:del w:id="724" w:author="Nicholas Fraser Brown" w:date="2022-01-28T21:24:00Z"/>
              </w:rPr>
            </w:pPr>
            <w:del w:id="725" w:author="Nicholas Fraser Brown" w:date="2022-01-28T21:24:00Z">
              <w:r w:rsidDel="00D72081">
                <w:rPr>
                  <w:rFonts w:ascii="Helvetica" w:eastAsia="Helvetica" w:hAnsi="Helvetica" w:cs="Helvetica"/>
                  <w:color w:val="000000"/>
                  <w:sz w:val="22"/>
                  <w:szCs w:val="22"/>
                </w:rPr>
                <w:delText>—</w:delText>
              </w:r>
            </w:del>
          </w:p>
        </w:tc>
        <w:tc>
          <w:tcPr>
            <w:tcW w:w="1132" w:type="dxa"/>
            <w:shd w:val="clear" w:color="auto" w:fill="FFFFFF"/>
            <w:tcMar>
              <w:top w:w="0" w:type="dxa"/>
              <w:left w:w="0" w:type="dxa"/>
              <w:bottom w:w="0" w:type="dxa"/>
              <w:right w:w="0" w:type="dxa"/>
            </w:tcMar>
            <w:vAlign w:val="center"/>
          </w:tcPr>
          <w:p w14:paraId="5A144EDC" w14:textId="10B4FB94" w:rsidR="00F45144" w:rsidDel="00D72081" w:rsidRDefault="00F45144" w:rsidP="006A3F95">
            <w:pPr>
              <w:spacing w:before="100" w:after="100"/>
              <w:ind w:left="100" w:right="100"/>
              <w:jc w:val="center"/>
              <w:rPr>
                <w:del w:id="726" w:author="Nicholas Fraser Brown" w:date="2022-01-28T21:24:00Z"/>
              </w:rPr>
            </w:pPr>
          </w:p>
        </w:tc>
      </w:tr>
      <w:tr w:rsidR="00F45144" w:rsidDel="00D72081" w14:paraId="66CE5512" w14:textId="040C4D36" w:rsidTr="006A3F95">
        <w:trPr>
          <w:cantSplit/>
          <w:jc w:val="center"/>
          <w:del w:id="727" w:author="Nicholas Fraser Brown" w:date="2022-01-28T21:24:00Z"/>
        </w:trPr>
        <w:tc>
          <w:tcPr>
            <w:tcW w:w="4299" w:type="dxa"/>
            <w:shd w:val="clear" w:color="auto" w:fill="FFFFFF"/>
            <w:tcMar>
              <w:top w:w="0" w:type="dxa"/>
              <w:left w:w="0" w:type="dxa"/>
              <w:bottom w:w="0" w:type="dxa"/>
              <w:right w:w="0" w:type="dxa"/>
            </w:tcMar>
          </w:tcPr>
          <w:p w14:paraId="33B21A9D" w14:textId="5830AD2D" w:rsidR="00F45144" w:rsidDel="00D72081" w:rsidRDefault="00F45144" w:rsidP="006A3F95">
            <w:pPr>
              <w:spacing w:before="100" w:after="100"/>
              <w:ind w:left="300" w:right="100"/>
              <w:rPr>
                <w:del w:id="728" w:author="Nicholas Fraser Brown" w:date="2022-01-28T21:24:00Z"/>
              </w:rPr>
            </w:pPr>
            <w:del w:id="729" w:author="Nicholas Fraser Brown" w:date="2022-01-28T21:24:00Z">
              <w:r w:rsidDel="00D72081">
                <w:rPr>
                  <w:rFonts w:ascii="Helvetica" w:eastAsia="Helvetica" w:hAnsi="Helvetica" w:cs="Helvetica"/>
                  <w:color w:val="000000"/>
                  <w:sz w:val="22"/>
                  <w:szCs w:val="22"/>
                </w:rPr>
                <w:delText>stage_0</w:delText>
              </w:r>
            </w:del>
          </w:p>
        </w:tc>
        <w:tc>
          <w:tcPr>
            <w:tcW w:w="778" w:type="dxa"/>
            <w:shd w:val="clear" w:color="auto" w:fill="FFFFFF"/>
            <w:tcMar>
              <w:top w:w="0" w:type="dxa"/>
              <w:left w:w="0" w:type="dxa"/>
              <w:bottom w:w="0" w:type="dxa"/>
              <w:right w:w="0" w:type="dxa"/>
            </w:tcMar>
            <w:vAlign w:val="center"/>
          </w:tcPr>
          <w:p w14:paraId="52B3C53D" w14:textId="5E706AF7" w:rsidR="00F45144" w:rsidDel="00D72081" w:rsidRDefault="00F45144" w:rsidP="006A3F95">
            <w:pPr>
              <w:spacing w:before="100" w:after="100"/>
              <w:ind w:left="100" w:right="100"/>
              <w:jc w:val="center"/>
              <w:rPr>
                <w:del w:id="730" w:author="Nicholas Fraser Brown" w:date="2022-01-28T21:24:00Z"/>
              </w:rPr>
            </w:pPr>
          </w:p>
        </w:tc>
        <w:tc>
          <w:tcPr>
            <w:tcW w:w="2209" w:type="dxa"/>
            <w:shd w:val="clear" w:color="auto" w:fill="FFFFFF"/>
            <w:tcMar>
              <w:top w:w="0" w:type="dxa"/>
              <w:left w:w="0" w:type="dxa"/>
              <w:bottom w:w="0" w:type="dxa"/>
              <w:right w:w="0" w:type="dxa"/>
            </w:tcMar>
            <w:vAlign w:val="center"/>
          </w:tcPr>
          <w:p w14:paraId="55A28495" w14:textId="21A986A3" w:rsidR="00F45144" w:rsidDel="00D72081" w:rsidRDefault="00F45144" w:rsidP="006A3F95">
            <w:pPr>
              <w:spacing w:before="100" w:after="100"/>
              <w:ind w:left="100" w:right="100"/>
              <w:jc w:val="center"/>
              <w:rPr>
                <w:del w:id="731" w:author="Nicholas Fraser Brown" w:date="2022-01-28T21:24:00Z"/>
              </w:rPr>
            </w:pPr>
            <w:del w:id="732" w:author="Nicholas Fraser Brown" w:date="2022-01-28T21:24:00Z">
              <w:r w:rsidDel="00D72081">
                <w:rPr>
                  <w:rFonts w:ascii="Helvetica" w:eastAsia="Helvetica" w:hAnsi="Helvetica" w:cs="Helvetica"/>
                  <w:color w:val="000000"/>
                  <w:sz w:val="22"/>
                  <w:szCs w:val="22"/>
                </w:rPr>
                <w:delText>0.20 (0.03 to 1.59)</w:delText>
              </w:r>
            </w:del>
          </w:p>
        </w:tc>
        <w:tc>
          <w:tcPr>
            <w:tcW w:w="1132" w:type="dxa"/>
            <w:shd w:val="clear" w:color="auto" w:fill="FFFFFF"/>
            <w:tcMar>
              <w:top w:w="0" w:type="dxa"/>
              <w:left w:w="0" w:type="dxa"/>
              <w:bottom w:w="0" w:type="dxa"/>
              <w:right w:w="0" w:type="dxa"/>
            </w:tcMar>
            <w:vAlign w:val="center"/>
          </w:tcPr>
          <w:p w14:paraId="56C536A6" w14:textId="0F853343" w:rsidR="00F45144" w:rsidDel="00D72081" w:rsidRDefault="00F45144" w:rsidP="006A3F95">
            <w:pPr>
              <w:spacing w:before="100" w:after="100"/>
              <w:ind w:left="100" w:right="100"/>
              <w:jc w:val="center"/>
              <w:rPr>
                <w:del w:id="733" w:author="Nicholas Fraser Brown" w:date="2022-01-28T21:24:00Z"/>
              </w:rPr>
            </w:pPr>
            <w:del w:id="734" w:author="Nicholas Fraser Brown" w:date="2022-01-28T21:24:00Z">
              <w:r w:rsidDel="00D72081">
                <w:rPr>
                  <w:rFonts w:ascii="Helvetica" w:eastAsia="Helvetica" w:hAnsi="Helvetica" w:cs="Helvetica"/>
                  <w:color w:val="000000"/>
                  <w:sz w:val="22"/>
                  <w:szCs w:val="22"/>
                </w:rPr>
                <w:delText>0.13</w:delText>
              </w:r>
            </w:del>
          </w:p>
        </w:tc>
      </w:tr>
      <w:tr w:rsidR="00F45144" w:rsidDel="00D72081" w14:paraId="48E40418" w14:textId="3B6C3D6D" w:rsidTr="006A3F95">
        <w:trPr>
          <w:cantSplit/>
          <w:jc w:val="center"/>
          <w:del w:id="735" w:author="Nicholas Fraser Brown" w:date="2022-01-28T21:24:00Z"/>
        </w:trPr>
        <w:tc>
          <w:tcPr>
            <w:tcW w:w="4299" w:type="dxa"/>
            <w:shd w:val="clear" w:color="auto" w:fill="FFFFFF"/>
            <w:tcMar>
              <w:top w:w="0" w:type="dxa"/>
              <w:left w:w="0" w:type="dxa"/>
              <w:bottom w:w="0" w:type="dxa"/>
              <w:right w:w="0" w:type="dxa"/>
            </w:tcMar>
          </w:tcPr>
          <w:p w14:paraId="14A27A6B" w14:textId="3E0235BA" w:rsidR="00F45144" w:rsidDel="00D72081" w:rsidRDefault="00F45144" w:rsidP="006A3F95">
            <w:pPr>
              <w:spacing w:before="100" w:after="100"/>
              <w:ind w:left="300" w:right="100"/>
              <w:rPr>
                <w:del w:id="736" w:author="Nicholas Fraser Brown" w:date="2022-01-28T21:24:00Z"/>
              </w:rPr>
            </w:pPr>
            <w:del w:id="737" w:author="Nicholas Fraser Brown" w:date="2022-01-28T21:24:00Z">
              <w:r w:rsidDel="00D72081">
                <w:rPr>
                  <w:rFonts w:ascii="Helvetica" w:eastAsia="Helvetica" w:hAnsi="Helvetica" w:cs="Helvetica"/>
                  <w:color w:val="000000"/>
                  <w:sz w:val="22"/>
                  <w:szCs w:val="22"/>
                </w:rPr>
                <w:delText>stage_1</w:delText>
              </w:r>
            </w:del>
          </w:p>
        </w:tc>
        <w:tc>
          <w:tcPr>
            <w:tcW w:w="778" w:type="dxa"/>
            <w:shd w:val="clear" w:color="auto" w:fill="FFFFFF"/>
            <w:tcMar>
              <w:top w:w="0" w:type="dxa"/>
              <w:left w:w="0" w:type="dxa"/>
              <w:bottom w:w="0" w:type="dxa"/>
              <w:right w:w="0" w:type="dxa"/>
            </w:tcMar>
            <w:vAlign w:val="center"/>
          </w:tcPr>
          <w:p w14:paraId="383F1D69" w14:textId="75D3F264" w:rsidR="00F45144" w:rsidDel="00D72081" w:rsidRDefault="00F45144" w:rsidP="006A3F95">
            <w:pPr>
              <w:spacing w:before="100" w:after="100"/>
              <w:ind w:left="100" w:right="100"/>
              <w:jc w:val="center"/>
              <w:rPr>
                <w:del w:id="738" w:author="Nicholas Fraser Brown" w:date="2022-01-28T21:24:00Z"/>
              </w:rPr>
            </w:pPr>
          </w:p>
        </w:tc>
        <w:tc>
          <w:tcPr>
            <w:tcW w:w="2209" w:type="dxa"/>
            <w:shd w:val="clear" w:color="auto" w:fill="FFFFFF"/>
            <w:tcMar>
              <w:top w:w="0" w:type="dxa"/>
              <w:left w:w="0" w:type="dxa"/>
              <w:bottom w:w="0" w:type="dxa"/>
              <w:right w:w="0" w:type="dxa"/>
            </w:tcMar>
            <w:vAlign w:val="center"/>
          </w:tcPr>
          <w:p w14:paraId="68580402" w14:textId="230C6C17" w:rsidR="00F45144" w:rsidDel="00D72081" w:rsidRDefault="00F45144" w:rsidP="006A3F95">
            <w:pPr>
              <w:spacing w:before="100" w:after="100"/>
              <w:ind w:left="100" w:right="100"/>
              <w:jc w:val="center"/>
              <w:rPr>
                <w:del w:id="739" w:author="Nicholas Fraser Brown" w:date="2022-01-28T21:24:00Z"/>
              </w:rPr>
            </w:pPr>
            <w:del w:id="740" w:author="Nicholas Fraser Brown" w:date="2022-01-28T21:24:00Z">
              <w:r w:rsidDel="00D72081">
                <w:rPr>
                  <w:rFonts w:ascii="Helvetica" w:eastAsia="Helvetica" w:hAnsi="Helvetica" w:cs="Helvetica"/>
                  <w:color w:val="000000"/>
                  <w:sz w:val="22"/>
                  <w:szCs w:val="22"/>
                </w:rPr>
                <w:delText>0.57 (0.22 to 1.51)</w:delText>
              </w:r>
            </w:del>
          </w:p>
        </w:tc>
        <w:tc>
          <w:tcPr>
            <w:tcW w:w="1132" w:type="dxa"/>
            <w:shd w:val="clear" w:color="auto" w:fill="FFFFFF"/>
            <w:tcMar>
              <w:top w:w="0" w:type="dxa"/>
              <w:left w:w="0" w:type="dxa"/>
              <w:bottom w:w="0" w:type="dxa"/>
              <w:right w:w="0" w:type="dxa"/>
            </w:tcMar>
            <w:vAlign w:val="center"/>
          </w:tcPr>
          <w:p w14:paraId="139EA9C7" w14:textId="1ED062D5" w:rsidR="00F45144" w:rsidDel="00D72081" w:rsidRDefault="00F45144" w:rsidP="006A3F95">
            <w:pPr>
              <w:spacing w:before="100" w:after="100"/>
              <w:ind w:left="100" w:right="100"/>
              <w:jc w:val="center"/>
              <w:rPr>
                <w:del w:id="741" w:author="Nicholas Fraser Brown" w:date="2022-01-28T21:24:00Z"/>
              </w:rPr>
            </w:pPr>
            <w:del w:id="742" w:author="Nicholas Fraser Brown" w:date="2022-01-28T21:24:00Z">
              <w:r w:rsidDel="00D72081">
                <w:rPr>
                  <w:rFonts w:ascii="Helvetica" w:eastAsia="Helvetica" w:hAnsi="Helvetica" w:cs="Helvetica"/>
                  <w:color w:val="000000"/>
                  <w:sz w:val="22"/>
                  <w:szCs w:val="22"/>
                </w:rPr>
                <w:delText>0.26</w:delText>
              </w:r>
            </w:del>
          </w:p>
        </w:tc>
      </w:tr>
      <w:tr w:rsidR="00F45144" w:rsidDel="00D72081" w14:paraId="54F89985" w14:textId="34590FD3" w:rsidTr="006A3F95">
        <w:trPr>
          <w:cantSplit/>
          <w:jc w:val="center"/>
          <w:del w:id="743" w:author="Nicholas Fraser Brown" w:date="2022-01-28T21:24:00Z"/>
        </w:trPr>
        <w:tc>
          <w:tcPr>
            <w:tcW w:w="4299" w:type="dxa"/>
            <w:shd w:val="clear" w:color="auto" w:fill="FFFFFF"/>
            <w:tcMar>
              <w:top w:w="0" w:type="dxa"/>
              <w:left w:w="0" w:type="dxa"/>
              <w:bottom w:w="0" w:type="dxa"/>
              <w:right w:w="0" w:type="dxa"/>
            </w:tcMar>
          </w:tcPr>
          <w:p w14:paraId="6E7DED86" w14:textId="5CF31B27" w:rsidR="00F45144" w:rsidDel="00D72081" w:rsidRDefault="00F45144" w:rsidP="006A3F95">
            <w:pPr>
              <w:spacing w:before="100" w:after="100"/>
              <w:ind w:left="300" w:right="100"/>
              <w:rPr>
                <w:del w:id="744" w:author="Nicholas Fraser Brown" w:date="2022-01-28T21:24:00Z"/>
              </w:rPr>
            </w:pPr>
            <w:del w:id="745" w:author="Nicholas Fraser Brown" w:date="2022-01-28T21:24:00Z">
              <w:r w:rsidDel="00D72081">
                <w:rPr>
                  <w:rFonts w:ascii="Helvetica" w:eastAsia="Helvetica" w:hAnsi="Helvetica" w:cs="Helvetica"/>
                  <w:color w:val="000000"/>
                  <w:sz w:val="22"/>
                  <w:szCs w:val="22"/>
                </w:rPr>
                <w:delText>stage_2</w:delText>
              </w:r>
            </w:del>
          </w:p>
        </w:tc>
        <w:tc>
          <w:tcPr>
            <w:tcW w:w="778" w:type="dxa"/>
            <w:shd w:val="clear" w:color="auto" w:fill="FFFFFF"/>
            <w:tcMar>
              <w:top w:w="0" w:type="dxa"/>
              <w:left w:w="0" w:type="dxa"/>
              <w:bottom w:w="0" w:type="dxa"/>
              <w:right w:w="0" w:type="dxa"/>
            </w:tcMar>
            <w:vAlign w:val="center"/>
          </w:tcPr>
          <w:p w14:paraId="700E2197" w14:textId="75658C3E" w:rsidR="00F45144" w:rsidDel="00D72081" w:rsidRDefault="00F45144" w:rsidP="006A3F95">
            <w:pPr>
              <w:spacing w:before="100" w:after="100"/>
              <w:ind w:left="100" w:right="100"/>
              <w:jc w:val="center"/>
              <w:rPr>
                <w:del w:id="746" w:author="Nicholas Fraser Brown" w:date="2022-01-28T21:24:00Z"/>
              </w:rPr>
            </w:pPr>
          </w:p>
        </w:tc>
        <w:tc>
          <w:tcPr>
            <w:tcW w:w="2209" w:type="dxa"/>
            <w:shd w:val="clear" w:color="auto" w:fill="FFFFFF"/>
            <w:tcMar>
              <w:top w:w="0" w:type="dxa"/>
              <w:left w:w="0" w:type="dxa"/>
              <w:bottom w:w="0" w:type="dxa"/>
              <w:right w:w="0" w:type="dxa"/>
            </w:tcMar>
            <w:vAlign w:val="center"/>
          </w:tcPr>
          <w:p w14:paraId="692B9E0E" w14:textId="5A855D0B" w:rsidR="00F45144" w:rsidDel="00D72081" w:rsidRDefault="00F45144" w:rsidP="006A3F95">
            <w:pPr>
              <w:spacing w:before="100" w:after="100"/>
              <w:ind w:left="100" w:right="100"/>
              <w:jc w:val="center"/>
              <w:rPr>
                <w:del w:id="747" w:author="Nicholas Fraser Brown" w:date="2022-01-28T21:24:00Z"/>
              </w:rPr>
            </w:pPr>
            <w:del w:id="748" w:author="Nicholas Fraser Brown" w:date="2022-01-28T21:24:00Z">
              <w:r w:rsidDel="00D72081">
                <w:rPr>
                  <w:rFonts w:ascii="Helvetica" w:eastAsia="Helvetica" w:hAnsi="Helvetica" w:cs="Helvetica"/>
                  <w:color w:val="000000"/>
                  <w:sz w:val="22"/>
                  <w:szCs w:val="22"/>
                </w:rPr>
                <w:delText>1.12 (0.50 to 2.50)</w:delText>
              </w:r>
            </w:del>
          </w:p>
        </w:tc>
        <w:tc>
          <w:tcPr>
            <w:tcW w:w="1132" w:type="dxa"/>
            <w:shd w:val="clear" w:color="auto" w:fill="FFFFFF"/>
            <w:tcMar>
              <w:top w:w="0" w:type="dxa"/>
              <w:left w:w="0" w:type="dxa"/>
              <w:bottom w:w="0" w:type="dxa"/>
              <w:right w:w="0" w:type="dxa"/>
            </w:tcMar>
            <w:vAlign w:val="center"/>
          </w:tcPr>
          <w:p w14:paraId="495B7732" w14:textId="0298A0AF" w:rsidR="00F45144" w:rsidDel="00D72081" w:rsidRDefault="00F45144" w:rsidP="006A3F95">
            <w:pPr>
              <w:spacing w:before="100" w:after="100"/>
              <w:ind w:left="100" w:right="100"/>
              <w:jc w:val="center"/>
              <w:rPr>
                <w:del w:id="749" w:author="Nicholas Fraser Brown" w:date="2022-01-28T21:24:00Z"/>
              </w:rPr>
            </w:pPr>
            <w:del w:id="750" w:author="Nicholas Fraser Brown" w:date="2022-01-28T21:24:00Z">
              <w:r w:rsidDel="00D72081">
                <w:rPr>
                  <w:rFonts w:ascii="Helvetica" w:eastAsia="Helvetica" w:hAnsi="Helvetica" w:cs="Helvetica"/>
                  <w:color w:val="000000"/>
                  <w:sz w:val="22"/>
                  <w:szCs w:val="22"/>
                </w:rPr>
                <w:delText>0.78</w:delText>
              </w:r>
            </w:del>
          </w:p>
        </w:tc>
      </w:tr>
      <w:tr w:rsidR="00F45144" w:rsidDel="00D72081" w14:paraId="59DF85CA" w14:textId="67AB7CE7" w:rsidTr="006A3F95">
        <w:trPr>
          <w:cantSplit/>
          <w:jc w:val="center"/>
          <w:del w:id="751" w:author="Nicholas Fraser Brown" w:date="2022-01-28T21:24:00Z"/>
        </w:trPr>
        <w:tc>
          <w:tcPr>
            <w:tcW w:w="4299" w:type="dxa"/>
            <w:shd w:val="clear" w:color="auto" w:fill="FFFFFF"/>
            <w:tcMar>
              <w:top w:w="0" w:type="dxa"/>
              <w:left w:w="0" w:type="dxa"/>
              <w:bottom w:w="0" w:type="dxa"/>
              <w:right w:w="0" w:type="dxa"/>
            </w:tcMar>
          </w:tcPr>
          <w:p w14:paraId="602673C8" w14:textId="1C42CA0A" w:rsidR="00F45144" w:rsidDel="00D72081" w:rsidRDefault="00F45144" w:rsidP="006A3F95">
            <w:pPr>
              <w:spacing w:before="100" w:after="100"/>
              <w:ind w:left="100" w:right="100"/>
              <w:rPr>
                <w:del w:id="752" w:author="Nicholas Fraser Brown" w:date="2022-01-28T21:24:00Z"/>
              </w:rPr>
            </w:pPr>
            <w:del w:id="753" w:author="Nicholas Fraser Brown" w:date="2022-01-28T21:24:00Z">
              <w:r w:rsidDel="00D72081">
                <w:rPr>
                  <w:rFonts w:ascii="Helvetica" w:eastAsia="Helvetica" w:hAnsi="Helvetica" w:cs="Helvetica"/>
                  <w:color w:val="000000"/>
                  <w:sz w:val="22"/>
                  <w:szCs w:val="22"/>
                </w:rPr>
                <w:delText>Cancer staging post radiotherapy</w:delText>
              </w:r>
            </w:del>
          </w:p>
        </w:tc>
        <w:tc>
          <w:tcPr>
            <w:tcW w:w="778" w:type="dxa"/>
            <w:shd w:val="clear" w:color="auto" w:fill="FFFFFF"/>
            <w:tcMar>
              <w:top w:w="0" w:type="dxa"/>
              <w:left w:w="0" w:type="dxa"/>
              <w:bottom w:w="0" w:type="dxa"/>
              <w:right w:w="0" w:type="dxa"/>
            </w:tcMar>
            <w:vAlign w:val="center"/>
          </w:tcPr>
          <w:p w14:paraId="3E34B226" w14:textId="45184E66" w:rsidR="00F45144" w:rsidDel="00D72081" w:rsidRDefault="00F45144" w:rsidP="006A3F95">
            <w:pPr>
              <w:spacing w:before="100" w:after="100"/>
              <w:ind w:left="100" w:right="100"/>
              <w:jc w:val="center"/>
              <w:rPr>
                <w:del w:id="754" w:author="Nicholas Fraser Brown" w:date="2022-01-28T21:24:00Z"/>
              </w:rPr>
            </w:pPr>
            <w:del w:id="755" w:author="Nicholas Fraser Brown" w:date="2022-01-28T21:24:00Z">
              <w:r w:rsidDel="00D72081">
                <w:rPr>
                  <w:rFonts w:ascii="Helvetica" w:eastAsia="Helvetica" w:hAnsi="Helvetica" w:cs="Helvetica"/>
                  <w:color w:val="000000"/>
                  <w:sz w:val="22"/>
                  <w:szCs w:val="22"/>
                </w:rPr>
                <w:delText>133</w:delText>
              </w:r>
            </w:del>
          </w:p>
        </w:tc>
        <w:tc>
          <w:tcPr>
            <w:tcW w:w="2209" w:type="dxa"/>
            <w:shd w:val="clear" w:color="auto" w:fill="FFFFFF"/>
            <w:tcMar>
              <w:top w:w="0" w:type="dxa"/>
              <w:left w:w="0" w:type="dxa"/>
              <w:bottom w:w="0" w:type="dxa"/>
              <w:right w:w="0" w:type="dxa"/>
            </w:tcMar>
            <w:vAlign w:val="center"/>
          </w:tcPr>
          <w:p w14:paraId="06A32444" w14:textId="50846FD4" w:rsidR="00F45144" w:rsidDel="00D72081" w:rsidRDefault="00F45144" w:rsidP="006A3F95">
            <w:pPr>
              <w:spacing w:before="100" w:after="100"/>
              <w:ind w:left="100" w:right="100"/>
              <w:jc w:val="center"/>
              <w:rPr>
                <w:del w:id="756" w:author="Nicholas Fraser Brown" w:date="2022-01-28T21:24:00Z"/>
              </w:rPr>
            </w:pPr>
          </w:p>
        </w:tc>
        <w:tc>
          <w:tcPr>
            <w:tcW w:w="1132" w:type="dxa"/>
            <w:shd w:val="clear" w:color="auto" w:fill="FFFFFF"/>
            <w:tcMar>
              <w:top w:w="0" w:type="dxa"/>
              <w:left w:w="0" w:type="dxa"/>
              <w:bottom w:w="0" w:type="dxa"/>
              <w:right w:w="0" w:type="dxa"/>
            </w:tcMar>
            <w:vAlign w:val="center"/>
          </w:tcPr>
          <w:p w14:paraId="3BB2EA9E" w14:textId="03C2EA84" w:rsidR="00F45144" w:rsidDel="00D72081" w:rsidRDefault="00F45144" w:rsidP="006A3F95">
            <w:pPr>
              <w:spacing w:before="100" w:after="100"/>
              <w:ind w:left="100" w:right="100"/>
              <w:jc w:val="center"/>
              <w:rPr>
                <w:del w:id="757" w:author="Nicholas Fraser Brown" w:date="2022-01-28T21:24:00Z"/>
              </w:rPr>
            </w:pPr>
          </w:p>
        </w:tc>
      </w:tr>
      <w:tr w:rsidR="00F45144" w:rsidDel="00D72081" w14:paraId="6A7332AB" w14:textId="0E48AF1F" w:rsidTr="006A3F95">
        <w:trPr>
          <w:cantSplit/>
          <w:jc w:val="center"/>
          <w:del w:id="758" w:author="Nicholas Fraser Brown" w:date="2022-01-28T21:24:00Z"/>
        </w:trPr>
        <w:tc>
          <w:tcPr>
            <w:tcW w:w="4299" w:type="dxa"/>
            <w:shd w:val="clear" w:color="auto" w:fill="FFFFFF"/>
            <w:tcMar>
              <w:top w:w="0" w:type="dxa"/>
              <w:left w:w="0" w:type="dxa"/>
              <w:bottom w:w="0" w:type="dxa"/>
              <w:right w:w="0" w:type="dxa"/>
            </w:tcMar>
          </w:tcPr>
          <w:p w14:paraId="6F1C80C7" w14:textId="0E395902" w:rsidR="00F45144" w:rsidDel="00D72081" w:rsidRDefault="00F45144" w:rsidP="006A3F95">
            <w:pPr>
              <w:spacing w:before="100" w:after="100"/>
              <w:ind w:left="300" w:right="100"/>
              <w:rPr>
                <w:del w:id="759" w:author="Nicholas Fraser Brown" w:date="2022-01-28T21:24:00Z"/>
              </w:rPr>
            </w:pPr>
            <w:del w:id="760" w:author="Nicholas Fraser Brown" w:date="2022-01-28T21:24:00Z">
              <w:r w:rsidDel="00D72081">
                <w:rPr>
                  <w:rFonts w:ascii="Helvetica" w:eastAsia="Helvetica" w:hAnsi="Helvetica" w:cs="Helvetica"/>
                  <w:color w:val="000000"/>
                  <w:sz w:val="22"/>
                  <w:szCs w:val="22"/>
                </w:rPr>
                <w:delText>stage_3</w:delText>
              </w:r>
            </w:del>
          </w:p>
        </w:tc>
        <w:tc>
          <w:tcPr>
            <w:tcW w:w="778" w:type="dxa"/>
            <w:shd w:val="clear" w:color="auto" w:fill="FFFFFF"/>
            <w:tcMar>
              <w:top w:w="0" w:type="dxa"/>
              <w:left w:w="0" w:type="dxa"/>
              <w:bottom w:w="0" w:type="dxa"/>
              <w:right w:w="0" w:type="dxa"/>
            </w:tcMar>
            <w:vAlign w:val="center"/>
          </w:tcPr>
          <w:p w14:paraId="33854FCD" w14:textId="49186D54" w:rsidR="00F45144" w:rsidDel="00D72081" w:rsidRDefault="00F45144" w:rsidP="006A3F95">
            <w:pPr>
              <w:spacing w:before="100" w:after="100"/>
              <w:ind w:left="100" w:right="100"/>
              <w:jc w:val="center"/>
              <w:rPr>
                <w:del w:id="761" w:author="Nicholas Fraser Brown" w:date="2022-01-28T21:24:00Z"/>
              </w:rPr>
            </w:pPr>
          </w:p>
        </w:tc>
        <w:tc>
          <w:tcPr>
            <w:tcW w:w="2209" w:type="dxa"/>
            <w:shd w:val="clear" w:color="auto" w:fill="FFFFFF"/>
            <w:tcMar>
              <w:top w:w="0" w:type="dxa"/>
              <w:left w:w="0" w:type="dxa"/>
              <w:bottom w:w="0" w:type="dxa"/>
              <w:right w:w="0" w:type="dxa"/>
            </w:tcMar>
            <w:vAlign w:val="center"/>
          </w:tcPr>
          <w:p w14:paraId="1C53288B" w14:textId="7B34077E" w:rsidR="00F45144" w:rsidDel="00D72081" w:rsidRDefault="00F45144" w:rsidP="006A3F95">
            <w:pPr>
              <w:spacing w:before="100" w:after="100"/>
              <w:ind w:left="100" w:right="100"/>
              <w:jc w:val="center"/>
              <w:rPr>
                <w:del w:id="762" w:author="Nicholas Fraser Brown" w:date="2022-01-28T21:24:00Z"/>
              </w:rPr>
            </w:pPr>
            <w:del w:id="763" w:author="Nicholas Fraser Brown" w:date="2022-01-28T21:24:00Z">
              <w:r w:rsidDel="00D72081">
                <w:rPr>
                  <w:rFonts w:ascii="Helvetica" w:eastAsia="Helvetica" w:hAnsi="Helvetica" w:cs="Helvetica"/>
                  <w:color w:val="000000"/>
                  <w:sz w:val="22"/>
                  <w:szCs w:val="22"/>
                </w:rPr>
                <w:delText>—</w:delText>
              </w:r>
            </w:del>
          </w:p>
        </w:tc>
        <w:tc>
          <w:tcPr>
            <w:tcW w:w="1132" w:type="dxa"/>
            <w:shd w:val="clear" w:color="auto" w:fill="FFFFFF"/>
            <w:tcMar>
              <w:top w:w="0" w:type="dxa"/>
              <w:left w:w="0" w:type="dxa"/>
              <w:bottom w:w="0" w:type="dxa"/>
              <w:right w:w="0" w:type="dxa"/>
            </w:tcMar>
            <w:vAlign w:val="center"/>
          </w:tcPr>
          <w:p w14:paraId="3D471165" w14:textId="161066E9" w:rsidR="00F45144" w:rsidDel="00D72081" w:rsidRDefault="00F45144" w:rsidP="006A3F95">
            <w:pPr>
              <w:spacing w:before="100" w:after="100"/>
              <w:ind w:left="100" w:right="100"/>
              <w:jc w:val="center"/>
              <w:rPr>
                <w:del w:id="764" w:author="Nicholas Fraser Brown" w:date="2022-01-28T21:24:00Z"/>
              </w:rPr>
            </w:pPr>
          </w:p>
        </w:tc>
      </w:tr>
      <w:tr w:rsidR="00F45144" w:rsidDel="00D72081" w14:paraId="3FA52A7F" w14:textId="214413D6" w:rsidTr="006A3F95">
        <w:trPr>
          <w:cantSplit/>
          <w:jc w:val="center"/>
          <w:del w:id="765" w:author="Nicholas Fraser Brown" w:date="2022-01-28T21:24:00Z"/>
        </w:trPr>
        <w:tc>
          <w:tcPr>
            <w:tcW w:w="4299" w:type="dxa"/>
            <w:shd w:val="clear" w:color="auto" w:fill="FFFFFF"/>
            <w:tcMar>
              <w:top w:w="0" w:type="dxa"/>
              <w:left w:w="0" w:type="dxa"/>
              <w:bottom w:w="0" w:type="dxa"/>
              <w:right w:w="0" w:type="dxa"/>
            </w:tcMar>
          </w:tcPr>
          <w:p w14:paraId="606BC84C" w14:textId="75181FD6" w:rsidR="00F45144" w:rsidDel="00D72081" w:rsidRDefault="00F45144" w:rsidP="006A3F95">
            <w:pPr>
              <w:spacing w:before="100" w:after="100"/>
              <w:ind w:left="300" w:right="100"/>
              <w:rPr>
                <w:del w:id="766" w:author="Nicholas Fraser Brown" w:date="2022-01-28T21:24:00Z"/>
              </w:rPr>
            </w:pPr>
            <w:del w:id="767" w:author="Nicholas Fraser Brown" w:date="2022-01-28T21:24:00Z">
              <w:r w:rsidDel="00D72081">
                <w:rPr>
                  <w:rFonts w:ascii="Helvetica" w:eastAsia="Helvetica" w:hAnsi="Helvetica" w:cs="Helvetica"/>
                  <w:color w:val="000000"/>
                  <w:sz w:val="22"/>
                  <w:szCs w:val="22"/>
                </w:rPr>
                <w:delText>stage_0</w:delText>
              </w:r>
            </w:del>
          </w:p>
        </w:tc>
        <w:tc>
          <w:tcPr>
            <w:tcW w:w="778" w:type="dxa"/>
            <w:shd w:val="clear" w:color="auto" w:fill="FFFFFF"/>
            <w:tcMar>
              <w:top w:w="0" w:type="dxa"/>
              <w:left w:w="0" w:type="dxa"/>
              <w:bottom w:w="0" w:type="dxa"/>
              <w:right w:w="0" w:type="dxa"/>
            </w:tcMar>
            <w:vAlign w:val="center"/>
          </w:tcPr>
          <w:p w14:paraId="21F00751" w14:textId="398A5851" w:rsidR="00F45144" w:rsidDel="00D72081" w:rsidRDefault="00F45144" w:rsidP="006A3F95">
            <w:pPr>
              <w:spacing w:before="100" w:after="100"/>
              <w:ind w:left="100" w:right="100"/>
              <w:jc w:val="center"/>
              <w:rPr>
                <w:del w:id="768" w:author="Nicholas Fraser Brown" w:date="2022-01-28T21:24:00Z"/>
              </w:rPr>
            </w:pPr>
          </w:p>
        </w:tc>
        <w:tc>
          <w:tcPr>
            <w:tcW w:w="2209" w:type="dxa"/>
            <w:shd w:val="clear" w:color="auto" w:fill="FFFFFF"/>
            <w:tcMar>
              <w:top w:w="0" w:type="dxa"/>
              <w:left w:w="0" w:type="dxa"/>
              <w:bottom w:w="0" w:type="dxa"/>
              <w:right w:w="0" w:type="dxa"/>
            </w:tcMar>
            <w:vAlign w:val="center"/>
          </w:tcPr>
          <w:p w14:paraId="105583FF" w14:textId="211685F7" w:rsidR="00F45144" w:rsidDel="00D72081" w:rsidRDefault="00F45144" w:rsidP="006A3F95">
            <w:pPr>
              <w:spacing w:before="100" w:after="100"/>
              <w:ind w:left="100" w:right="100"/>
              <w:jc w:val="center"/>
              <w:rPr>
                <w:del w:id="769" w:author="Nicholas Fraser Brown" w:date="2022-01-28T21:24:00Z"/>
              </w:rPr>
            </w:pPr>
            <w:del w:id="770" w:author="Nicholas Fraser Brown" w:date="2022-01-28T21:24:00Z">
              <w:r w:rsidDel="00D72081">
                <w:rPr>
                  <w:rFonts w:ascii="Helvetica" w:eastAsia="Helvetica" w:hAnsi="Helvetica" w:cs="Helvetica"/>
                  <w:color w:val="000000"/>
                  <w:sz w:val="22"/>
                  <w:szCs w:val="22"/>
                </w:rPr>
                <w:delText>1.08 (0.14 to 8.30)</w:delText>
              </w:r>
            </w:del>
          </w:p>
        </w:tc>
        <w:tc>
          <w:tcPr>
            <w:tcW w:w="1132" w:type="dxa"/>
            <w:shd w:val="clear" w:color="auto" w:fill="FFFFFF"/>
            <w:tcMar>
              <w:top w:w="0" w:type="dxa"/>
              <w:left w:w="0" w:type="dxa"/>
              <w:bottom w:w="0" w:type="dxa"/>
              <w:right w:w="0" w:type="dxa"/>
            </w:tcMar>
            <w:vAlign w:val="center"/>
          </w:tcPr>
          <w:p w14:paraId="3BB591BF" w14:textId="33F6E1E0" w:rsidR="00F45144" w:rsidDel="00D72081" w:rsidRDefault="00F45144" w:rsidP="006A3F95">
            <w:pPr>
              <w:spacing w:before="100" w:after="100"/>
              <w:ind w:left="100" w:right="100"/>
              <w:jc w:val="center"/>
              <w:rPr>
                <w:del w:id="771" w:author="Nicholas Fraser Brown" w:date="2022-01-28T21:24:00Z"/>
              </w:rPr>
            </w:pPr>
            <w:del w:id="772" w:author="Nicholas Fraser Brown" w:date="2022-01-28T21:24:00Z">
              <w:r w:rsidDel="00D72081">
                <w:rPr>
                  <w:rFonts w:ascii="Helvetica" w:eastAsia="Helvetica" w:hAnsi="Helvetica" w:cs="Helvetica"/>
                  <w:color w:val="000000"/>
                  <w:sz w:val="22"/>
                  <w:szCs w:val="22"/>
                </w:rPr>
                <w:delText>0.94</w:delText>
              </w:r>
            </w:del>
          </w:p>
        </w:tc>
      </w:tr>
      <w:tr w:rsidR="00F45144" w:rsidDel="00D72081" w14:paraId="6586B63C" w14:textId="0ED4081A" w:rsidTr="006A3F95">
        <w:trPr>
          <w:cantSplit/>
          <w:jc w:val="center"/>
          <w:del w:id="773" w:author="Nicholas Fraser Brown" w:date="2022-01-28T21:24:00Z"/>
        </w:trPr>
        <w:tc>
          <w:tcPr>
            <w:tcW w:w="4299" w:type="dxa"/>
            <w:shd w:val="clear" w:color="auto" w:fill="FFFFFF"/>
            <w:tcMar>
              <w:top w:w="0" w:type="dxa"/>
              <w:left w:w="0" w:type="dxa"/>
              <w:bottom w:w="0" w:type="dxa"/>
              <w:right w:w="0" w:type="dxa"/>
            </w:tcMar>
          </w:tcPr>
          <w:p w14:paraId="3E5C295F" w14:textId="2F4138CC" w:rsidR="00F45144" w:rsidDel="00D72081" w:rsidRDefault="00F45144" w:rsidP="006A3F95">
            <w:pPr>
              <w:spacing w:before="100" w:after="100"/>
              <w:ind w:left="300" w:right="100"/>
              <w:rPr>
                <w:del w:id="774" w:author="Nicholas Fraser Brown" w:date="2022-01-28T21:24:00Z"/>
              </w:rPr>
            </w:pPr>
            <w:del w:id="775" w:author="Nicholas Fraser Brown" w:date="2022-01-28T21:24:00Z">
              <w:r w:rsidDel="00D72081">
                <w:rPr>
                  <w:rFonts w:ascii="Helvetica" w:eastAsia="Helvetica" w:hAnsi="Helvetica" w:cs="Helvetica"/>
                  <w:color w:val="000000"/>
                  <w:sz w:val="22"/>
                  <w:szCs w:val="22"/>
                </w:rPr>
                <w:delText>stage_1</w:delText>
              </w:r>
            </w:del>
          </w:p>
        </w:tc>
        <w:tc>
          <w:tcPr>
            <w:tcW w:w="778" w:type="dxa"/>
            <w:shd w:val="clear" w:color="auto" w:fill="FFFFFF"/>
            <w:tcMar>
              <w:top w:w="0" w:type="dxa"/>
              <w:left w:w="0" w:type="dxa"/>
              <w:bottom w:w="0" w:type="dxa"/>
              <w:right w:w="0" w:type="dxa"/>
            </w:tcMar>
            <w:vAlign w:val="center"/>
          </w:tcPr>
          <w:p w14:paraId="70ABF62E" w14:textId="742CC585" w:rsidR="00F45144" w:rsidDel="00D72081" w:rsidRDefault="00F45144" w:rsidP="006A3F95">
            <w:pPr>
              <w:spacing w:before="100" w:after="100"/>
              <w:ind w:left="100" w:right="100"/>
              <w:jc w:val="center"/>
              <w:rPr>
                <w:del w:id="776" w:author="Nicholas Fraser Brown" w:date="2022-01-28T21:24:00Z"/>
              </w:rPr>
            </w:pPr>
          </w:p>
        </w:tc>
        <w:tc>
          <w:tcPr>
            <w:tcW w:w="2209" w:type="dxa"/>
            <w:shd w:val="clear" w:color="auto" w:fill="FFFFFF"/>
            <w:tcMar>
              <w:top w:w="0" w:type="dxa"/>
              <w:left w:w="0" w:type="dxa"/>
              <w:bottom w:w="0" w:type="dxa"/>
              <w:right w:w="0" w:type="dxa"/>
            </w:tcMar>
            <w:vAlign w:val="center"/>
          </w:tcPr>
          <w:p w14:paraId="1010264B" w14:textId="16B87D73" w:rsidR="00F45144" w:rsidDel="00D72081" w:rsidRDefault="00F45144" w:rsidP="006A3F95">
            <w:pPr>
              <w:spacing w:before="100" w:after="100"/>
              <w:ind w:left="100" w:right="100"/>
              <w:jc w:val="center"/>
              <w:rPr>
                <w:del w:id="777" w:author="Nicholas Fraser Brown" w:date="2022-01-28T21:24:00Z"/>
              </w:rPr>
            </w:pPr>
            <w:del w:id="778" w:author="Nicholas Fraser Brown" w:date="2022-01-28T21:24:00Z">
              <w:r w:rsidDel="00D72081">
                <w:rPr>
                  <w:rFonts w:ascii="Helvetica" w:eastAsia="Helvetica" w:hAnsi="Helvetica" w:cs="Helvetica"/>
                  <w:color w:val="000000"/>
                  <w:sz w:val="22"/>
                  <w:szCs w:val="22"/>
                </w:rPr>
                <w:delText>0.86 (0.30 to 2.44)</w:delText>
              </w:r>
            </w:del>
          </w:p>
        </w:tc>
        <w:tc>
          <w:tcPr>
            <w:tcW w:w="1132" w:type="dxa"/>
            <w:shd w:val="clear" w:color="auto" w:fill="FFFFFF"/>
            <w:tcMar>
              <w:top w:w="0" w:type="dxa"/>
              <w:left w:w="0" w:type="dxa"/>
              <w:bottom w:w="0" w:type="dxa"/>
              <w:right w:w="0" w:type="dxa"/>
            </w:tcMar>
            <w:vAlign w:val="center"/>
          </w:tcPr>
          <w:p w14:paraId="5699CE28" w14:textId="35120199" w:rsidR="00F45144" w:rsidDel="00D72081" w:rsidRDefault="00F45144" w:rsidP="006A3F95">
            <w:pPr>
              <w:spacing w:before="100" w:after="100"/>
              <w:ind w:left="100" w:right="100"/>
              <w:jc w:val="center"/>
              <w:rPr>
                <w:del w:id="779" w:author="Nicholas Fraser Brown" w:date="2022-01-28T21:24:00Z"/>
              </w:rPr>
            </w:pPr>
            <w:del w:id="780" w:author="Nicholas Fraser Brown" w:date="2022-01-28T21:24:00Z">
              <w:r w:rsidDel="00D72081">
                <w:rPr>
                  <w:rFonts w:ascii="Helvetica" w:eastAsia="Helvetica" w:hAnsi="Helvetica" w:cs="Helvetica"/>
                  <w:color w:val="000000"/>
                  <w:sz w:val="22"/>
                  <w:szCs w:val="22"/>
                </w:rPr>
                <w:delText>0.77</w:delText>
              </w:r>
            </w:del>
          </w:p>
        </w:tc>
      </w:tr>
      <w:tr w:rsidR="00F45144" w:rsidDel="00D72081" w14:paraId="75296BE9" w14:textId="578111DC" w:rsidTr="006A3F95">
        <w:trPr>
          <w:cantSplit/>
          <w:jc w:val="center"/>
          <w:del w:id="781" w:author="Nicholas Fraser Brown" w:date="2022-01-28T21:24:00Z"/>
        </w:trPr>
        <w:tc>
          <w:tcPr>
            <w:tcW w:w="4299" w:type="dxa"/>
            <w:shd w:val="clear" w:color="auto" w:fill="FFFFFF"/>
            <w:tcMar>
              <w:top w:w="0" w:type="dxa"/>
              <w:left w:w="0" w:type="dxa"/>
              <w:bottom w:w="0" w:type="dxa"/>
              <w:right w:w="0" w:type="dxa"/>
            </w:tcMar>
          </w:tcPr>
          <w:p w14:paraId="7C0A169A" w14:textId="0DE48701" w:rsidR="00F45144" w:rsidDel="00D72081" w:rsidRDefault="00F45144" w:rsidP="006A3F95">
            <w:pPr>
              <w:spacing w:before="100" w:after="100"/>
              <w:ind w:left="300" w:right="100"/>
              <w:rPr>
                <w:del w:id="782" w:author="Nicholas Fraser Brown" w:date="2022-01-28T21:24:00Z"/>
              </w:rPr>
            </w:pPr>
            <w:del w:id="783" w:author="Nicholas Fraser Brown" w:date="2022-01-28T21:24:00Z">
              <w:r w:rsidDel="00D72081">
                <w:rPr>
                  <w:rFonts w:ascii="Helvetica" w:eastAsia="Helvetica" w:hAnsi="Helvetica" w:cs="Helvetica"/>
                  <w:color w:val="000000"/>
                  <w:sz w:val="22"/>
                  <w:szCs w:val="22"/>
                </w:rPr>
                <w:delText>stage_2</w:delText>
              </w:r>
            </w:del>
          </w:p>
        </w:tc>
        <w:tc>
          <w:tcPr>
            <w:tcW w:w="778" w:type="dxa"/>
            <w:shd w:val="clear" w:color="auto" w:fill="FFFFFF"/>
            <w:tcMar>
              <w:top w:w="0" w:type="dxa"/>
              <w:left w:w="0" w:type="dxa"/>
              <w:bottom w:w="0" w:type="dxa"/>
              <w:right w:w="0" w:type="dxa"/>
            </w:tcMar>
            <w:vAlign w:val="center"/>
          </w:tcPr>
          <w:p w14:paraId="2A1206FC" w14:textId="131BE524" w:rsidR="00F45144" w:rsidDel="00D72081" w:rsidRDefault="00F45144" w:rsidP="006A3F95">
            <w:pPr>
              <w:spacing w:before="100" w:after="100"/>
              <w:ind w:left="100" w:right="100"/>
              <w:jc w:val="center"/>
              <w:rPr>
                <w:del w:id="784" w:author="Nicholas Fraser Brown" w:date="2022-01-28T21:24:00Z"/>
              </w:rPr>
            </w:pPr>
          </w:p>
        </w:tc>
        <w:tc>
          <w:tcPr>
            <w:tcW w:w="2209" w:type="dxa"/>
            <w:shd w:val="clear" w:color="auto" w:fill="FFFFFF"/>
            <w:tcMar>
              <w:top w:w="0" w:type="dxa"/>
              <w:left w:w="0" w:type="dxa"/>
              <w:bottom w:w="0" w:type="dxa"/>
              <w:right w:w="0" w:type="dxa"/>
            </w:tcMar>
            <w:vAlign w:val="center"/>
          </w:tcPr>
          <w:p w14:paraId="10A2C0E6" w14:textId="3EE6EC9C" w:rsidR="00F45144" w:rsidDel="00D72081" w:rsidRDefault="00F45144" w:rsidP="006A3F95">
            <w:pPr>
              <w:spacing w:before="100" w:after="100"/>
              <w:ind w:left="100" w:right="100"/>
              <w:jc w:val="center"/>
              <w:rPr>
                <w:del w:id="785" w:author="Nicholas Fraser Brown" w:date="2022-01-28T21:24:00Z"/>
              </w:rPr>
            </w:pPr>
            <w:del w:id="786" w:author="Nicholas Fraser Brown" w:date="2022-01-28T21:24:00Z">
              <w:r w:rsidDel="00D72081">
                <w:rPr>
                  <w:rFonts w:ascii="Helvetica" w:eastAsia="Helvetica" w:hAnsi="Helvetica" w:cs="Helvetica"/>
                  <w:color w:val="000000"/>
                  <w:sz w:val="22"/>
                  <w:szCs w:val="22"/>
                </w:rPr>
                <w:delText>0.69 (0.28 to 1.69)</w:delText>
              </w:r>
            </w:del>
          </w:p>
        </w:tc>
        <w:tc>
          <w:tcPr>
            <w:tcW w:w="1132" w:type="dxa"/>
            <w:shd w:val="clear" w:color="auto" w:fill="FFFFFF"/>
            <w:tcMar>
              <w:top w:w="0" w:type="dxa"/>
              <w:left w:w="0" w:type="dxa"/>
              <w:bottom w:w="0" w:type="dxa"/>
              <w:right w:w="0" w:type="dxa"/>
            </w:tcMar>
            <w:vAlign w:val="center"/>
          </w:tcPr>
          <w:p w14:paraId="4ECEF8BE" w14:textId="4CF7BFAC" w:rsidR="00F45144" w:rsidDel="00D72081" w:rsidRDefault="00F45144" w:rsidP="006A3F95">
            <w:pPr>
              <w:spacing w:before="100" w:after="100"/>
              <w:ind w:left="100" w:right="100"/>
              <w:jc w:val="center"/>
              <w:rPr>
                <w:del w:id="787" w:author="Nicholas Fraser Brown" w:date="2022-01-28T21:24:00Z"/>
              </w:rPr>
            </w:pPr>
            <w:del w:id="788" w:author="Nicholas Fraser Brown" w:date="2022-01-28T21:24:00Z">
              <w:r w:rsidDel="00D72081">
                <w:rPr>
                  <w:rFonts w:ascii="Helvetica" w:eastAsia="Helvetica" w:hAnsi="Helvetica" w:cs="Helvetica"/>
                  <w:color w:val="000000"/>
                  <w:sz w:val="22"/>
                  <w:szCs w:val="22"/>
                </w:rPr>
                <w:delText>0.42</w:delText>
              </w:r>
            </w:del>
          </w:p>
        </w:tc>
      </w:tr>
      <w:tr w:rsidR="00F45144" w:rsidDel="00D72081" w14:paraId="74019808" w14:textId="0CCB0759" w:rsidTr="006A3F95">
        <w:trPr>
          <w:cantSplit/>
          <w:jc w:val="center"/>
          <w:del w:id="789" w:author="Nicholas Fraser Brown" w:date="2022-01-28T21:24:00Z"/>
        </w:trPr>
        <w:tc>
          <w:tcPr>
            <w:tcW w:w="4299" w:type="dxa"/>
            <w:tcBorders>
              <w:bottom w:val="single" w:sz="8" w:space="0" w:color="000000"/>
            </w:tcBorders>
            <w:shd w:val="clear" w:color="auto" w:fill="FFFFFF"/>
            <w:tcMar>
              <w:top w:w="0" w:type="dxa"/>
              <w:left w:w="0" w:type="dxa"/>
              <w:bottom w:w="0" w:type="dxa"/>
              <w:right w:w="0" w:type="dxa"/>
            </w:tcMar>
          </w:tcPr>
          <w:p w14:paraId="511DB025" w14:textId="74DDAED4" w:rsidR="00F45144" w:rsidDel="00D72081" w:rsidRDefault="00F45144" w:rsidP="006A3F95">
            <w:pPr>
              <w:spacing w:before="100" w:after="100"/>
              <w:ind w:left="300" w:right="100"/>
              <w:rPr>
                <w:del w:id="790" w:author="Nicholas Fraser Brown" w:date="2022-01-28T21:24:00Z"/>
              </w:rPr>
            </w:pPr>
            <w:del w:id="791" w:author="Nicholas Fraser Brown" w:date="2022-01-28T21:24:00Z">
              <w:r w:rsidDel="00D72081">
                <w:rPr>
                  <w:rFonts w:ascii="Helvetica" w:eastAsia="Helvetica" w:hAnsi="Helvetica" w:cs="Helvetica"/>
                  <w:color w:val="000000"/>
                  <w:sz w:val="22"/>
                  <w:szCs w:val="22"/>
                </w:rPr>
                <w:delText>stage_4</w:delText>
              </w:r>
            </w:del>
          </w:p>
        </w:tc>
        <w:tc>
          <w:tcPr>
            <w:tcW w:w="778" w:type="dxa"/>
            <w:tcBorders>
              <w:bottom w:val="single" w:sz="8" w:space="0" w:color="000000"/>
            </w:tcBorders>
            <w:shd w:val="clear" w:color="auto" w:fill="FFFFFF"/>
            <w:tcMar>
              <w:top w:w="0" w:type="dxa"/>
              <w:left w:w="0" w:type="dxa"/>
              <w:bottom w:w="0" w:type="dxa"/>
              <w:right w:w="0" w:type="dxa"/>
            </w:tcMar>
            <w:vAlign w:val="center"/>
          </w:tcPr>
          <w:p w14:paraId="7AFB67DC" w14:textId="7788EB8E" w:rsidR="00F45144" w:rsidDel="00D72081" w:rsidRDefault="00F45144" w:rsidP="006A3F95">
            <w:pPr>
              <w:spacing w:before="100" w:after="100"/>
              <w:ind w:left="100" w:right="100"/>
              <w:jc w:val="center"/>
              <w:rPr>
                <w:del w:id="792" w:author="Nicholas Fraser Brown" w:date="2022-01-28T21:24:00Z"/>
              </w:rPr>
            </w:pPr>
          </w:p>
        </w:tc>
        <w:tc>
          <w:tcPr>
            <w:tcW w:w="2209" w:type="dxa"/>
            <w:tcBorders>
              <w:bottom w:val="single" w:sz="8" w:space="0" w:color="000000"/>
            </w:tcBorders>
            <w:shd w:val="clear" w:color="auto" w:fill="FFFFFF"/>
            <w:tcMar>
              <w:top w:w="0" w:type="dxa"/>
              <w:left w:w="0" w:type="dxa"/>
              <w:bottom w:w="0" w:type="dxa"/>
              <w:right w:w="0" w:type="dxa"/>
            </w:tcMar>
            <w:vAlign w:val="center"/>
          </w:tcPr>
          <w:p w14:paraId="19CC5CC2" w14:textId="512B7082" w:rsidR="00F45144" w:rsidDel="00D72081" w:rsidRDefault="00F45144" w:rsidP="006A3F95">
            <w:pPr>
              <w:spacing w:before="100" w:after="100"/>
              <w:ind w:left="100" w:right="100"/>
              <w:jc w:val="center"/>
              <w:rPr>
                <w:del w:id="793" w:author="Nicholas Fraser Brown" w:date="2022-01-28T21:24:00Z"/>
              </w:rPr>
            </w:pPr>
            <w:del w:id="794" w:author="Nicholas Fraser Brown" w:date="2022-01-28T21:24:00Z">
              <w:r w:rsidDel="00D72081">
                <w:rPr>
                  <w:rFonts w:ascii="Helvetica" w:eastAsia="Helvetica" w:hAnsi="Helvetica" w:cs="Helvetica"/>
                  <w:color w:val="000000"/>
                  <w:sz w:val="22"/>
                  <w:szCs w:val="22"/>
                </w:rPr>
                <w:delText>0.00 (0.00 to Inf)</w:delText>
              </w:r>
            </w:del>
          </w:p>
        </w:tc>
        <w:tc>
          <w:tcPr>
            <w:tcW w:w="1132" w:type="dxa"/>
            <w:tcBorders>
              <w:bottom w:val="single" w:sz="8" w:space="0" w:color="000000"/>
            </w:tcBorders>
            <w:shd w:val="clear" w:color="auto" w:fill="FFFFFF"/>
            <w:tcMar>
              <w:top w:w="0" w:type="dxa"/>
              <w:left w:w="0" w:type="dxa"/>
              <w:bottom w:w="0" w:type="dxa"/>
              <w:right w:w="0" w:type="dxa"/>
            </w:tcMar>
            <w:vAlign w:val="center"/>
          </w:tcPr>
          <w:p w14:paraId="500F3F70" w14:textId="22CC2598" w:rsidR="00F45144" w:rsidDel="00D72081" w:rsidRDefault="00F45144" w:rsidP="006A3F95">
            <w:pPr>
              <w:spacing w:before="100" w:after="100"/>
              <w:ind w:left="100" w:right="100"/>
              <w:jc w:val="center"/>
              <w:rPr>
                <w:del w:id="795" w:author="Nicholas Fraser Brown" w:date="2022-01-28T21:24:00Z"/>
              </w:rPr>
            </w:pPr>
            <w:del w:id="796" w:author="Nicholas Fraser Brown" w:date="2022-01-28T21:24:00Z">
              <w:r w:rsidDel="00D72081">
                <w:rPr>
                  <w:rFonts w:ascii="Helvetica" w:eastAsia="Helvetica" w:hAnsi="Helvetica" w:cs="Helvetica"/>
                  <w:color w:val="000000"/>
                  <w:sz w:val="22"/>
                  <w:szCs w:val="22"/>
                </w:rPr>
                <w:delText>&gt;0.99</w:delText>
              </w:r>
            </w:del>
          </w:p>
        </w:tc>
      </w:tr>
      <w:tr w:rsidR="00F45144" w:rsidDel="00D72081" w14:paraId="334439F1" w14:textId="43E9C841" w:rsidTr="006A3F95">
        <w:trPr>
          <w:cantSplit/>
          <w:jc w:val="center"/>
          <w:del w:id="797" w:author="Nicholas Fraser Brown" w:date="2022-01-28T21:24:00Z"/>
        </w:trPr>
        <w:tc>
          <w:tcPr>
            <w:tcW w:w="8418" w:type="dxa"/>
            <w:gridSpan w:val="4"/>
            <w:shd w:val="clear" w:color="auto" w:fill="FFFFFF"/>
            <w:tcMar>
              <w:top w:w="0" w:type="dxa"/>
              <w:left w:w="0" w:type="dxa"/>
              <w:bottom w:w="0" w:type="dxa"/>
              <w:right w:w="0" w:type="dxa"/>
            </w:tcMar>
            <w:vAlign w:val="center"/>
          </w:tcPr>
          <w:p w14:paraId="7C325DC5" w14:textId="7AFC80E5" w:rsidR="00F45144" w:rsidDel="00D72081" w:rsidRDefault="00F45144" w:rsidP="006A3F95">
            <w:pPr>
              <w:spacing w:before="100" w:after="100"/>
              <w:ind w:left="100" w:right="100"/>
              <w:rPr>
                <w:del w:id="798" w:author="Nicholas Fraser Brown" w:date="2022-01-28T21:24:00Z"/>
              </w:rPr>
            </w:pPr>
            <w:del w:id="799" w:author="Nicholas Fraser Brown" w:date="2022-01-28T21:24:00Z">
              <w:r w:rsidDel="00D72081">
                <w:rPr>
                  <w:rFonts w:ascii="Helvetica" w:eastAsia="Helvetica" w:hAnsi="Helvetica" w:cs="Helvetica"/>
                  <w:color w:val="000000"/>
                  <w:sz w:val="22"/>
                  <w:szCs w:val="22"/>
                  <w:vertAlign w:val="superscript"/>
                </w:rPr>
                <w:delText>1</w:delText>
              </w:r>
              <w:r w:rsidDel="00D72081">
                <w:rPr>
                  <w:rFonts w:ascii="Helvetica" w:eastAsia="Helvetica" w:hAnsi="Helvetica" w:cs="Helvetica"/>
                  <w:color w:val="000000"/>
                  <w:sz w:val="22"/>
                  <w:szCs w:val="22"/>
                </w:rPr>
                <w:delText>HR = Hazard Ratio, CI = Confidence Interval</w:delText>
              </w:r>
            </w:del>
          </w:p>
        </w:tc>
      </w:tr>
    </w:tbl>
    <w:p w14:paraId="5B6F9144" w14:textId="1B8D60DE" w:rsidR="00F45144" w:rsidRDefault="00F45144" w:rsidP="00F45144">
      <w:pPr>
        <w:pStyle w:val="Heading2"/>
      </w:pPr>
      <w:bookmarkStart w:id="800" w:name="multivariable-cox-regression"/>
      <w:bookmarkEnd w:id="195"/>
      <w:bookmarkEnd w:id="504"/>
      <w:del w:id="801" w:author="Nicholas Fraser Brown" w:date="2022-01-28T21:21:00Z">
        <w:r w:rsidDel="00D72081">
          <w:rPr>
            <w:rStyle w:val="SectionNumber"/>
          </w:rPr>
          <w:delText>3.3</w:delText>
        </w:r>
      </w:del>
      <w:ins w:id="802" w:author="Nicholas Fraser Brown" w:date="2022-01-28T21:21:00Z">
        <w:r w:rsidR="00D72081">
          <w:rPr>
            <w:rStyle w:val="SectionNumber"/>
          </w:rPr>
          <w:t xml:space="preserve">Table 4. </w:t>
        </w:r>
      </w:ins>
      <w:r>
        <w:tab/>
      </w:r>
      <w:ins w:id="803" w:author="Nicholas Fraser Brown" w:date="2022-01-28T21:22:00Z">
        <w:r w:rsidR="00D72081">
          <w:t xml:space="preserve">Multivariate analysis of </w:t>
        </w:r>
      </w:ins>
      <w:ins w:id="804" w:author="Nicholas Fraser Brown" w:date="2022-01-28T21:21:00Z">
        <w:r w:rsidR="00D72081">
          <w:t>Risk factors for overall survival</w:t>
        </w:r>
      </w:ins>
      <w:del w:id="805" w:author="Nicholas Fraser Brown" w:date="2022-01-28T21:21:00Z">
        <w:r w:rsidDel="00D72081">
          <w:delText>multivariable cox regression</w:delText>
        </w:r>
      </w:del>
    </w:p>
    <w:p w14:paraId="6224B8D0" w14:textId="452F78ED" w:rsidR="00F45144" w:rsidRDefault="0047193D" w:rsidP="0047193D">
      <w:pPr>
        <w:pStyle w:val="BlockText"/>
      </w:pPr>
      <w:ins w:id="806" w:author="Nicholas Fraser Brown" w:date="2022-01-28T21:08:00Z">
        <w:r>
          <w:t xml:space="preserve">TRG status, EMVI and cancer stage post radiotherapy were observed to display more than 20% missingness and thus excluded from multivariate analysis. </w:t>
        </w:r>
      </w:ins>
      <w:del w:id="807" w:author="Nicholas Fraser Brown" w:date="2022-01-28T21:08:00Z">
        <w:r w:rsidR="00F45144" w:rsidDel="0047193D">
          <w:delText xml:space="preserve">Next we aimed to compare the OS and RFS between adjuvant chemo and surveillance group using multivariable logistical regression accounting for known clinical prognostic factors including age, R status, distance from anal verge, baseline histological grade, cancer staging post surgery and time interval between radiotherapy and surgery. </w:delText>
        </w:r>
      </w:del>
      <w:r w:rsidR="00F45144">
        <w:t xml:space="preserve">Note data was pre-processed such that within each categorical variables, groups with very small number of samples (&lt;2) were removed. </w:t>
      </w:r>
      <w:del w:id="808" w:author="Nicholas Fraser Brown" w:date="2022-01-28T21:08:00Z">
        <w:r w:rsidR="00F45144" w:rsidDel="0047193D">
          <w:delText>The same set of pre-processed data was used throughout the entire data analysis to ensure consistency.</w:delText>
        </w:r>
      </w:del>
    </w:p>
    <w:p w14:paraId="35D2FEF8" w14:textId="1E3B6AA5" w:rsidR="00F45144" w:rsidDel="00D72081" w:rsidRDefault="00F45144" w:rsidP="00F45144">
      <w:pPr>
        <w:pStyle w:val="Heading3"/>
        <w:rPr>
          <w:del w:id="809" w:author="Nicholas Fraser Brown" w:date="2022-01-28T21:22:00Z"/>
        </w:rPr>
      </w:pPr>
      <w:bookmarkStart w:id="810" w:name="overall-survival-2"/>
      <w:del w:id="811" w:author="Nicholas Fraser Brown" w:date="2022-01-28T21:22:00Z">
        <w:r w:rsidDel="00D72081">
          <w:rPr>
            <w:rStyle w:val="SectionNumber"/>
          </w:rPr>
          <w:delText>3.3.1</w:delText>
        </w:r>
        <w:r w:rsidDel="00D72081">
          <w:tab/>
          <w:delText>Overall survival</w:delText>
        </w:r>
      </w:del>
    </w:p>
    <w:p w14:paraId="7A8C5026" w14:textId="3707DF51" w:rsidR="00F45144" w:rsidDel="00D72081" w:rsidRDefault="00F45144" w:rsidP="00F45144">
      <w:pPr>
        <w:pStyle w:val="BlockText"/>
        <w:rPr>
          <w:del w:id="812" w:author="Nicholas Fraser Brown" w:date="2022-01-28T21:22:00Z"/>
        </w:rPr>
      </w:pPr>
      <w:del w:id="813" w:author="Nicholas Fraser Brown" w:date="2022-01-28T21:22:00Z">
        <w:r w:rsidDel="00D72081">
          <w:delText>No significant difference was found in overall survival between surveillance and adjuvant chemotherapy. Only R1 status was significantly associated with worse overall survival compared to R0.</w:delText>
        </w:r>
      </w:del>
    </w:p>
    <w:tbl>
      <w:tblPr>
        <w:tblStyle w:val="Table"/>
        <w:tblW w:w="0" w:type="auto"/>
        <w:jc w:val="center"/>
        <w:tblLayout w:type="fixed"/>
        <w:tblLook w:val="0420" w:firstRow="1" w:lastRow="0" w:firstColumn="0" w:lastColumn="0" w:noHBand="0" w:noVBand="1"/>
      </w:tblPr>
      <w:tblGrid>
        <w:gridCol w:w="4299"/>
        <w:gridCol w:w="778"/>
        <w:gridCol w:w="2209"/>
        <w:gridCol w:w="1132"/>
      </w:tblGrid>
      <w:tr w:rsidR="00F45144" w:rsidDel="00D72081" w14:paraId="31B45698" w14:textId="05B4F717" w:rsidTr="006A3F95">
        <w:trPr>
          <w:cnfStyle w:val="100000000000" w:firstRow="1" w:lastRow="0" w:firstColumn="0" w:lastColumn="0" w:oddVBand="0" w:evenVBand="0" w:oddHBand="0" w:evenHBand="0" w:firstRowFirstColumn="0" w:firstRowLastColumn="0" w:lastRowFirstColumn="0" w:lastRowLastColumn="0"/>
          <w:cantSplit/>
          <w:tblHeader/>
          <w:jc w:val="center"/>
          <w:del w:id="814" w:author="Nicholas Fraser Brown" w:date="2022-01-28T21:22:00Z"/>
        </w:trPr>
        <w:tc>
          <w:tcPr>
            <w:tcW w:w="4299"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3EBBCC2" w14:textId="0F86F6FF" w:rsidR="00F45144" w:rsidDel="00D72081" w:rsidRDefault="00F45144" w:rsidP="006A3F95">
            <w:pPr>
              <w:spacing w:before="40" w:after="40"/>
              <w:ind w:left="100" w:right="100"/>
              <w:rPr>
                <w:del w:id="815" w:author="Nicholas Fraser Brown" w:date="2022-01-28T21:22:00Z"/>
              </w:rPr>
            </w:pPr>
            <w:del w:id="816" w:author="Nicholas Fraser Brown" w:date="2022-01-28T21:22:00Z">
              <w:r w:rsidDel="00D72081">
                <w:rPr>
                  <w:rFonts w:ascii="Helvetica" w:eastAsia="Helvetica" w:hAnsi="Helvetica" w:cs="Helvetica"/>
                  <w:color w:val="000000"/>
                  <w:sz w:val="22"/>
                  <w:szCs w:val="22"/>
                </w:rPr>
                <w:delText>Characteristic</w:delText>
              </w:r>
            </w:del>
          </w:p>
        </w:tc>
        <w:tc>
          <w:tcPr>
            <w:tcW w:w="77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5B56187" w14:textId="6CF4EEC5" w:rsidR="00F45144" w:rsidDel="00D72081" w:rsidRDefault="00F45144" w:rsidP="006A3F95">
            <w:pPr>
              <w:spacing w:before="40" w:after="40"/>
              <w:ind w:left="100" w:right="100"/>
              <w:jc w:val="center"/>
              <w:rPr>
                <w:del w:id="817" w:author="Nicholas Fraser Brown" w:date="2022-01-28T21:22:00Z"/>
              </w:rPr>
            </w:pPr>
            <w:del w:id="818" w:author="Nicholas Fraser Brown" w:date="2022-01-28T21:22:00Z">
              <w:r w:rsidDel="00D72081">
                <w:rPr>
                  <w:rFonts w:ascii="Helvetica" w:eastAsia="Helvetica" w:hAnsi="Helvetica" w:cs="Helvetica"/>
                  <w:color w:val="000000"/>
                  <w:sz w:val="22"/>
                  <w:szCs w:val="22"/>
                </w:rPr>
                <w:delText>N</w:delText>
              </w:r>
            </w:del>
          </w:p>
        </w:tc>
        <w:tc>
          <w:tcPr>
            <w:tcW w:w="2209"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A6B460C" w14:textId="23FA3C5A" w:rsidR="00F45144" w:rsidDel="00D72081" w:rsidRDefault="00F45144" w:rsidP="006A3F95">
            <w:pPr>
              <w:spacing w:before="40" w:after="40"/>
              <w:ind w:left="100" w:right="100"/>
              <w:jc w:val="center"/>
              <w:rPr>
                <w:del w:id="819" w:author="Nicholas Fraser Brown" w:date="2022-01-28T21:22:00Z"/>
              </w:rPr>
            </w:pPr>
            <w:del w:id="820" w:author="Nicholas Fraser Brown" w:date="2022-01-28T21:22:00Z">
              <w:r w:rsidDel="00D72081">
                <w:rPr>
                  <w:rFonts w:ascii="Helvetica" w:eastAsia="Helvetica" w:hAnsi="Helvetica" w:cs="Helvetica"/>
                  <w:color w:val="000000"/>
                  <w:sz w:val="22"/>
                  <w:szCs w:val="22"/>
                </w:rPr>
                <w:delText>HR (95% CI)</w:delText>
              </w:r>
              <w:r w:rsidDel="00D72081">
                <w:rPr>
                  <w:rFonts w:ascii="Helvetica" w:eastAsia="Helvetica" w:hAnsi="Helvetica" w:cs="Helvetica"/>
                  <w:color w:val="000000"/>
                  <w:sz w:val="22"/>
                  <w:szCs w:val="22"/>
                  <w:vertAlign w:val="superscript"/>
                </w:rPr>
                <w:delText>1</w:delText>
              </w:r>
            </w:del>
          </w:p>
        </w:tc>
        <w:tc>
          <w:tcPr>
            <w:tcW w:w="11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06AF135" w14:textId="1A929D9B" w:rsidR="00F45144" w:rsidDel="00D72081" w:rsidRDefault="00F45144" w:rsidP="006A3F95">
            <w:pPr>
              <w:spacing w:before="40" w:after="40"/>
              <w:ind w:left="100" w:right="100"/>
              <w:jc w:val="center"/>
              <w:rPr>
                <w:del w:id="821" w:author="Nicholas Fraser Brown" w:date="2022-01-28T21:22:00Z"/>
              </w:rPr>
            </w:pPr>
            <w:del w:id="822" w:author="Nicholas Fraser Brown" w:date="2022-01-28T21:22:00Z">
              <w:r w:rsidDel="00D72081">
                <w:rPr>
                  <w:rFonts w:ascii="Helvetica" w:eastAsia="Helvetica" w:hAnsi="Helvetica" w:cs="Helvetica"/>
                  <w:color w:val="000000"/>
                  <w:sz w:val="22"/>
                  <w:szCs w:val="22"/>
                </w:rPr>
                <w:delText>p-value</w:delText>
              </w:r>
            </w:del>
          </w:p>
        </w:tc>
      </w:tr>
      <w:tr w:rsidR="00F45144" w:rsidDel="00D72081" w14:paraId="109C52FD" w14:textId="5A1AC89D" w:rsidTr="006A3F95">
        <w:trPr>
          <w:cantSplit/>
          <w:jc w:val="center"/>
          <w:del w:id="823" w:author="Nicholas Fraser Brown" w:date="2022-01-28T21:22:00Z"/>
        </w:trPr>
        <w:tc>
          <w:tcPr>
            <w:tcW w:w="4299" w:type="dxa"/>
            <w:shd w:val="clear" w:color="auto" w:fill="FFFFFF"/>
            <w:tcMar>
              <w:top w:w="0" w:type="dxa"/>
              <w:left w:w="0" w:type="dxa"/>
              <w:bottom w:w="0" w:type="dxa"/>
              <w:right w:w="0" w:type="dxa"/>
            </w:tcMar>
          </w:tcPr>
          <w:p w14:paraId="6E6AE4F9" w14:textId="312D5D41" w:rsidR="00F45144" w:rsidDel="00D72081" w:rsidRDefault="00F45144" w:rsidP="006A3F95">
            <w:pPr>
              <w:spacing w:before="100" w:after="100"/>
              <w:ind w:left="100" w:right="100"/>
              <w:rPr>
                <w:del w:id="824" w:author="Nicholas Fraser Brown" w:date="2022-01-28T21:22:00Z"/>
              </w:rPr>
            </w:pPr>
            <w:del w:id="825" w:author="Nicholas Fraser Brown" w:date="2022-01-28T21:22:00Z">
              <w:r w:rsidDel="00D72081">
                <w:rPr>
                  <w:rFonts w:ascii="Helvetica" w:eastAsia="Helvetica" w:hAnsi="Helvetica" w:cs="Helvetica"/>
                  <w:color w:val="000000"/>
                  <w:sz w:val="22"/>
                  <w:szCs w:val="22"/>
                </w:rPr>
                <w:delText>Age at diagnosis</w:delText>
              </w:r>
            </w:del>
          </w:p>
        </w:tc>
        <w:tc>
          <w:tcPr>
            <w:tcW w:w="778" w:type="dxa"/>
            <w:shd w:val="clear" w:color="auto" w:fill="FFFFFF"/>
            <w:tcMar>
              <w:top w:w="0" w:type="dxa"/>
              <w:left w:w="0" w:type="dxa"/>
              <w:bottom w:w="0" w:type="dxa"/>
              <w:right w:w="0" w:type="dxa"/>
            </w:tcMar>
            <w:vAlign w:val="center"/>
          </w:tcPr>
          <w:p w14:paraId="15DF29E8" w14:textId="48800545" w:rsidR="00F45144" w:rsidDel="00D72081" w:rsidRDefault="00F45144" w:rsidP="006A3F95">
            <w:pPr>
              <w:spacing w:before="100" w:after="100"/>
              <w:ind w:left="100" w:right="100"/>
              <w:jc w:val="center"/>
              <w:rPr>
                <w:del w:id="826" w:author="Nicholas Fraser Brown" w:date="2022-01-28T21:22:00Z"/>
              </w:rPr>
            </w:pPr>
            <w:del w:id="827" w:author="Nicholas Fraser Brown" w:date="2022-01-28T21:22:00Z">
              <w:r w:rsidDel="00D72081">
                <w:rPr>
                  <w:rFonts w:ascii="Helvetica" w:eastAsia="Helvetica" w:hAnsi="Helvetica" w:cs="Helvetica"/>
                  <w:color w:val="000000"/>
                  <w:sz w:val="22"/>
                  <w:szCs w:val="22"/>
                </w:rPr>
                <w:delText>117</w:delText>
              </w:r>
            </w:del>
          </w:p>
        </w:tc>
        <w:tc>
          <w:tcPr>
            <w:tcW w:w="2209" w:type="dxa"/>
            <w:shd w:val="clear" w:color="auto" w:fill="FFFFFF"/>
            <w:tcMar>
              <w:top w:w="0" w:type="dxa"/>
              <w:left w:w="0" w:type="dxa"/>
              <w:bottom w:w="0" w:type="dxa"/>
              <w:right w:w="0" w:type="dxa"/>
            </w:tcMar>
            <w:vAlign w:val="center"/>
          </w:tcPr>
          <w:p w14:paraId="2D577017" w14:textId="11C2727F" w:rsidR="00F45144" w:rsidDel="00D72081" w:rsidRDefault="00F45144" w:rsidP="006A3F95">
            <w:pPr>
              <w:spacing w:before="100" w:after="100"/>
              <w:ind w:left="100" w:right="100"/>
              <w:jc w:val="center"/>
              <w:rPr>
                <w:del w:id="828" w:author="Nicholas Fraser Brown" w:date="2022-01-28T21:22:00Z"/>
              </w:rPr>
            </w:pPr>
            <w:del w:id="829" w:author="Nicholas Fraser Brown" w:date="2022-01-28T21:22:00Z">
              <w:r w:rsidDel="00D72081">
                <w:rPr>
                  <w:rFonts w:ascii="Helvetica" w:eastAsia="Helvetica" w:hAnsi="Helvetica" w:cs="Helvetica"/>
                  <w:color w:val="000000"/>
                  <w:sz w:val="22"/>
                  <w:szCs w:val="22"/>
                </w:rPr>
                <w:delText>1.00 (0.95 to 1.05)</w:delText>
              </w:r>
            </w:del>
          </w:p>
        </w:tc>
        <w:tc>
          <w:tcPr>
            <w:tcW w:w="1132" w:type="dxa"/>
            <w:shd w:val="clear" w:color="auto" w:fill="FFFFFF"/>
            <w:tcMar>
              <w:top w:w="0" w:type="dxa"/>
              <w:left w:w="0" w:type="dxa"/>
              <w:bottom w:w="0" w:type="dxa"/>
              <w:right w:w="0" w:type="dxa"/>
            </w:tcMar>
            <w:vAlign w:val="center"/>
          </w:tcPr>
          <w:p w14:paraId="0E73EEC9" w14:textId="396B07E6" w:rsidR="00F45144" w:rsidDel="00D72081" w:rsidRDefault="00F45144" w:rsidP="006A3F95">
            <w:pPr>
              <w:spacing w:before="100" w:after="100"/>
              <w:ind w:left="100" w:right="100"/>
              <w:jc w:val="center"/>
              <w:rPr>
                <w:del w:id="830" w:author="Nicholas Fraser Brown" w:date="2022-01-28T21:22:00Z"/>
              </w:rPr>
            </w:pPr>
            <w:del w:id="831" w:author="Nicholas Fraser Brown" w:date="2022-01-28T21:22:00Z">
              <w:r w:rsidDel="00D72081">
                <w:rPr>
                  <w:rFonts w:ascii="Helvetica" w:eastAsia="Helvetica" w:hAnsi="Helvetica" w:cs="Helvetica"/>
                  <w:color w:val="000000"/>
                  <w:sz w:val="22"/>
                  <w:szCs w:val="22"/>
                </w:rPr>
                <w:delText>0.92</w:delText>
              </w:r>
            </w:del>
          </w:p>
        </w:tc>
      </w:tr>
      <w:tr w:rsidR="00F45144" w:rsidDel="00D72081" w14:paraId="2086ED7C" w14:textId="7F7D18FD" w:rsidTr="006A3F95">
        <w:trPr>
          <w:cantSplit/>
          <w:jc w:val="center"/>
          <w:del w:id="832" w:author="Nicholas Fraser Brown" w:date="2022-01-28T21:22:00Z"/>
        </w:trPr>
        <w:tc>
          <w:tcPr>
            <w:tcW w:w="4299" w:type="dxa"/>
            <w:shd w:val="clear" w:color="auto" w:fill="FFFFFF"/>
            <w:tcMar>
              <w:top w:w="0" w:type="dxa"/>
              <w:left w:w="0" w:type="dxa"/>
              <w:bottom w:w="0" w:type="dxa"/>
              <w:right w:w="0" w:type="dxa"/>
            </w:tcMar>
          </w:tcPr>
          <w:p w14:paraId="58286FB4" w14:textId="195FF60B" w:rsidR="00F45144" w:rsidDel="00D72081" w:rsidRDefault="00F45144" w:rsidP="006A3F95">
            <w:pPr>
              <w:spacing w:before="100" w:after="100"/>
              <w:ind w:left="100" w:right="100"/>
              <w:rPr>
                <w:del w:id="833" w:author="Nicholas Fraser Brown" w:date="2022-01-28T21:22:00Z"/>
              </w:rPr>
            </w:pPr>
            <w:del w:id="834" w:author="Nicholas Fraser Brown" w:date="2022-01-28T21:22:00Z">
              <w:r w:rsidDel="00D72081">
                <w:rPr>
                  <w:rFonts w:ascii="Helvetica" w:eastAsia="Helvetica" w:hAnsi="Helvetica" w:cs="Helvetica"/>
                  <w:color w:val="000000"/>
                  <w:sz w:val="22"/>
                  <w:szCs w:val="22"/>
                </w:rPr>
                <w:delText>CRM</w:delText>
              </w:r>
            </w:del>
          </w:p>
        </w:tc>
        <w:tc>
          <w:tcPr>
            <w:tcW w:w="778" w:type="dxa"/>
            <w:shd w:val="clear" w:color="auto" w:fill="FFFFFF"/>
            <w:tcMar>
              <w:top w:w="0" w:type="dxa"/>
              <w:left w:w="0" w:type="dxa"/>
              <w:bottom w:w="0" w:type="dxa"/>
              <w:right w:w="0" w:type="dxa"/>
            </w:tcMar>
            <w:vAlign w:val="center"/>
          </w:tcPr>
          <w:p w14:paraId="22522449" w14:textId="6030C6BD" w:rsidR="00F45144" w:rsidDel="00D72081" w:rsidRDefault="00F45144" w:rsidP="006A3F95">
            <w:pPr>
              <w:spacing w:before="100" w:after="100"/>
              <w:ind w:left="100" w:right="100"/>
              <w:jc w:val="center"/>
              <w:rPr>
                <w:del w:id="835" w:author="Nicholas Fraser Brown" w:date="2022-01-28T21:22:00Z"/>
              </w:rPr>
            </w:pPr>
            <w:del w:id="836" w:author="Nicholas Fraser Brown" w:date="2022-01-28T21:22:00Z">
              <w:r w:rsidDel="00D72081">
                <w:rPr>
                  <w:rFonts w:ascii="Helvetica" w:eastAsia="Helvetica" w:hAnsi="Helvetica" w:cs="Helvetica"/>
                  <w:color w:val="000000"/>
                  <w:sz w:val="22"/>
                  <w:szCs w:val="22"/>
                </w:rPr>
                <w:delText>117</w:delText>
              </w:r>
            </w:del>
          </w:p>
        </w:tc>
        <w:tc>
          <w:tcPr>
            <w:tcW w:w="2209" w:type="dxa"/>
            <w:shd w:val="clear" w:color="auto" w:fill="FFFFFF"/>
            <w:tcMar>
              <w:top w:w="0" w:type="dxa"/>
              <w:left w:w="0" w:type="dxa"/>
              <w:bottom w:w="0" w:type="dxa"/>
              <w:right w:w="0" w:type="dxa"/>
            </w:tcMar>
            <w:vAlign w:val="center"/>
          </w:tcPr>
          <w:p w14:paraId="4446BA78" w14:textId="4A452B35" w:rsidR="00F45144" w:rsidDel="00D72081" w:rsidRDefault="00F45144" w:rsidP="006A3F95">
            <w:pPr>
              <w:spacing w:before="100" w:after="100"/>
              <w:ind w:left="100" w:right="100"/>
              <w:jc w:val="center"/>
              <w:rPr>
                <w:del w:id="837" w:author="Nicholas Fraser Brown" w:date="2022-01-28T21:22:00Z"/>
              </w:rPr>
            </w:pPr>
          </w:p>
        </w:tc>
        <w:tc>
          <w:tcPr>
            <w:tcW w:w="1132" w:type="dxa"/>
            <w:shd w:val="clear" w:color="auto" w:fill="FFFFFF"/>
            <w:tcMar>
              <w:top w:w="0" w:type="dxa"/>
              <w:left w:w="0" w:type="dxa"/>
              <w:bottom w:w="0" w:type="dxa"/>
              <w:right w:w="0" w:type="dxa"/>
            </w:tcMar>
            <w:vAlign w:val="center"/>
          </w:tcPr>
          <w:p w14:paraId="686C5F0A" w14:textId="5A977555" w:rsidR="00F45144" w:rsidDel="00D72081" w:rsidRDefault="00F45144" w:rsidP="006A3F95">
            <w:pPr>
              <w:spacing w:before="100" w:after="100"/>
              <w:ind w:left="100" w:right="100"/>
              <w:jc w:val="center"/>
              <w:rPr>
                <w:del w:id="838" w:author="Nicholas Fraser Brown" w:date="2022-01-28T21:22:00Z"/>
              </w:rPr>
            </w:pPr>
          </w:p>
        </w:tc>
      </w:tr>
      <w:tr w:rsidR="00F45144" w:rsidDel="00D72081" w14:paraId="4A0A40C9" w14:textId="6526311E" w:rsidTr="006A3F95">
        <w:trPr>
          <w:cantSplit/>
          <w:jc w:val="center"/>
          <w:del w:id="839" w:author="Nicholas Fraser Brown" w:date="2022-01-28T21:22:00Z"/>
        </w:trPr>
        <w:tc>
          <w:tcPr>
            <w:tcW w:w="4299" w:type="dxa"/>
            <w:shd w:val="clear" w:color="auto" w:fill="FFFFFF"/>
            <w:tcMar>
              <w:top w:w="0" w:type="dxa"/>
              <w:left w:w="0" w:type="dxa"/>
              <w:bottom w:w="0" w:type="dxa"/>
              <w:right w:w="0" w:type="dxa"/>
            </w:tcMar>
          </w:tcPr>
          <w:p w14:paraId="73516245" w14:textId="66840C8F" w:rsidR="00F45144" w:rsidDel="00D72081" w:rsidRDefault="00F45144" w:rsidP="006A3F95">
            <w:pPr>
              <w:spacing w:before="100" w:after="100"/>
              <w:ind w:left="300" w:right="100"/>
              <w:rPr>
                <w:del w:id="840" w:author="Nicholas Fraser Brown" w:date="2022-01-28T21:22:00Z"/>
              </w:rPr>
            </w:pPr>
            <w:del w:id="841" w:author="Nicholas Fraser Brown" w:date="2022-01-28T21:22:00Z">
              <w:r w:rsidDel="00D72081">
                <w:rPr>
                  <w:rFonts w:ascii="Helvetica" w:eastAsia="Helvetica" w:hAnsi="Helvetica" w:cs="Helvetica"/>
                  <w:color w:val="000000"/>
                  <w:sz w:val="22"/>
                  <w:szCs w:val="22"/>
                </w:rPr>
                <w:delText>pos</w:delText>
              </w:r>
            </w:del>
          </w:p>
        </w:tc>
        <w:tc>
          <w:tcPr>
            <w:tcW w:w="778" w:type="dxa"/>
            <w:shd w:val="clear" w:color="auto" w:fill="FFFFFF"/>
            <w:tcMar>
              <w:top w:w="0" w:type="dxa"/>
              <w:left w:w="0" w:type="dxa"/>
              <w:bottom w:w="0" w:type="dxa"/>
              <w:right w:w="0" w:type="dxa"/>
            </w:tcMar>
            <w:vAlign w:val="center"/>
          </w:tcPr>
          <w:p w14:paraId="1433E210" w14:textId="72E2A595" w:rsidR="00F45144" w:rsidDel="00D72081" w:rsidRDefault="00F45144" w:rsidP="006A3F95">
            <w:pPr>
              <w:spacing w:before="100" w:after="100"/>
              <w:ind w:left="100" w:right="100"/>
              <w:jc w:val="center"/>
              <w:rPr>
                <w:del w:id="842" w:author="Nicholas Fraser Brown" w:date="2022-01-28T21:22:00Z"/>
              </w:rPr>
            </w:pPr>
          </w:p>
        </w:tc>
        <w:tc>
          <w:tcPr>
            <w:tcW w:w="2209" w:type="dxa"/>
            <w:shd w:val="clear" w:color="auto" w:fill="FFFFFF"/>
            <w:tcMar>
              <w:top w:w="0" w:type="dxa"/>
              <w:left w:w="0" w:type="dxa"/>
              <w:bottom w:w="0" w:type="dxa"/>
              <w:right w:w="0" w:type="dxa"/>
            </w:tcMar>
            <w:vAlign w:val="center"/>
          </w:tcPr>
          <w:p w14:paraId="25742FFE" w14:textId="59033600" w:rsidR="00F45144" w:rsidDel="00D72081" w:rsidRDefault="00F45144" w:rsidP="006A3F95">
            <w:pPr>
              <w:spacing w:before="100" w:after="100"/>
              <w:ind w:left="100" w:right="100"/>
              <w:jc w:val="center"/>
              <w:rPr>
                <w:del w:id="843" w:author="Nicholas Fraser Brown" w:date="2022-01-28T21:22:00Z"/>
              </w:rPr>
            </w:pPr>
            <w:del w:id="844" w:author="Nicholas Fraser Brown" w:date="2022-01-28T21:22:00Z">
              <w:r w:rsidDel="00D72081">
                <w:rPr>
                  <w:rFonts w:ascii="Helvetica" w:eastAsia="Helvetica" w:hAnsi="Helvetica" w:cs="Helvetica"/>
                  <w:color w:val="000000"/>
                  <w:sz w:val="22"/>
                  <w:szCs w:val="22"/>
                </w:rPr>
                <w:delText>—</w:delText>
              </w:r>
            </w:del>
          </w:p>
        </w:tc>
        <w:tc>
          <w:tcPr>
            <w:tcW w:w="1132" w:type="dxa"/>
            <w:shd w:val="clear" w:color="auto" w:fill="FFFFFF"/>
            <w:tcMar>
              <w:top w:w="0" w:type="dxa"/>
              <w:left w:w="0" w:type="dxa"/>
              <w:bottom w:w="0" w:type="dxa"/>
              <w:right w:w="0" w:type="dxa"/>
            </w:tcMar>
            <w:vAlign w:val="center"/>
          </w:tcPr>
          <w:p w14:paraId="7561F53E" w14:textId="6B3B833A" w:rsidR="00F45144" w:rsidDel="00D72081" w:rsidRDefault="00F45144" w:rsidP="006A3F95">
            <w:pPr>
              <w:spacing w:before="100" w:after="100"/>
              <w:ind w:left="100" w:right="100"/>
              <w:jc w:val="center"/>
              <w:rPr>
                <w:del w:id="845" w:author="Nicholas Fraser Brown" w:date="2022-01-28T21:22:00Z"/>
              </w:rPr>
            </w:pPr>
          </w:p>
        </w:tc>
      </w:tr>
      <w:tr w:rsidR="00F45144" w:rsidDel="00D72081" w14:paraId="673B573B" w14:textId="206D42D8" w:rsidTr="006A3F95">
        <w:trPr>
          <w:cantSplit/>
          <w:jc w:val="center"/>
          <w:del w:id="846" w:author="Nicholas Fraser Brown" w:date="2022-01-28T21:22:00Z"/>
        </w:trPr>
        <w:tc>
          <w:tcPr>
            <w:tcW w:w="4299" w:type="dxa"/>
            <w:shd w:val="clear" w:color="auto" w:fill="FFFFFF"/>
            <w:tcMar>
              <w:top w:w="0" w:type="dxa"/>
              <w:left w:w="0" w:type="dxa"/>
              <w:bottom w:w="0" w:type="dxa"/>
              <w:right w:w="0" w:type="dxa"/>
            </w:tcMar>
          </w:tcPr>
          <w:p w14:paraId="06644334" w14:textId="3380E95D" w:rsidR="00F45144" w:rsidDel="00D72081" w:rsidRDefault="00F45144" w:rsidP="006A3F95">
            <w:pPr>
              <w:spacing w:before="100" w:after="100"/>
              <w:ind w:left="300" w:right="100"/>
              <w:rPr>
                <w:del w:id="847" w:author="Nicholas Fraser Brown" w:date="2022-01-28T21:22:00Z"/>
              </w:rPr>
            </w:pPr>
            <w:del w:id="848" w:author="Nicholas Fraser Brown" w:date="2022-01-28T21:22:00Z">
              <w:r w:rsidDel="00D72081">
                <w:rPr>
                  <w:rFonts w:ascii="Helvetica" w:eastAsia="Helvetica" w:hAnsi="Helvetica" w:cs="Helvetica"/>
                  <w:color w:val="000000"/>
                  <w:sz w:val="22"/>
                  <w:szCs w:val="22"/>
                </w:rPr>
                <w:delText>neg</w:delText>
              </w:r>
            </w:del>
          </w:p>
        </w:tc>
        <w:tc>
          <w:tcPr>
            <w:tcW w:w="778" w:type="dxa"/>
            <w:shd w:val="clear" w:color="auto" w:fill="FFFFFF"/>
            <w:tcMar>
              <w:top w:w="0" w:type="dxa"/>
              <w:left w:w="0" w:type="dxa"/>
              <w:bottom w:w="0" w:type="dxa"/>
              <w:right w:w="0" w:type="dxa"/>
            </w:tcMar>
            <w:vAlign w:val="center"/>
          </w:tcPr>
          <w:p w14:paraId="4F72CFBF" w14:textId="73855A17" w:rsidR="00F45144" w:rsidDel="00D72081" w:rsidRDefault="00F45144" w:rsidP="006A3F95">
            <w:pPr>
              <w:spacing w:before="100" w:after="100"/>
              <w:ind w:left="100" w:right="100"/>
              <w:jc w:val="center"/>
              <w:rPr>
                <w:del w:id="849" w:author="Nicholas Fraser Brown" w:date="2022-01-28T21:22:00Z"/>
              </w:rPr>
            </w:pPr>
          </w:p>
        </w:tc>
        <w:tc>
          <w:tcPr>
            <w:tcW w:w="2209" w:type="dxa"/>
            <w:shd w:val="clear" w:color="auto" w:fill="FFFFFF"/>
            <w:tcMar>
              <w:top w:w="0" w:type="dxa"/>
              <w:left w:w="0" w:type="dxa"/>
              <w:bottom w:w="0" w:type="dxa"/>
              <w:right w:w="0" w:type="dxa"/>
            </w:tcMar>
            <w:vAlign w:val="center"/>
          </w:tcPr>
          <w:p w14:paraId="0298B286" w14:textId="2E473275" w:rsidR="00F45144" w:rsidDel="00D72081" w:rsidRDefault="00F45144" w:rsidP="006A3F95">
            <w:pPr>
              <w:spacing w:before="100" w:after="100"/>
              <w:ind w:left="100" w:right="100"/>
              <w:jc w:val="center"/>
              <w:rPr>
                <w:del w:id="850" w:author="Nicholas Fraser Brown" w:date="2022-01-28T21:22:00Z"/>
              </w:rPr>
            </w:pPr>
            <w:del w:id="851" w:author="Nicholas Fraser Brown" w:date="2022-01-28T21:22:00Z">
              <w:r w:rsidDel="00D72081">
                <w:rPr>
                  <w:rFonts w:ascii="Helvetica" w:eastAsia="Helvetica" w:hAnsi="Helvetica" w:cs="Helvetica"/>
                  <w:color w:val="000000"/>
                  <w:sz w:val="22"/>
                  <w:szCs w:val="22"/>
                </w:rPr>
                <w:delText>0.35 (0.04 to 3.09)</w:delText>
              </w:r>
            </w:del>
          </w:p>
        </w:tc>
        <w:tc>
          <w:tcPr>
            <w:tcW w:w="1132" w:type="dxa"/>
            <w:shd w:val="clear" w:color="auto" w:fill="FFFFFF"/>
            <w:tcMar>
              <w:top w:w="0" w:type="dxa"/>
              <w:left w:w="0" w:type="dxa"/>
              <w:bottom w:w="0" w:type="dxa"/>
              <w:right w:w="0" w:type="dxa"/>
            </w:tcMar>
            <w:vAlign w:val="center"/>
          </w:tcPr>
          <w:p w14:paraId="370573E1" w14:textId="2B9F7C38" w:rsidR="00F45144" w:rsidDel="00D72081" w:rsidRDefault="00F45144" w:rsidP="006A3F95">
            <w:pPr>
              <w:spacing w:before="100" w:after="100"/>
              <w:ind w:left="100" w:right="100"/>
              <w:jc w:val="center"/>
              <w:rPr>
                <w:del w:id="852" w:author="Nicholas Fraser Brown" w:date="2022-01-28T21:22:00Z"/>
              </w:rPr>
            </w:pPr>
            <w:del w:id="853" w:author="Nicholas Fraser Brown" w:date="2022-01-28T21:22:00Z">
              <w:r w:rsidDel="00D72081">
                <w:rPr>
                  <w:rFonts w:ascii="Helvetica" w:eastAsia="Helvetica" w:hAnsi="Helvetica" w:cs="Helvetica"/>
                  <w:color w:val="000000"/>
                  <w:sz w:val="22"/>
                  <w:szCs w:val="22"/>
                </w:rPr>
                <w:delText>0.35</w:delText>
              </w:r>
            </w:del>
          </w:p>
        </w:tc>
      </w:tr>
      <w:tr w:rsidR="00F45144" w:rsidDel="00D72081" w14:paraId="28A617DC" w14:textId="0D91FBB1" w:rsidTr="006A3F95">
        <w:trPr>
          <w:cantSplit/>
          <w:jc w:val="center"/>
          <w:del w:id="854" w:author="Nicholas Fraser Brown" w:date="2022-01-28T21:22:00Z"/>
        </w:trPr>
        <w:tc>
          <w:tcPr>
            <w:tcW w:w="4299" w:type="dxa"/>
            <w:shd w:val="clear" w:color="auto" w:fill="FFFFFF"/>
            <w:tcMar>
              <w:top w:w="0" w:type="dxa"/>
              <w:left w:w="0" w:type="dxa"/>
              <w:bottom w:w="0" w:type="dxa"/>
              <w:right w:w="0" w:type="dxa"/>
            </w:tcMar>
          </w:tcPr>
          <w:p w14:paraId="6A8E50C4" w14:textId="0884F57F" w:rsidR="00F45144" w:rsidDel="00D72081" w:rsidRDefault="00F45144" w:rsidP="006A3F95">
            <w:pPr>
              <w:spacing w:before="100" w:after="100"/>
              <w:ind w:left="100" w:right="100"/>
              <w:rPr>
                <w:del w:id="855" w:author="Nicholas Fraser Brown" w:date="2022-01-28T21:22:00Z"/>
              </w:rPr>
            </w:pPr>
            <w:del w:id="856" w:author="Nicholas Fraser Brown" w:date="2022-01-28T21:22:00Z">
              <w:r w:rsidDel="00D72081">
                <w:rPr>
                  <w:rFonts w:ascii="Helvetica" w:eastAsia="Helvetica" w:hAnsi="Helvetica" w:cs="Helvetica"/>
                  <w:color w:val="000000"/>
                  <w:sz w:val="22"/>
                  <w:szCs w:val="22"/>
                </w:rPr>
                <w:delText>R status</w:delText>
              </w:r>
            </w:del>
          </w:p>
        </w:tc>
        <w:tc>
          <w:tcPr>
            <w:tcW w:w="778" w:type="dxa"/>
            <w:shd w:val="clear" w:color="auto" w:fill="FFFFFF"/>
            <w:tcMar>
              <w:top w:w="0" w:type="dxa"/>
              <w:left w:w="0" w:type="dxa"/>
              <w:bottom w:w="0" w:type="dxa"/>
              <w:right w:w="0" w:type="dxa"/>
            </w:tcMar>
            <w:vAlign w:val="center"/>
          </w:tcPr>
          <w:p w14:paraId="70BD6357" w14:textId="4E3455E8" w:rsidR="00F45144" w:rsidDel="00D72081" w:rsidRDefault="00F45144" w:rsidP="006A3F95">
            <w:pPr>
              <w:spacing w:before="100" w:after="100"/>
              <w:ind w:left="100" w:right="100"/>
              <w:jc w:val="center"/>
              <w:rPr>
                <w:del w:id="857" w:author="Nicholas Fraser Brown" w:date="2022-01-28T21:22:00Z"/>
              </w:rPr>
            </w:pPr>
            <w:del w:id="858" w:author="Nicholas Fraser Brown" w:date="2022-01-28T21:22:00Z">
              <w:r w:rsidDel="00D72081">
                <w:rPr>
                  <w:rFonts w:ascii="Helvetica" w:eastAsia="Helvetica" w:hAnsi="Helvetica" w:cs="Helvetica"/>
                  <w:color w:val="000000"/>
                  <w:sz w:val="22"/>
                  <w:szCs w:val="22"/>
                </w:rPr>
                <w:delText>117</w:delText>
              </w:r>
            </w:del>
          </w:p>
        </w:tc>
        <w:tc>
          <w:tcPr>
            <w:tcW w:w="2209" w:type="dxa"/>
            <w:shd w:val="clear" w:color="auto" w:fill="FFFFFF"/>
            <w:tcMar>
              <w:top w:w="0" w:type="dxa"/>
              <w:left w:w="0" w:type="dxa"/>
              <w:bottom w:w="0" w:type="dxa"/>
              <w:right w:w="0" w:type="dxa"/>
            </w:tcMar>
            <w:vAlign w:val="center"/>
          </w:tcPr>
          <w:p w14:paraId="2C98EF47" w14:textId="48D089C3" w:rsidR="00F45144" w:rsidDel="00D72081" w:rsidRDefault="00F45144" w:rsidP="006A3F95">
            <w:pPr>
              <w:spacing w:before="100" w:after="100"/>
              <w:ind w:left="100" w:right="100"/>
              <w:jc w:val="center"/>
              <w:rPr>
                <w:del w:id="859" w:author="Nicholas Fraser Brown" w:date="2022-01-28T21:22:00Z"/>
              </w:rPr>
            </w:pPr>
          </w:p>
        </w:tc>
        <w:tc>
          <w:tcPr>
            <w:tcW w:w="1132" w:type="dxa"/>
            <w:shd w:val="clear" w:color="auto" w:fill="FFFFFF"/>
            <w:tcMar>
              <w:top w:w="0" w:type="dxa"/>
              <w:left w:w="0" w:type="dxa"/>
              <w:bottom w:w="0" w:type="dxa"/>
              <w:right w:w="0" w:type="dxa"/>
            </w:tcMar>
            <w:vAlign w:val="center"/>
          </w:tcPr>
          <w:p w14:paraId="02203536" w14:textId="0341C793" w:rsidR="00F45144" w:rsidDel="00D72081" w:rsidRDefault="00F45144" w:rsidP="006A3F95">
            <w:pPr>
              <w:spacing w:before="100" w:after="100"/>
              <w:ind w:left="100" w:right="100"/>
              <w:jc w:val="center"/>
              <w:rPr>
                <w:del w:id="860" w:author="Nicholas Fraser Brown" w:date="2022-01-28T21:22:00Z"/>
              </w:rPr>
            </w:pPr>
          </w:p>
        </w:tc>
      </w:tr>
      <w:tr w:rsidR="00F45144" w:rsidDel="00D72081" w14:paraId="1B81FDDD" w14:textId="75DB868A" w:rsidTr="006A3F95">
        <w:trPr>
          <w:cantSplit/>
          <w:jc w:val="center"/>
          <w:del w:id="861" w:author="Nicholas Fraser Brown" w:date="2022-01-28T21:22:00Z"/>
        </w:trPr>
        <w:tc>
          <w:tcPr>
            <w:tcW w:w="4299" w:type="dxa"/>
            <w:shd w:val="clear" w:color="auto" w:fill="FFFFFF"/>
            <w:tcMar>
              <w:top w:w="0" w:type="dxa"/>
              <w:left w:w="0" w:type="dxa"/>
              <w:bottom w:w="0" w:type="dxa"/>
              <w:right w:w="0" w:type="dxa"/>
            </w:tcMar>
          </w:tcPr>
          <w:p w14:paraId="06EE1218" w14:textId="7E491D67" w:rsidR="00F45144" w:rsidDel="00D72081" w:rsidRDefault="00F45144" w:rsidP="006A3F95">
            <w:pPr>
              <w:spacing w:before="100" w:after="100"/>
              <w:ind w:left="300" w:right="100"/>
              <w:rPr>
                <w:del w:id="862" w:author="Nicholas Fraser Brown" w:date="2022-01-28T21:22:00Z"/>
              </w:rPr>
            </w:pPr>
            <w:del w:id="863" w:author="Nicholas Fraser Brown" w:date="2022-01-28T21:22:00Z">
              <w:r w:rsidDel="00D72081">
                <w:rPr>
                  <w:rFonts w:ascii="Helvetica" w:eastAsia="Helvetica" w:hAnsi="Helvetica" w:cs="Helvetica"/>
                  <w:color w:val="000000"/>
                  <w:sz w:val="22"/>
                  <w:szCs w:val="22"/>
                </w:rPr>
                <w:delText>R0</w:delText>
              </w:r>
            </w:del>
          </w:p>
        </w:tc>
        <w:tc>
          <w:tcPr>
            <w:tcW w:w="778" w:type="dxa"/>
            <w:shd w:val="clear" w:color="auto" w:fill="FFFFFF"/>
            <w:tcMar>
              <w:top w:w="0" w:type="dxa"/>
              <w:left w:w="0" w:type="dxa"/>
              <w:bottom w:w="0" w:type="dxa"/>
              <w:right w:w="0" w:type="dxa"/>
            </w:tcMar>
            <w:vAlign w:val="center"/>
          </w:tcPr>
          <w:p w14:paraId="7638CB8D" w14:textId="55F9FDB7" w:rsidR="00F45144" w:rsidDel="00D72081" w:rsidRDefault="00F45144" w:rsidP="006A3F95">
            <w:pPr>
              <w:spacing w:before="100" w:after="100"/>
              <w:ind w:left="100" w:right="100"/>
              <w:jc w:val="center"/>
              <w:rPr>
                <w:del w:id="864" w:author="Nicholas Fraser Brown" w:date="2022-01-28T21:22:00Z"/>
              </w:rPr>
            </w:pPr>
          </w:p>
        </w:tc>
        <w:tc>
          <w:tcPr>
            <w:tcW w:w="2209" w:type="dxa"/>
            <w:shd w:val="clear" w:color="auto" w:fill="FFFFFF"/>
            <w:tcMar>
              <w:top w:w="0" w:type="dxa"/>
              <w:left w:w="0" w:type="dxa"/>
              <w:bottom w:w="0" w:type="dxa"/>
              <w:right w:w="0" w:type="dxa"/>
            </w:tcMar>
            <w:vAlign w:val="center"/>
          </w:tcPr>
          <w:p w14:paraId="7BE5E032" w14:textId="47FE2526" w:rsidR="00F45144" w:rsidDel="00D72081" w:rsidRDefault="00F45144" w:rsidP="006A3F95">
            <w:pPr>
              <w:spacing w:before="100" w:after="100"/>
              <w:ind w:left="100" w:right="100"/>
              <w:jc w:val="center"/>
              <w:rPr>
                <w:del w:id="865" w:author="Nicholas Fraser Brown" w:date="2022-01-28T21:22:00Z"/>
              </w:rPr>
            </w:pPr>
            <w:del w:id="866" w:author="Nicholas Fraser Brown" w:date="2022-01-28T21:22:00Z">
              <w:r w:rsidDel="00D72081">
                <w:rPr>
                  <w:rFonts w:ascii="Helvetica" w:eastAsia="Helvetica" w:hAnsi="Helvetica" w:cs="Helvetica"/>
                  <w:color w:val="000000"/>
                  <w:sz w:val="22"/>
                  <w:szCs w:val="22"/>
                </w:rPr>
                <w:delText>—</w:delText>
              </w:r>
            </w:del>
          </w:p>
        </w:tc>
        <w:tc>
          <w:tcPr>
            <w:tcW w:w="1132" w:type="dxa"/>
            <w:shd w:val="clear" w:color="auto" w:fill="FFFFFF"/>
            <w:tcMar>
              <w:top w:w="0" w:type="dxa"/>
              <w:left w:w="0" w:type="dxa"/>
              <w:bottom w:w="0" w:type="dxa"/>
              <w:right w:w="0" w:type="dxa"/>
            </w:tcMar>
            <w:vAlign w:val="center"/>
          </w:tcPr>
          <w:p w14:paraId="3CD6E7A8" w14:textId="7BE40688" w:rsidR="00F45144" w:rsidDel="00D72081" w:rsidRDefault="00F45144" w:rsidP="006A3F95">
            <w:pPr>
              <w:spacing w:before="100" w:after="100"/>
              <w:ind w:left="100" w:right="100"/>
              <w:jc w:val="center"/>
              <w:rPr>
                <w:del w:id="867" w:author="Nicholas Fraser Brown" w:date="2022-01-28T21:22:00Z"/>
              </w:rPr>
            </w:pPr>
          </w:p>
        </w:tc>
      </w:tr>
      <w:tr w:rsidR="00F45144" w:rsidDel="00D72081" w14:paraId="06C4757D" w14:textId="5827B270" w:rsidTr="006A3F95">
        <w:trPr>
          <w:cantSplit/>
          <w:jc w:val="center"/>
          <w:del w:id="868" w:author="Nicholas Fraser Brown" w:date="2022-01-28T21:22:00Z"/>
        </w:trPr>
        <w:tc>
          <w:tcPr>
            <w:tcW w:w="4299" w:type="dxa"/>
            <w:shd w:val="clear" w:color="auto" w:fill="FFFFFF"/>
            <w:tcMar>
              <w:top w:w="0" w:type="dxa"/>
              <w:left w:w="0" w:type="dxa"/>
              <w:bottom w:w="0" w:type="dxa"/>
              <w:right w:w="0" w:type="dxa"/>
            </w:tcMar>
          </w:tcPr>
          <w:p w14:paraId="64F4B4FD" w14:textId="0A602D68" w:rsidR="00F45144" w:rsidDel="00D72081" w:rsidRDefault="00F45144" w:rsidP="006A3F95">
            <w:pPr>
              <w:spacing w:before="100" w:after="100"/>
              <w:ind w:left="300" w:right="100"/>
              <w:rPr>
                <w:del w:id="869" w:author="Nicholas Fraser Brown" w:date="2022-01-28T21:22:00Z"/>
              </w:rPr>
            </w:pPr>
            <w:del w:id="870" w:author="Nicholas Fraser Brown" w:date="2022-01-28T21:22:00Z">
              <w:r w:rsidDel="00D72081">
                <w:rPr>
                  <w:rFonts w:ascii="Helvetica" w:eastAsia="Helvetica" w:hAnsi="Helvetica" w:cs="Helvetica"/>
                  <w:color w:val="000000"/>
                  <w:sz w:val="22"/>
                  <w:szCs w:val="22"/>
                </w:rPr>
                <w:delText>R1</w:delText>
              </w:r>
            </w:del>
          </w:p>
        </w:tc>
        <w:tc>
          <w:tcPr>
            <w:tcW w:w="778" w:type="dxa"/>
            <w:shd w:val="clear" w:color="auto" w:fill="FFFFFF"/>
            <w:tcMar>
              <w:top w:w="0" w:type="dxa"/>
              <w:left w:w="0" w:type="dxa"/>
              <w:bottom w:w="0" w:type="dxa"/>
              <w:right w:w="0" w:type="dxa"/>
            </w:tcMar>
            <w:vAlign w:val="center"/>
          </w:tcPr>
          <w:p w14:paraId="1AD04679" w14:textId="26BAB4C5" w:rsidR="00F45144" w:rsidDel="00D72081" w:rsidRDefault="00F45144" w:rsidP="006A3F95">
            <w:pPr>
              <w:spacing w:before="100" w:after="100"/>
              <w:ind w:left="100" w:right="100"/>
              <w:jc w:val="center"/>
              <w:rPr>
                <w:del w:id="871" w:author="Nicholas Fraser Brown" w:date="2022-01-28T21:22:00Z"/>
              </w:rPr>
            </w:pPr>
          </w:p>
        </w:tc>
        <w:tc>
          <w:tcPr>
            <w:tcW w:w="2209" w:type="dxa"/>
            <w:shd w:val="clear" w:color="auto" w:fill="FFFFFF"/>
            <w:tcMar>
              <w:top w:w="0" w:type="dxa"/>
              <w:left w:w="0" w:type="dxa"/>
              <w:bottom w:w="0" w:type="dxa"/>
              <w:right w:w="0" w:type="dxa"/>
            </w:tcMar>
            <w:vAlign w:val="center"/>
          </w:tcPr>
          <w:p w14:paraId="432C4D66" w14:textId="4AC8F403" w:rsidR="00F45144" w:rsidDel="00D72081" w:rsidRDefault="00F45144" w:rsidP="006A3F95">
            <w:pPr>
              <w:spacing w:before="100" w:after="100"/>
              <w:ind w:left="100" w:right="100"/>
              <w:jc w:val="center"/>
              <w:rPr>
                <w:del w:id="872" w:author="Nicholas Fraser Brown" w:date="2022-01-28T21:22:00Z"/>
              </w:rPr>
            </w:pPr>
            <w:del w:id="873" w:author="Nicholas Fraser Brown" w:date="2022-01-28T21:22:00Z">
              <w:r w:rsidDel="00D72081">
                <w:rPr>
                  <w:rFonts w:ascii="Helvetica" w:eastAsia="Helvetica" w:hAnsi="Helvetica" w:cs="Helvetica"/>
                  <w:color w:val="000000"/>
                  <w:sz w:val="22"/>
                  <w:szCs w:val="22"/>
                </w:rPr>
                <w:delText>7.78 (2.13 to 28.3)</w:delText>
              </w:r>
            </w:del>
          </w:p>
        </w:tc>
        <w:tc>
          <w:tcPr>
            <w:tcW w:w="1132" w:type="dxa"/>
            <w:shd w:val="clear" w:color="auto" w:fill="FFFFFF"/>
            <w:tcMar>
              <w:top w:w="0" w:type="dxa"/>
              <w:left w:w="0" w:type="dxa"/>
              <w:bottom w:w="0" w:type="dxa"/>
              <w:right w:w="0" w:type="dxa"/>
            </w:tcMar>
            <w:vAlign w:val="center"/>
          </w:tcPr>
          <w:p w14:paraId="15A219CC" w14:textId="064D2240" w:rsidR="00F45144" w:rsidDel="00D72081" w:rsidRDefault="00F45144" w:rsidP="006A3F95">
            <w:pPr>
              <w:spacing w:before="100" w:after="100"/>
              <w:ind w:left="100" w:right="100"/>
              <w:jc w:val="center"/>
              <w:rPr>
                <w:del w:id="874" w:author="Nicholas Fraser Brown" w:date="2022-01-28T21:22:00Z"/>
              </w:rPr>
            </w:pPr>
            <w:del w:id="875" w:author="Nicholas Fraser Brown" w:date="2022-01-28T21:22:00Z">
              <w:r w:rsidDel="00D72081">
                <w:rPr>
                  <w:rFonts w:ascii="Helvetica" w:eastAsia="Helvetica" w:hAnsi="Helvetica" w:cs="Helvetica"/>
                  <w:b/>
                  <w:color w:val="000000"/>
                  <w:sz w:val="22"/>
                  <w:szCs w:val="22"/>
                </w:rPr>
                <w:delText>0.002</w:delText>
              </w:r>
            </w:del>
          </w:p>
        </w:tc>
      </w:tr>
      <w:tr w:rsidR="00F45144" w:rsidDel="00D72081" w14:paraId="0305CD4A" w14:textId="6EE55E7E" w:rsidTr="006A3F95">
        <w:trPr>
          <w:cantSplit/>
          <w:jc w:val="center"/>
          <w:del w:id="876" w:author="Nicholas Fraser Brown" w:date="2022-01-28T21:22:00Z"/>
        </w:trPr>
        <w:tc>
          <w:tcPr>
            <w:tcW w:w="4299" w:type="dxa"/>
            <w:shd w:val="clear" w:color="auto" w:fill="FFFFFF"/>
            <w:tcMar>
              <w:top w:w="0" w:type="dxa"/>
              <w:left w:w="0" w:type="dxa"/>
              <w:bottom w:w="0" w:type="dxa"/>
              <w:right w:w="0" w:type="dxa"/>
            </w:tcMar>
          </w:tcPr>
          <w:p w14:paraId="39DBEFBD" w14:textId="2EADE6E8" w:rsidR="00F45144" w:rsidDel="00D72081" w:rsidRDefault="00F45144" w:rsidP="006A3F95">
            <w:pPr>
              <w:spacing w:before="100" w:after="100"/>
              <w:ind w:left="100" w:right="100"/>
              <w:rPr>
                <w:del w:id="877" w:author="Nicholas Fraser Brown" w:date="2022-01-28T21:22:00Z"/>
              </w:rPr>
            </w:pPr>
            <w:del w:id="878" w:author="Nicholas Fraser Brown" w:date="2022-01-28T21:22:00Z">
              <w:r w:rsidDel="00D72081">
                <w:rPr>
                  <w:rFonts w:ascii="Helvetica" w:eastAsia="Helvetica" w:hAnsi="Helvetica" w:cs="Helvetica"/>
                  <w:color w:val="000000"/>
                  <w:sz w:val="22"/>
                  <w:szCs w:val="22"/>
                </w:rPr>
                <w:delText>Distance from anal verge</w:delText>
              </w:r>
            </w:del>
          </w:p>
        </w:tc>
        <w:tc>
          <w:tcPr>
            <w:tcW w:w="778" w:type="dxa"/>
            <w:shd w:val="clear" w:color="auto" w:fill="FFFFFF"/>
            <w:tcMar>
              <w:top w:w="0" w:type="dxa"/>
              <w:left w:w="0" w:type="dxa"/>
              <w:bottom w:w="0" w:type="dxa"/>
              <w:right w:w="0" w:type="dxa"/>
            </w:tcMar>
            <w:vAlign w:val="center"/>
          </w:tcPr>
          <w:p w14:paraId="4588E965" w14:textId="2D329514" w:rsidR="00F45144" w:rsidDel="00D72081" w:rsidRDefault="00F45144" w:rsidP="006A3F95">
            <w:pPr>
              <w:spacing w:before="100" w:after="100"/>
              <w:ind w:left="100" w:right="100"/>
              <w:jc w:val="center"/>
              <w:rPr>
                <w:del w:id="879" w:author="Nicholas Fraser Brown" w:date="2022-01-28T21:22:00Z"/>
              </w:rPr>
            </w:pPr>
            <w:del w:id="880" w:author="Nicholas Fraser Brown" w:date="2022-01-28T21:22:00Z">
              <w:r w:rsidDel="00D72081">
                <w:rPr>
                  <w:rFonts w:ascii="Helvetica" w:eastAsia="Helvetica" w:hAnsi="Helvetica" w:cs="Helvetica"/>
                  <w:color w:val="000000"/>
                  <w:sz w:val="22"/>
                  <w:szCs w:val="22"/>
                </w:rPr>
                <w:delText>117</w:delText>
              </w:r>
            </w:del>
          </w:p>
        </w:tc>
        <w:tc>
          <w:tcPr>
            <w:tcW w:w="2209" w:type="dxa"/>
            <w:shd w:val="clear" w:color="auto" w:fill="FFFFFF"/>
            <w:tcMar>
              <w:top w:w="0" w:type="dxa"/>
              <w:left w:w="0" w:type="dxa"/>
              <w:bottom w:w="0" w:type="dxa"/>
              <w:right w:w="0" w:type="dxa"/>
            </w:tcMar>
            <w:vAlign w:val="center"/>
          </w:tcPr>
          <w:p w14:paraId="306EA953" w14:textId="46009AAD" w:rsidR="00F45144" w:rsidDel="00D72081" w:rsidRDefault="00F45144" w:rsidP="006A3F95">
            <w:pPr>
              <w:spacing w:before="100" w:after="100"/>
              <w:ind w:left="100" w:right="100"/>
              <w:jc w:val="center"/>
              <w:rPr>
                <w:del w:id="881" w:author="Nicholas Fraser Brown" w:date="2022-01-28T21:22:00Z"/>
              </w:rPr>
            </w:pPr>
            <w:del w:id="882" w:author="Nicholas Fraser Brown" w:date="2022-01-28T21:22:00Z">
              <w:r w:rsidDel="00D72081">
                <w:rPr>
                  <w:rFonts w:ascii="Helvetica" w:eastAsia="Helvetica" w:hAnsi="Helvetica" w:cs="Helvetica"/>
                  <w:color w:val="000000"/>
                  <w:sz w:val="22"/>
                  <w:szCs w:val="22"/>
                </w:rPr>
                <w:delText>1.06 (0.89 to 1.25)</w:delText>
              </w:r>
            </w:del>
          </w:p>
        </w:tc>
        <w:tc>
          <w:tcPr>
            <w:tcW w:w="1132" w:type="dxa"/>
            <w:shd w:val="clear" w:color="auto" w:fill="FFFFFF"/>
            <w:tcMar>
              <w:top w:w="0" w:type="dxa"/>
              <w:left w:w="0" w:type="dxa"/>
              <w:bottom w:w="0" w:type="dxa"/>
              <w:right w:w="0" w:type="dxa"/>
            </w:tcMar>
            <w:vAlign w:val="center"/>
          </w:tcPr>
          <w:p w14:paraId="2062A2A1" w14:textId="07089268" w:rsidR="00F45144" w:rsidDel="00D72081" w:rsidRDefault="00F45144" w:rsidP="006A3F95">
            <w:pPr>
              <w:spacing w:before="100" w:after="100"/>
              <w:ind w:left="100" w:right="100"/>
              <w:jc w:val="center"/>
              <w:rPr>
                <w:del w:id="883" w:author="Nicholas Fraser Brown" w:date="2022-01-28T21:22:00Z"/>
              </w:rPr>
            </w:pPr>
            <w:del w:id="884" w:author="Nicholas Fraser Brown" w:date="2022-01-28T21:22:00Z">
              <w:r w:rsidDel="00D72081">
                <w:rPr>
                  <w:rFonts w:ascii="Helvetica" w:eastAsia="Helvetica" w:hAnsi="Helvetica" w:cs="Helvetica"/>
                  <w:color w:val="000000"/>
                  <w:sz w:val="22"/>
                  <w:szCs w:val="22"/>
                </w:rPr>
                <w:delText>0.52</w:delText>
              </w:r>
            </w:del>
          </w:p>
        </w:tc>
      </w:tr>
      <w:tr w:rsidR="00F45144" w:rsidDel="00D72081" w14:paraId="3FABA200" w14:textId="6C4189A7" w:rsidTr="006A3F95">
        <w:trPr>
          <w:cantSplit/>
          <w:jc w:val="center"/>
          <w:del w:id="885" w:author="Nicholas Fraser Brown" w:date="2022-01-28T21:22:00Z"/>
        </w:trPr>
        <w:tc>
          <w:tcPr>
            <w:tcW w:w="4299" w:type="dxa"/>
            <w:shd w:val="clear" w:color="auto" w:fill="FFFFFF"/>
            <w:tcMar>
              <w:top w:w="0" w:type="dxa"/>
              <w:left w:w="0" w:type="dxa"/>
              <w:bottom w:w="0" w:type="dxa"/>
              <w:right w:w="0" w:type="dxa"/>
            </w:tcMar>
          </w:tcPr>
          <w:p w14:paraId="10A13859" w14:textId="3BDAB14B" w:rsidR="00F45144" w:rsidDel="00D72081" w:rsidRDefault="00F45144" w:rsidP="006A3F95">
            <w:pPr>
              <w:spacing w:before="100" w:after="100"/>
              <w:ind w:left="100" w:right="100"/>
              <w:rPr>
                <w:del w:id="886" w:author="Nicholas Fraser Brown" w:date="2022-01-28T21:22:00Z"/>
              </w:rPr>
            </w:pPr>
            <w:del w:id="887" w:author="Nicholas Fraser Brown" w:date="2022-01-28T21:22:00Z">
              <w:r w:rsidDel="00D72081">
                <w:rPr>
                  <w:rFonts w:ascii="Helvetica" w:eastAsia="Helvetica" w:hAnsi="Helvetica" w:cs="Helvetica"/>
                  <w:color w:val="000000"/>
                  <w:sz w:val="22"/>
                  <w:szCs w:val="22"/>
                </w:rPr>
                <w:delText>adjuvant_management</w:delText>
              </w:r>
            </w:del>
          </w:p>
        </w:tc>
        <w:tc>
          <w:tcPr>
            <w:tcW w:w="778" w:type="dxa"/>
            <w:shd w:val="clear" w:color="auto" w:fill="FFFFFF"/>
            <w:tcMar>
              <w:top w:w="0" w:type="dxa"/>
              <w:left w:w="0" w:type="dxa"/>
              <w:bottom w:w="0" w:type="dxa"/>
              <w:right w:w="0" w:type="dxa"/>
            </w:tcMar>
            <w:vAlign w:val="center"/>
          </w:tcPr>
          <w:p w14:paraId="13FB651C" w14:textId="098DE6CE" w:rsidR="00F45144" w:rsidDel="00D72081" w:rsidRDefault="00F45144" w:rsidP="006A3F95">
            <w:pPr>
              <w:spacing w:before="100" w:after="100"/>
              <w:ind w:left="100" w:right="100"/>
              <w:jc w:val="center"/>
              <w:rPr>
                <w:del w:id="888" w:author="Nicholas Fraser Brown" w:date="2022-01-28T21:22:00Z"/>
              </w:rPr>
            </w:pPr>
            <w:del w:id="889" w:author="Nicholas Fraser Brown" w:date="2022-01-28T21:22:00Z">
              <w:r w:rsidDel="00D72081">
                <w:rPr>
                  <w:rFonts w:ascii="Helvetica" w:eastAsia="Helvetica" w:hAnsi="Helvetica" w:cs="Helvetica"/>
                  <w:color w:val="000000"/>
                  <w:sz w:val="22"/>
                  <w:szCs w:val="22"/>
                </w:rPr>
                <w:delText>117</w:delText>
              </w:r>
            </w:del>
          </w:p>
        </w:tc>
        <w:tc>
          <w:tcPr>
            <w:tcW w:w="2209" w:type="dxa"/>
            <w:shd w:val="clear" w:color="auto" w:fill="FFFFFF"/>
            <w:tcMar>
              <w:top w:w="0" w:type="dxa"/>
              <w:left w:w="0" w:type="dxa"/>
              <w:bottom w:w="0" w:type="dxa"/>
              <w:right w:w="0" w:type="dxa"/>
            </w:tcMar>
            <w:vAlign w:val="center"/>
          </w:tcPr>
          <w:p w14:paraId="2E62A52F" w14:textId="23DC1EF7" w:rsidR="00F45144" w:rsidDel="00D72081" w:rsidRDefault="00F45144" w:rsidP="006A3F95">
            <w:pPr>
              <w:spacing w:before="100" w:after="100"/>
              <w:ind w:left="100" w:right="100"/>
              <w:jc w:val="center"/>
              <w:rPr>
                <w:del w:id="890" w:author="Nicholas Fraser Brown" w:date="2022-01-28T21:22:00Z"/>
              </w:rPr>
            </w:pPr>
          </w:p>
        </w:tc>
        <w:tc>
          <w:tcPr>
            <w:tcW w:w="1132" w:type="dxa"/>
            <w:shd w:val="clear" w:color="auto" w:fill="FFFFFF"/>
            <w:tcMar>
              <w:top w:w="0" w:type="dxa"/>
              <w:left w:w="0" w:type="dxa"/>
              <w:bottom w:w="0" w:type="dxa"/>
              <w:right w:w="0" w:type="dxa"/>
            </w:tcMar>
            <w:vAlign w:val="center"/>
          </w:tcPr>
          <w:p w14:paraId="1967D6E4" w14:textId="4E9CB110" w:rsidR="00F45144" w:rsidDel="00D72081" w:rsidRDefault="00F45144" w:rsidP="006A3F95">
            <w:pPr>
              <w:spacing w:before="100" w:after="100"/>
              <w:ind w:left="100" w:right="100"/>
              <w:jc w:val="center"/>
              <w:rPr>
                <w:del w:id="891" w:author="Nicholas Fraser Brown" w:date="2022-01-28T21:22:00Z"/>
              </w:rPr>
            </w:pPr>
          </w:p>
        </w:tc>
      </w:tr>
      <w:tr w:rsidR="00F45144" w:rsidDel="00D72081" w14:paraId="5F64CE1A" w14:textId="5E91C111" w:rsidTr="006A3F95">
        <w:trPr>
          <w:cantSplit/>
          <w:jc w:val="center"/>
          <w:del w:id="892" w:author="Nicholas Fraser Brown" w:date="2022-01-28T21:22:00Z"/>
        </w:trPr>
        <w:tc>
          <w:tcPr>
            <w:tcW w:w="4299" w:type="dxa"/>
            <w:shd w:val="clear" w:color="auto" w:fill="FFFFFF"/>
            <w:tcMar>
              <w:top w:w="0" w:type="dxa"/>
              <w:left w:w="0" w:type="dxa"/>
              <w:bottom w:w="0" w:type="dxa"/>
              <w:right w:w="0" w:type="dxa"/>
            </w:tcMar>
          </w:tcPr>
          <w:p w14:paraId="3672A42E" w14:textId="32BBBB85" w:rsidR="00F45144" w:rsidDel="00D72081" w:rsidRDefault="00F45144" w:rsidP="006A3F95">
            <w:pPr>
              <w:spacing w:before="100" w:after="100"/>
              <w:ind w:left="300" w:right="100"/>
              <w:rPr>
                <w:del w:id="893" w:author="Nicholas Fraser Brown" w:date="2022-01-28T21:22:00Z"/>
              </w:rPr>
            </w:pPr>
            <w:del w:id="894" w:author="Nicholas Fraser Brown" w:date="2022-01-28T21:22:00Z">
              <w:r w:rsidDel="00D72081">
                <w:rPr>
                  <w:rFonts w:ascii="Helvetica" w:eastAsia="Helvetica" w:hAnsi="Helvetica" w:cs="Helvetica"/>
                  <w:color w:val="000000"/>
                  <w:sz w:val="22"/>
                  <w:szCs w:val="22"/>
                </w:rPr>
                <w:delText>adjuvant_chemo</w:delText>
              </w:r>
            </w:del>
          </w:p>
        </w:tc>
        <w:tc>
          <w:tcPr>
            <w:tcW w:w="778" w:type="dxa"/>
            <w:shd w:val="clear" w:color="auto" w:fill="FFFFFF"/>
            <w:tcMar>
              <w:top w:w="0" w:type="dxa"/>
              <w:left w:w="0" w:type="dxa"/>
              <w:bottom w:w="0" w:type="dxa"/>
              <w:right w:w="0" w:type="dxa"/>
            </w:tcMar>
            <w:vAlign w:val="center"/>
          </w:tcPr>
          <w:p w14:paraId="67114BCE" w14:textId="6715AA7E" w:rsidR="00F45144" w:rsidDel="00D72081" w:rsidRDefault="00F45144" w:rsidP="006A3F95">
            <w:pPr>
              <w:spacing w:before="100" w:after="100"/>
              <w:ind w:left="100" w:right="100"/>
              <w:jc w:val="center"/>
              <w:rPr>
                <w:del w:id="895" w:author="Nicholas Fraser Brown" w:date="2022-01-28T21:22:00Z"/>
              </w:rPr>
            </w:pPr>
          </w:p>
        </w:tc>
        <w:tc>
          <w:tcPr>
            <w:tcW w:w="2209" w:type="dxa"/>
            <w:shd w:val="clear" w:color="auto" w:fill="FFFFFF"/>
            <w:tcMar>
              <w:top w:w="0" w:type="dxa"/>
              <w:left w:w="0" w:type="dxa"/>
              <w:bottom w:w="0" w:type="dxa"/>
              <w:right w:w="0" w:type="dxa"/>
            </w:tcMar>
            <w:vAlign w:val="center"/>
          </w:tcPr>
          <w:p w14:paraId="1D960889" w14:textId="7075FBC1" w:rsidR="00F45144" w:rsidDel="00D72081" w:rsidRDefault="00F45144" w:rsidP="006A3F95">
            <w:pPr>
              <w:spacing w:before="100" w:after="100"/>
              <w:ind w:left="100" w:right="100"/>
              <w:jc w:val="center"/>
              <w:rPr>
                <w:del w:id="896" w:author="Nicholas Fraser Brown" w:date="2022-01-28T21:22:00Z"/>
              </w:rPr>
            </w:pPr>
            <w:del w:id="897" w:author="Nicholas Fraser Brown" w:date="2022-01-28T21:22:00Z">
              <w:r w:rsidDel="00D72081">
                <w:rPr>
                  <w:rFonts w:ascii="Helvetica" w:eastAsia="Helvetica" w:hAnsi="Helvetica" w:cs="Helvetica"/>
                  <w:color w:val="000000"/>
                  <w:sz w:val="22"/>
                  <w:szCs w:val="22"/>
                </w:rPr>
                <w:delText>—</w:delText>
              </w:r>
            </w:del>
          </w:p>
        </w:tc>
        <w:tc>
          <w:tcPr>
            <w:tcW w:w="1132" w:type="dxa"/>
            <w:shd w:val="clear" w:color="auto" w:fill="FFFFFF"/>
            <w:tcMar>
              <w:top w:w="0" w:type="dxa"/>
              <w:left w:w="0" w:type="dxa"/>
              <w:bottom w:w="0" w:type="dxa"/>
              <w:right w:w="0" w:type="dxa"/>
            </w:tcMar>
            <w:vAlign w:val="center"/>
          </w:tcPr>
          <w:p w14:paraId="1FD23C6C" w14:textId="79481D1C" w:rsidR="00F45144" w:rsidDel="00D72081" w:rsidRDefault="00F45144" w:rsidP="006A3F95">
            <w:pPr>
              <w:spacing w:before="100" w:after="100"/>
              <w:ind w:left="100" w:right="100"/>
              <w:jc w:val="center"/>
              <w:rPr>
                <w:del w:id="898" w:author="Nicholas Fraser Brown" w:date="2022-01-28T21:22:00Z"/>
              </w:rPr>
            </w:pPr>
          </w:p>
        </w:tc>
      </w:tr>
      <w:tr w:rsidR="00F45144" w:rsidDel="00D72081" w14:paraId="12F5BD2B" w14:textId="28CE816F" w:rsidTr="006A3F95">
        <w:trPr>
          <w:cantSplit/>
          <w:jc w:val="center"/>
          <w:del w:id="899" w:author="Nicholas Fraser Brown" w:date="2022-01-28T21:22:00Z"/>
        </w:trPr>
        <w:tc>
          <w:tcPr>
            <w:tcW w:w="4299" w:type="dxa"/>
            <w:shd w:val="clear" w:color="auto" w:fill="FFFFFF"/>
            <w:tcMar>
              <w:top w:w="0" w:type="dxa"/>
              <w:left w:w="0" w:type="dxa"/>
              <w:bottom w:w="0" w:type="dxa"/>
              <w:right w:w="0" w:type="dxa"/>
            </w:tcMar>
          </w:tcPr>
          <w:p w14:paraId="3943B79A" w14:textId="1720DAD0" w:rsidR="00F45144" w:rsidDel="00D72081" w:rsidRDefault="00F45144" w:rsidP="006A3F95">
            <w:pPr>
              <w:spacing w:before="100" w:after="100"/>
              <w:ind w:left="300" w:right="100"/>
              <w:rPr>
                <w:del w:id="900" w:author="Nicholas Fraser Brown" w:date="2022-01-28T21:22:00Z"/>
              </w:rPr>
            </w:pPr>
            <w:del w:id="901" w:author="Nicholas Fraser Brown" w:date="2022-01-28T21:22:00Z">
              <w:r w:rsidDel="00D72081">
                <w:rPr>
                  <w:rFonts w:ascii="Helvetica" w:eastAsia="Helvetica" w:hAnsi="Helvetica" w:cs="Helvetica"/>
                  <w:color w:val="000000"/>
                  <w:sz w:val="22"/>
                  <w:szCs w:val="22"/>
                </w:rPr>
                <w:delText>surveillence</w:delText>
              </w:r>
            </w:del>
          </w:p>
        </w:tc>
        <w:tc>
          <w:tcPr>
            <w:tcW w:w="778" w:type="dxa"/>
            <w:shd w:val="clear" w:color="auto" w:fill="FFFFFF"/>
            <w:tcMar>
              <w:top w:w="0" w:type="dxa"/>
              <w:left w:w="0" w:type="dxa"/>
              <w:bottom w:w="0" w:type="dxa"/>
              <w:right w:w="0" w:type="dxa"/>
            </w:tcMar>
            <w:vAlign w:val="center"/>
          </w:tcPr>
          <w:p w14:paraId="75E767F5" w14:textId="62771DC6" w:rsidR="00F45144" w:rsidDel="00D72081" w:rsidRDefault="00F45144" w:rsidP="006A3F95">
            <w:pPr>
              <w:spacing w:before="100" w:after="100"/>
              <w:ind w:left="100" w:right="100"/>
              <w:jc w:val="center"/>
              <w:rPr>
                <w:del w:id="902" w:author="Nicholas Fraser Brown" w:date="2022-01-28T21:22:00Z"/>
              </w:rPr>
            </w:pPr>
          </w:p>
        </w:tc>
        <w:tc>
          <w:tcPr>
            <w:tcW w:w="2209" w:type="dxa"/>
            <w:shd w:val="clear" w:color="auto" w:fill="FFFFFF"/>
            <w:tcMar>
              <w:top w:w="0" w:type="dxa"/>
              <w:left w:w="0" w:type="dxa"/>
              <w:bottom w:w="0" w:type="dxa"/>
              <w:right w:w="0" w:type="dxa"/>
            </w:tcMar>
            <w:vAlign w:val="center"/>
          </w:tcPr>
          <w:p w14:paraId="498C1A1D" w14:textId="301DA124" w:rsidR="00F45144" w:rsidDel="00D72081" w:rsidRDefault="00F45144" w:rsidP="006A3F95">
            <w:pPr>
              <w:spacing w:before="100" w:after="100"/>
              <w:ind w:left="100" w:right="100"/>
              <w:jc w:val="center"/>
              <w:rPr>
                <w:del w:id="903" w:author="Nicholas Fraser Brown" w:date="2022-01-28T21:22:00Z"/>
              </w:rPr>
            </w:pPr>
            <w:del w:id="904" w:author="Nicholas Fraser Brown" w:date="2022-01-28T21:22:00Z">
              <w:r w:rsidDel="00D72081">
                <w:rPr>
                  <w:rFonts w:ascii="Helvetica" w:eastAsia="Helvetica" w:hAnsi="Helvetica" w:cs="Helvetica"/>
                  <w:color w:val="000000"/>
                  <w:sz w:val="22"/>
                  <w:szCs w:val="22"/>
                </w:rPr>
                <w:delText>1.07 (0.32 to 3.54)</w:delText>
              </w:r>
            </w:del>
          </w:p>
        </w:tc>
        <w:tc>
          <w:tcPr>
            <w:tcW w:w="1132" w:type="dxa"/>
            <w:shd w:val="clear" w:color="auto" w:fill="FFFFFF"/>
            <w:tcMar>
              <w:top w:w="0" w:type="dxa"/>
              <w:left w:w="0" w:type="dxa"/>
              <w:bottom w:w="0" w:type="dxa"/>
              <w:right w:w="0" w:type="dxa"/>
            </w:tcMar>
            <w:vAlign w:val="center"/>
          </w:tcPr>
          <w:p w14:paraId="1ED2AAF8" w14:textId="68734297" w:rsidR="00F45144" w:rsidDel="00D72081" w:rsidRDefault="00F45144" w:rsidP="006A3F95">
            <w:pPr>
              <w:spacing w:before="100" w:after="100"/>
              <w:ind w:left="100" w:right="100"/>
              <w:jc w:val="center"/>
              <w:rPr>
                <w:del w:id="905" w:author="Nicholas Fraser Brown" w:date="2022-01-28T21:22:00Z"/>
              </w:rPr>
            </w:pPr>
            <w:del w:id="906" w:author="Nicholas Fraser Brown" w:date="2022-01-28T21:22:00Z">
              <w:r w:rsidDel="00D72081">
                <w:rPr>
                  <w:rFonts w:ascii="Helvetica" w:eastAsia="Helvetica" w:hAnsi="Helvetica" w:cs="Helvetica"/>
                  <w:color w:val="000000"/>
                  <w:sz w:val="22"/>
                  <w:szCs w:val="22"/>
                </w:rPr>
                <w:delText>0.92</w:delText>
              </w:r>
            </w:del>
          </w:p>
        </w:tc>
      </w:tr>
      <w:tr w:rsidR="00F45144" w:rsidDel="00D72081" w14:paraId="08F52337" w14:textId="21DF38E4" w:rsidTr="006A3F95">
        <w:trPr>
          <w:cantSplit/>
          <w:jc w:val="center"/>
          <w:del w:id="907" w:author="Nicholas Fraser Brown" w:date="2022-01-28T21:22:00Z"/>
        </w:trPr>
        <w:tc>
          <w:tcPr>
            <w:tcW w:w="4299" w:type="dxa"/>
            <w:shd w:val="clear" w:color="auto" w:fill="FFFFFF"/>
            <w:tcMar>
              <w:top w:w="0" w:type="dxa"/>
              <w:left w:w="0" w:type="dxa"/>
              <w:bottom w:w="0" w:type="dxa"/>
              <w:right w:w="0" w:type="dxa"/>
            </w:tcMar>
          </w:tcPr>
          <w:p w14:paraId="7866E2A0" w14:textId="24C3D58D" w:rsidR="00F45144" w:rsidDel="00D72081" w:rsidRDefault="00F45144" w:rsidP="006A3F95">
            <w:pPr>
              <w:spacing w:before="100" w:after="100"/>
              <w:ind w:left="100" w:right="100"/>
              <w:rPr>
                <w:del w:id="908" w:author="Nicholas Fraser Brown" w:date="2022-01-28T21:22:00Z"/>
              </w:rPr>
            </w:pPr>
            <w:del w:id="909" w:author="Nicholas Fraser Brown" w:date="2022-01-28T21:22:00Z">
              <w:r w:rsidDel="00D72081">
                <w:rPr>
                  <w:rFonts w:ascii="Helvetica" w:eastAsia="Helvetica" w:hAnsi="Helvetica" w:cs="Helvetica"/>
                  <w:color w:val="000000"/>
                  <w:sz w:val="22"/>
                  <w:szCs w:val="22"/>
                </w:rPr>
                <w:delText>Time between radiotherapy and surgery</w:delText>
              </w:r>
            </w:del>
          </w:p>
        </w:tc>
        <w:tc>
          <w:tcPr>
            <w:tcW w:w="778" w:type="dxa"/>
            <w:shd w:val="clear" w:color="auto" w:fill="FFFFFF"/>
            <w:tcMar>
              <w:top w:w="0" w:type="dxa"/>
              <w:left w:w="0" w:type="dxa"/>
              <w:bottom w:w="0" w:type="dxa"/>
              <w:right w:w="0" w:type="dxa"/>
            </w:tcMar>
            <w:vAlign w:val="center"/>
          </w:tcPr>
          <w:p w14:paraId="1E110352" w14:textId="591523E3" w:rsidR="00F45144" w:rsidDel="00D72081" w:rsidRDefault="00F45144" w:rsidP="006A3F95">
            <w:pPr>
              <w:spacing w:before="100" w:after="100"/>
              <w:ind w:left="100" w:right="100"/>
              <w:jc w:val="center"/>
              <w:rPr>
                <w:del w:id="910" w:author="Nicholas Fraser Brown" w:date="2022-01-28T21:22:00Z"/>
              </w:rPr>
            </w:pPr>
            <w:del w:id="911" w:author="Nicholas Fraser Brown" w:date="2022-01-28T21:22:00Z">
              <w:r w:rsidDel="00D72081">
                <w:rPr>
                  <w:rFonts w:ascii="Helvetica" w:eastAsia="Helvetica" w:hAnsi="Helvetica" w:cs="Helvetica"/>
                  <w:color w:val="000000"/>
                  <w:sz w:val="22"/>
                  <w:szCs w:val="22"/>
                </w:rPr>
                <w:delText>117</w:delText>
              </w:r>
            </w:del>
          </w:p>
        </w:tc>
        <w:tc>
          <w:tcPr>
            <w:tcW w:w="2209" w:type="dxa"/>
            <w:shd w:val="clear" w:color="auto" w:fill="FFFFFF"/>
            <w:tcMar>
              <w:top w:w="0" w:type="dxa"/>
              <w:left w:w="0" w:type="dxa"/>
              <w:bottom w:w="0" w:type="dxa"/>
              <w:right w:w="0" w:type="dxa"/>
            </w:tcMar>
            <w:vAlign w:val="center"/>
          </w:tcPr>
          <w:p w14:paraId="0DB9298C" w14:textId="1C4B82F0" w:rsidR="00F45144" w:rsidDel="00D72081" w:rsidRDefault="00F45144" w:rsidP="006A3F95">
            <w:pPr>
              <w:spacing w:before="100" w:after="100"/>
              <w:ind w:left="100" w:right="100"/>
              <w:jc w:val="center"/>
              <w:rPr>
                <w:del w:id="912" w:author="Nicholas Fraser Brown" w:date="2022-01-28T21:22:00Z"/>
              </w:rPr>
            </w:pPr>
            <w:del w:id="913" w:author="Nicholas Fraser Brown" w:date="2022-01-28T21:22:00Z">
              <w:r w:rsidDel="00D72081">
                <w:rPr>
                  <w:rFonts w:ascii="Helvetica" w:eastAsia="Helvetica" w:hAnsi="Helvetica" w:cs="Helvetica"/>
                  <w:color w:val="000000"/>
                  <w:sz w:val="22"/>
                  <w:szCs w:val="22"/>
                </w:rPr>
                <w:delText>1.00 (1.00 to 1.01)</w:delText>
              </w:r>
            </w:del>
          </w:p>
        </w:tc>
        <w:tc>
          <w:tcPr>
            <w:tcW w:w="1132" w:type="dxa"/>
            <w:shd w:val="clear" w:color="auto" w:fill="FFFFFF"/>
            <w:tcMar>
              <w:top w:w="0" w:type="dxa"/>
              <w:left w:w="0" w:type="dxa"/>
              <w:bottom w:w="0" w:type="dxa"/>
              <w:right w:w="0" w:type="dxa"/>
            </w:tcMar>
            <w:vAlign w:val="center"/>
          </w:tcPr>
          <w:p w14:paraId="137BA1A6" w14:textId="2B52C869" w:rsidR="00F45144" w:rsidDel="00D72081" w:rsidRDefault="00F45144" w:rsidP="006A3F95">
            <w:pPr>
              <w:spacing w:before="100" w:after="100"/>
              <w:ind w:left="100" w:right="100"/>
              <w:jc w:val="center"/>
              <w:rPr>
                <w:del w:id="914" w:author="Nicholas Fraser Brown" w:date="2022-01-28T21:22:00Z"/>
              </w:rPr>
            </w:pPr>
            <w:del w:id="915" w:author="Nicholas Fraser Brown" w:date="2022-01-28T21:22:00Z">
              <w:r w:rsidDel="00D72081">
                <w:rPr>
                  <w:rFonts w:ascii="Helvetica" w:eastAsia="Helvetica" w:hAnsi="Helvetica" w:cs="Helvetica"/>
                  <w:color w:val="000000"/>
                  <w:sz w:val="22"/>
                  <w:szCs w:val="22"/>
                </w:rPr>
                <w:delText>0.56</w:delText>
              </w:r>
            </w:del>
          </w:p>
        </w:tc>
      </w:tr>
      <w:tr w:rsidR="00F45144" w:rsidDel="00D72081" w14:paraId="62C3A925" w14:textId="5D7D8232" w:rsidTr="006A3F95">
        <w:trPr>
          <w:cantSplit/>
          <w:jc w:val="center"/>
          <w:del w:id="916" w:author="Nicholas Fraser Brown" w:date="2022-01-28T21:22:00Z"/>
        </w:trPr>
        <w:tc>
          <w:tcPr>
            <w:tcW w:w="4299" w:type="dxa"/>
            <w:shd w:val="clear" w:color="auto" w:fill="FFFFFF"/>
            <w:tcMar>
              <w:top w:w="0" w:type="dxa"/>
              <w:left w:w="0" w:type="dxa"/>
              <w:bottom w:w="0" w:type="dxa"/>
              <w:right w:w="0" w:type="dxa"/>
            </w:tcMar>
          </w:tcPr>
          <w:p w14:paraId="3F54BA84" w14:textId="1F2F232C" w:rsidR="00F45144" w:rsidDel="00D72081" w:rsidRDefault="00F45144" w:rsidP="006A3F95">
            <w:pPr>
              <w:spacing w:before="100" w:after="100"/>
              <w:ind w:left="100" w:right="100"/>
              <w:rPr>
                <w:del w:id="917" w:author="Nicholas Fraser Brown" w:date="2022-01-28T21:22:00Z"/>
              </w:rPr>
            </w:pPr>
            <w:del w:id="918" w:author="Nicholas Fraser Brown" w:date="2022-01-28T21:22:00Z">
              <w:r w:rsidDel="00D72081">
                <w:rPr>
                  <w:rFonts w:ascii="Helvetica" w:eastAsia="Helvetica" w:hAnsi="Helvetica" w:cs="Helvetica"/>
                  <w:color w:val="000000"/>
                  <w:sz w:val="22"/>
                  <w:szCs w:val="22"/>
                </w:rPr>
                <w:delText>Baseline histological grade</w:delText>
              </w:r>
            </w:del>
          </w:p>
        </w:tc>
        <w:tc>
          <w:tcPr>
            <w:tcW w:w="778" w:type="dxa"/>
            <w:shd w:val="clear" w:color="auto" w:fill="FFFFFF"/>
            <w:tcMar>
              <w:top w:w="0" w:type="dxa"/>
              <w:left w:w="0" w:type="dxa"/>
              <w:bottom w:w="0" w:type="dxa"/>
              <w:right w:w="0" w:type="dxa"/>
            </w:tcMar>
            <w:vAlign w:val="center"/>
          </w:tcPr>
          <w:p w14:paraId="30842302" w14:textId="344D1857" w:rsidR="00F45144" w:rsidDel="00D72081" w:rsidRDefault="00F45144" w:rsidP="006A3F95">
            <w:pPr>
              <w:spacing w:before="100" w:after="100"/>
              <w:ind w:left="100" w:right="100"/>
              <w:jc w:val="center"/>
              <w:rPr>
                <w:del w:id="919" w:author="Nicholas Fraser Brown" w:date="2022-01-28T21:22:00Z"/>
              </w:rPr>
            </w:pPr>
            <w:del w:id="920" w:author="Nicholas Fraser Brown" w:date="2022-01-28T21:22:00Z">
              <w:r w:rsidDel="00D72081">
                <w:rPr>
                  <w:rFonts w:ascii="Helvetica" w:eastAsia="Helvetica" w:hAnsi="Helvetica" w:cs="Helvetica"/>
                  <w:color w:val="000000"/>
                  <w:sz w:val="22"/>
                  <w:szCs w:val="22"/>
                </w:rPr>
                <w:delText>117</w:delText>
              </w:r>
            </w:del>
          </w:p>
        </w:tc>
        <w:tc>
          <w:tcPr>
            <w:tcW w:w="2209" w:type="dxa"/>
            <w:shd w:val="clear" w:color="auto" w:fill="FFFFFF"/>
            <w:tcMar>
              <w:top w:w="0" w:type="dxa"/>
              <w:left w:w="0" w:type="dxa"/>
              <w:bottom w:w="0" w:type="dxa"/>
              <w:right w:w="0" w:type="dxa"/>
            </w:tcMar>
            <w:vAlign w:val="center"/>
          </w:tcPr>
          <w:p w14:paraId="583FE163" w14:textId="0CABA1BE" w:rsidR="00F45144" w:rsidDel="00D72081" w:rsidRDefault="00F45144" w:rsidP="006A3F95">
            <w:pPr>
              <w:spacing w:before="100" w:after="100"/>
              <w:ind w:left="100" w:right="100"/>
              <w:jc w:val="center"/>
              <w:rPr>
                <w:del w:id="921" w:author="Nicholas Fraser Brown" w:date="2022-01-28T21:22:00Z"/>
              </w:rPr>
            </w:pPr>
          </w:p>
        </w:tc>
        <w:tc>
          <w:tcPr>
            <w:tcW w:w="1132" w:type="dxa"/>
            <w:shd w:val="clear" w:color="auto" w:fill="FFFFFF"/>
            <w:tcMar>
              <w:top w:w="0" w:type="dxa"/>
              <w:left w:w="0" w:type="dxa"/>
              <w:bottom w:w="0" w:type="dxa"/>
              <w:right w:w="0" w:type="dxa"/>
            </w:tcMar>
            <w:vAlign w:val="center"/>
          </w:tcPr>
          <w:p w14:paraId="25B66EC1" w14:textId="2F68AB39" w:rsidR="00F45144" w:rsidDel="00D72081" w:rsidRDefault="00F45144" w:rsidP="006A3F95">
            <w:pPr>
              <w:spacing w:before="100" w:after="100"/>
              <w:ind w:left="100" w:right="100"/>
              <w:jc w:val="center"/>
              <w:rPr>
                <w:del w:id="922" w:author="Nicholas Fraser Brown" w:date="2022-01-28T21:22:00Z"/>
              </w:rPr>
            </w:pPr>
          </w:p>
        </w:tc>
      </w:tr>
      <w:tr w:rsidR="00F45144" w:rsidDel="00D72081" w14:paraId="422C8C61" w14:textId="1A006D2B" w:rsidTr="006A3F95">
        <w:trPr>
          <w:cantSplit/>
          <w:jc w:val="center"/>
          <w:del w:id="923" w:author="Nicholas Fraser Brown" w:date="2022-01-28T21:22:00Z"/>
        </w:trPr>
        <w:tc>
          <w:tcPr>
            <w:tcW w:w="4299" w:type="dxa"/>
            <w:shd w:val="clear" w:color="auto" w:fill="FFFFFF"/>
            <w:tcMar>
              <w:top w:w="0" w:type="dxa"/>
              <w:left w:w="0" w:type="dxa"/>
              <w:bottom w:w="0" w:type="dxa"/>
              <w:right w:w="0" w:type="dxa"/>
            </w:tcMar>
          </w:tcPr>
          <w:p w14:paraId="073CD1C7" w14:textId="07FFBFC4" w:rsidR="00F45144" w:rsidDel="00D72081" w:rsidRDefault="00F45144" w:rsidP="006A3F95">
            <w:pPr>
              <w:spacing w:before="100" w:after="100"/>
              <w:ind w:left="300" w:right="100"/>
              <w:rPr>
                <w:del w:id="924" w:author="Nicholas Fraser Brown" w:date="2022-01-28T21:22:00Z"/>
              </w:rPr>
            </w:pPr>
            <w:del w:id="925" w:author="Nicholas Fraser Brown" w:date="2022-01-28T21:22:00Z">
              <w:r w:rsidDel="00D72081">
                <w:rPr>
                  <w:rFonts w:ascii="Helvetica" w:eastAsia="Helvetica" w:hAnsi="Helvetica" w:cs="Helvetica"/>
                  <w:color w:val="000000"/>
                  <w:sz w:val="22"/>
                  <w:szCs w:val="22"/>
                </w:rPr>
                <w:delText>G3</w:delText>
              </w:r>
            </w:del>
          </w:p>
        </w:tc>
        <w:tc>
          <w:tcPr>
            <w:tcW w:w="778" w:type="dxa"/>
            <w:shd w:val="clear" w:color="auto" w:fill="FFFFFF"/>
            <w:tcMar>
              <w:top w:w="0" w:type="dxa"/>
              <w:left w:w="0" w:type="dxa"/>
              <w:bottom w:w="0" w:type="dxa"/>
              <w:right w:w="0" w:type="dxa"/>
            </w:tcMar>
            <w:vAlign w:val="center"/>
          </w:tcPr>
          <w:p w14:paraId="434870E5" w14:textId="796C89AE" w:rsidR="00F45144" w:rsidDel="00D72081" w:rsidRDefault="00F45144" w:rsidP="006A3F95">
            <w:pPr>
              <w:spacing w:before="100" w:after="100"/>
              <w:ind w:left="100" w:right="100"/>
              <w:jc w:val="center"/>
              <w:rPr>
                <w:del w:id="926" w:author="Nicholas Fraser Brown" w:date="2022-01-28T21:22:00Z"/>
              </w:rPr>
            </w:pPr>
          </w:p>
        </w:tc>
        <w:tc>
          <w:tcPr>
            <w:tcW w:w="2209" w:type="dxa"/>
            <w:shd w:val="clear" w:color="auto" w:fill="FFFFFF"/>
            <w:tcMar>
              <w:top w:w="0" w:type="dxa"/>
              <w:left w:w="0" w:type="dxa"/>
              <w:bottom w:w="0" w:type="dxa"/>
              <w:right w:w="0" w:type="dxa"/>
            </w:tcMar>
            <w:vAlign w:val="center"/>
          </w:tcPr>
          <w:p w14:paraId="4D1FE479" w14:textId="7520D95F" w:rsidR="00F45144" w:rsidDel="00D72081" w:rsidRDefault="00F45144" w:rsidP="006A3F95">
            <w:pPr>
              <w:spacing w:before="100" w:after="100"/>
              <w:ind w:left="100" w:right="100"/>
              <w:jc w:val="center"/>
              <w:rPr>
                <w:del w:id="927" w:author="Nicholas Fraser Brown" w:date="2022-01-28T21:22:00Z"/>
              </w:rPr>
            </w:pPr>
            <w:del w:id="928" w:author="Nicholas Fraser Brown" w:date="2022-01-28T21:22:00Z">
              <w:r w:rsidDel="00D72081">
                <w:rPr>
                  <w:rFonts w:ascii="Helvetica" w:eastAsia="Helvetica" w:hAnsi="Helvetica" w:cs="Helvetica"/>
                  <w:color w:val="000000"/>
                  <w:sz w:val="22"/>
                  <w:szCs w:val="22"/>
                </w:rPr>
                <w:delText>—</w:delText>
              </w:r>
            </w:del>
          </w:p>
        </w:tc>
        <w:tc>
          <w:tcPr>
            <w:tcW w:w="1132" w:type="dxa"/>
            <w:shd w:val="clear" w:color="auto" w:fill="FFFFFF"/>
            <w:tcMar>
              <w:top w:w="0" w:type="dxa"/>
              <w:left w:w="0" w:type="dxa"/>
              <w:bottom w:w="0" w:type="dxa"/>
              <w:right w:w="0" w:type="dxa"/>
            </w:tcMar>
            <w:vAlign w:val="center"/>
          </w:tcPr>
          <w:p w14:paraId="5B8CC348" w14:textId="083FFE03" w:rsidR="00F45144" w:rsidDel="00D72081" w:rsidRDefault="00F45144" w:rsidP="006A3F95">
            <w:pPr>
              <w:spacing w:before="100" w:after="100"/>
              <w:ind w:left="100" w:right="100"/>
              <w:jc w:val="center"/>
              <w:rPr>
                <w:del w:id="929" w:author="Nicholas Fraser Brown" w:date="2022-01-28T21:22:00Z"/>
              </w:rPr>
            </w:pPr>
          </w:p>
        </w:tc>
      </w:tr>
      <w:tr w:rsidR="00F45144" w:rsidDel="00D72081" w14:paraId="3FDBB960" w14:textId="34399200" w:rsidTr="006A3F95">
        <w:trPr>
          <w:cantSplit/>
          <w:jc w:val="center"/>
          <w:del w:id="930" w:author="Nicholas Fraser Brown" w:date="2022-01-28T21:22:00Z"/>
        </w:trPr>
        <w:tc>
          <w:tcPr>
            <w:tcW w:w="4299" w:type="dxa"/>
            <w:shd w:val="clear" w:color="auto" w:fill="FFFFFF"/>
            <w:tcMar>
              <w:top w:w="0" w:type="dxa"/>
              <w:left w:w="0" w:type="dxa"/>
              <w:bottom w:w="0" w:type="dxa"/>
              <w:right w:w="0" w:type="dxa"/>
            </w:tcMar>
          </w:tcPr>
          <w:p w14:paraId="42123C4E" w14:textId="57B326D8" w:rsidR="00F45144" w:rsidDel="00D72081" w:rsidRDefault="00F45144" w:rsidP="006A3F95">
            <w:pPr>
              <w:spacing w:before="100" w:after="100"/>
              <w:ind w:left="300" w:right="100"/>
              <w:rPr>
                <w:del w:id="931" w:author="Nicholas Fraser Brown" w:date="2022-01-28T21:22:00Z"/>
              </w:rPr>
            </w:pPr>
            <w:del w:id="932" w:author="Nicholas Fraser Brown" w:date="2022-01-28T21:22:00Z">
              <w:r w:rsidDel="00D72081">
                <w:rPr>
                  <w:rFonts w:ascii="Helvetica" w:eastAsia="Helvetica" w:hAnsi="Helvetica" w:cs="Helvetica"/>
                  <w:color w:val="000000"/>
                  <w:sz w:val="22"/>
                  <w:szCs w:val="22"/>
                </w:rPr>
                <w:delText>G2</w:delText>
              </w:r>
            </w:del>
          </w:p>
        </w:tc>
        <w:tc>
          <w:tcPr>
            <w:tcW w:w="778" w:type="dxa"/>
            <w:shd w:val="clear" w:color="auto" w:fill="FFFFFF"/>
            <w:tcMar>
              <w:top w:w="0" w:type="dxa"/>
              <w:left w:w="0" w:type="dxa"/>
              <w:bottom w:w="0" w:type="dxa"/>
              <w:right w:w="0" w:type="dxa"/>
            </w:tcMar>
            <w:vAlign w:val="center"/>
          </w:tcPr>
          <w:p w14:paraId="50A058B9" w14:textId="0EE6240F" w:rsidR="00F45144" w:rsidDel="00D72081" w:rsidRDefault="00F45144" w:rsidP="006A3F95">
            <w:pPr>
              <w:spacing w:before="100" w:after="100"/>
              <w:ind w:left="100" w:right="100"/>
              <w:jc w:val="center"/>
              <w:rPr>
                <w:del w:id="933" w:author="Nicholas Fraser Brown" w:date="2022-01-28T21:22:00Z"/>
              </w:rPr>
            </w:pPr>
          </w:p>
        </w:tc>
        <w:tc>
          <w:tcPr>
            <w:tcW w:w="2209" w:type="dxa"/>
            <w:shd w:val="clear" w:color="auto" w:fill="FFFFFF"/>
            <w:tcMar>
              <w:top w:w="0" w:type="dxa"/>
              <w:left w:w="0" w:type="dxa"/>
              <w:bottom w:w="0" w:type="dxa"/>
              <w:right w:w="0" w:type="dxa"/>
            </w:tcMar>
            <w:vAlign w:val="center"/>
          </w:tcPr>
          <w:p w14:paraId="327889A0" w14:textId="1E3B0A7F" w:rsidR="00F45144" w:rsidDel="00D72081" w:rsidRDefault="00F45144" w:rsidP="006A3F95">
            <w:pPr>
              <w:spacing w:before="100" w:after="100"/>
              <w:ind w:left="100" w:right="100"/>
              <w:jc w:val="center"/>
              <w:rPr>
                <w:del w:id="934" w:author="Nicholas Fraser Brown" w:date="2022-01-28T21:22:00Z"/>
              </w:rPr>
            </w:pPr>
            <w:del w:id="935" w:author="Nicholas Fraser Brown" w:date="2022-01-28T21:22:00Z">
              <w:r w:rsidDel="00D72081">
                <w:rPr>
                  <w:rFonts w:ascii="Helvetica" w:eastAsia="Helvetica" w:hAnsi="Helvetica" w:cs="Helvetica"/>
                  <w:color w:val="000000"/>
                  <w:sz w:val="22"/>
                  <w:szCs w:val="22"/>
                </w:rPr>
                <w:delText>1.23 (0.35 to 4.36)</w:delText>
              </w:r>
            </w:del>
          </w:p>
        </w:tc>
        <w:tc>
          <w:tcPr>
            <w:tcW w:w="1132" w:type="dxa"/>
            <w:shd w:val="clear" w:color="auto" w:fill="FFFFFF"/>
            <w:tcMar>
              <w:top w:w="0" w:type="dxa"/>
              <w:left w:w="0" w:type="dxa"/>
              <w:bottom w:w="0" w:type="dxa"/>
              <w:right w:w="0" w:type="dxa"/>
            </w:tcMar>
            <w:vAlign w:val="center"/>
          </w:tcPr>
          <w:p w14:paraId="55447F7D" w14:textId="77773BAF" w:rsidR="00F45144" w:rsidDel="00D72081" w:rsidRDefault="00F45144" w:rsidP="006A3F95">
            <w:pPr>
              <w:spacing w:before="100" w:after="100"/>
              <w:ind w:left="100" w:right="100"/>
              <w:jc w:val="center"/>
              <w:rPr>
                <w:del w:id="936" w:author="Nicholas Fraser Brown" w:date="2022-01-28T21:22:00Z"/>
              </w:rPr>
            </w:pPr>
            <w:del w:id="937" w:author="Nicholas Fraser Brown" w:date="2022-01-28T21:22:00Z">
              <w:r w:rsidDel="00D72081">
                <w:rPr>
                  <w:rFonts w:ascii="Helvetica" w:eastAsia="Helvetica" w:hAnsi="Helvetica" w:cs="Helvetica"/>
                  <w:color w:val="000000"/>
                  <w:sz w:val="22"/>
                  <w:szCs w:val="22"/>
                </w:rPr>
                <w:delText>0.75</w:delText>
              </w:r>
            </w:del>
          </w:p>
        </w:tc>
      </w:tr>
      <w:tr w:rsidR="00F45144" w:rsidDel="00D72081" w14:paraId="109273DB" w14:textId="08B7D644" w:rsidTr="006A3F95">
        <w:trPr>
          <w:cantSplit/>
          <w:jc w:val="center"/>
          <w:del w:id="938" w:author="Nicholas Fraser Brown" w:date="2022-01-28T21:22:00Z"/>
        </w:trPr>
        <w:tc>
          <w:tcPr>
            <w:tcW w:w="4299" w:type="dxa"/>
            <w:shd w:val="clear" w:color="auto" w:fill="FFFFFF"/>
            <w:tcMar>
              <w:top w:w="0" w:type="dxa"/>
              <w:left w:w="0" w:type="dxa"/>
              <w:bottom w:w="0" w:type="dxa"/>
              <w:right w:w="0" w:type="dxa"/>
            </w:tcMar>
          </w:tcPr>
          <w:p w14:paraId="6B635EFB" w14:textId="44931D3B" w:rsidR="00F45144" w:rsidDel="00D72081" w:rsidRDefault="00F45144" w:rsidP="006A3F95">
            <w:pPr>
              <w:spacing w:before="100" w:after="100"/>
              <w:ind w:left="100" w:right="100"/>
              <w:rPr>
                <w:del w:id="939" w:author="Nicholas Fraser Brown" w:date="2022-01-28T21:22:00Z"/>
              </w:rPr>
            </w:pPr>
            <w:del w:id="940" w:author="Nicholas Fraser Brown" w:date="2022-01-28T21:22:00Z">
              <w:r w:rsidDel="00D72081">
                <w:rPr>
                  <w:rFonts w:ascii="Helvetica" w:eastAsia="Helvetica" w:hAnsi="Helvetica" w:cs="Helvetica"/>
                  <w:color w:val="000000"/>
                  <w:sz w:val="22"/>
                  <w:szCs w:val="22"/>
                </w:rPr>
                <w:delText>Cancer staging post surgery</w:delText>
              </w:r>
            </w:del>
          </w:p>
        </w:tc>
        <w:tc>
          <w:tcPr>
            <w:tcW w:w="778" w:type="dxa"/>
            <w:shd w:val="clear" w:color="auto" w:fill="FFFFFF"/>
            <w:tcMar>
              <w:top w:w="0" w:type="dxa"/>
              <w:left w:w="0" w:type="dxa"/>
              <w:bottom w:w="0" w:type="dxa"/>
              <w:right w:w="0" w:type="dxa"/>
            </w:tcMar>
            <w:vAlign w:val="center"/>
          </w:tcPr>
          <w:p w14:paraId="5E3FAB7B" w14:textId="3EFBBA31" w:rsidR="00F45144" w:rsidDel="00D72081" w:rsidRDefault="00F45144" w:rsidP="006A3F95">
            <w:pPr>
              <w:spacing w:before="100" w:after="100"/>
              <w:ind w:left="100" w:right="100"/>
              <w:jc w:val="center"/>
              <w:rPr>
                <w:del w:id="941" w:author="Nicholas Fraser Brown" w:date="2022-01-28T21:22:00Z"/>
              </w:rPr>
            </w:pPr>
            <w:del w:id="942" w:author="Nicholas Fraser Brown" w:date="2022-01-28T21:22:00Z">
              <w:r w:rsidDel="00D72081">
                <w:rPr>
                  <w:rFonts w:ascii="Helvetica" w:eastAsia="Helvetica" w:hAnsi="Helvetica" w:cs="Helvetica"/>
                  <w:color w:val="000000"/>
                  <w:sz w:val="22"/>
                  <w:szCs w:val="22"/>
                </w:rPr>
                <w:delText>117</w:delText>
              </w:r>
            </w:del>
          </w:p>
        </w:tc>
        <w:tc>
          <w:tcPr>
            <w:tcW w:w="2209" w:type="dxa"/>
            <w:shd w:val="clear" w:color="auto" w:fill="FFFFFF"/>
            <w:tcMar>
              <w:top w:w="0" w:type="dxa"/>
              <w:left w:w="0" w:type="dxa"/>
              <w:bottom w:w="0" w:type="dxa"/>
              <w:right w:w="0" w:type="dxa"/>
            </w:tcMar>
            <w:vAlign w:val="center"/>
          </w:tcPr>
          <w:p w14:paraId="4BA287E4" w14:textId="5A22BD0B" w:rsidR="00F45144" w:rsidDel="00D72081" w:rsidRDefault="00F45144" w:rsidP="006A3F95">
            <w:pPr>
              <w:spacing w:before="100" w:after="100"/>
              <w:ind w:left="100" w:right="100"/>
              <w:jc w:val="center"/>
              <w:rPr>
                <w:del w:id="943" w:author="Nicholas Fraser Brown" w:date="2022-01-28T21:22:00Z"/>
              </w:rPr>
            </w:pPr>
          </w:p>
        </w:tc>
        <w:tc>
          <w:tcPr>
            <w:tcW w:w="1132" w:type="dxa"/>
            <w:shd w:val="clear" w:color="auto" w:fill="FFFFFF"/>
            <w:tcMar>
              <w:top w:w="0" w:type="dxa"/>
              <w:left w:w="0" w:type="dxa"/>
              <w:bottom w:w="0" w:type="dxa"/>
              <w:right w:w="0" w:type="dxa"/>
            </w:tcMar>
            <w:vAlign w:val="center"/>
          </w:tcPr>
          <w:p w14:paraId="3544197C" w14:textId="01BB47A3" w:rsidR="00F45144" w:rsidDel="00D72081" w:rsidRDefault="00F45144" w:rsidP="006A3F95">
            <w:pPr>
              <w:spacing w:before="100" w:after="100"/>
              <w:ind w:left="100" w:right="100"/>
              <w:jc w:val="center"/>
              <w:rPr>
                <w:del w:id="944" w:author="Nicholas Fraser Brown" w:date="2022-01-28T21:22:00Z"/>
              </w:rPr>
            </w:pPr>
          </w:p>
        </w:tc>
      </w:tr>
      <w:tr w:rsidR="00F45144" w:rsidDel="00D72081" w14:paraId="0FA8D42F" w14:textId="3329F0C4" w:rsidTr="006A3F95">
        <w:trPr>
          <w:cantSplit/>
          <w:jc w:val="center"/>
          <w:del w:id="945" w:author="Nicholas Fraser Brown" w:date="2022-01-28T21:22:00Z"/>
        </w:trPr>
        <w:tc>
          <w:tcPr>
            <w:tcW w:w="4299" w:type="dxa"/>
            <w:shd w:val="clear" w:color="auto" w:fill="FFFFFF"/>
            <w:tcMar>
              <w:top w:w="0" w:type="dxa"/>
              <w:left w:w="0" w:type="dxa"/>
              <w:bottom w:w="0" w:type="dxa"/>
              <w:right w:w="0" w:type="dxa"/>
            </w:tcMar>
          </w:tcPr>
          <w:p w14:paraId="5D7348D0" w14:textId="12A3121D" w:rsidR="00F45144" w:rsidDel="00D72081" w:rsidRDefault="00F45144" w:rsidP="006A3F95">
            <w:pPr>
              <w:spacing w:before="100" w:after="100"/>
              <w:ind w:left="300" w:right="100"/>
              <w:rPr>
                <w:del w:id="946" w:author="Nicholas Fraser Brown" w:date="2022-01-28T21:22:00Z"/>
              </w:rPr>
            </w:pPr>
            <w:del w:id="947" w:author="Nicholas Fraser Brown" w:date="2022-01-28T21:22:00Z">
              <w:r w:rsidDel="00D72081">
                <w:rPr>
                  <w:rFonts w:ascii="Helvetica" w:eastAsia="Helvetica" w:hAnsi="Helvetica" w:cs="Helvetica"/>
                  <w:color w:val="000000"/>
                  <w:sz w:val="22"/>
                  <w:szCs w:val="22"/>
                </w:rPr>
                <w:delText>stage_3</w:delText>
              </w:r>
            </w:del>
          </w:p>
        </w:tc>
        <w:tc>
          <w:tcPr>
            <w:tcW w:w="778" w:type="dxa"/>
            <w:shd w:val="clear" w:color="auto" w:fill="FFFFFF"/>
            <w:tcMar>
              <w:top w:w="0" w:type="dxa"/>
              <w:left w:w="0" w:type="dxa"/>
              <w:bottom w:w="0" w:type="dxa"/>
              <w:right w:w="0" w:type="dxa"/>
            </w:tcMar>
            <w:vAlign w:val="center"/>
          </w:tcPr>
          <w:p w14:paraId="2ABD2C81" w14:textId="14FAA064" w:rsidR="00F45144" w:rsidDel="00D72081" w:rsidRDefault="00F45144" w:rsidP="006A3F95">
            <w:pPr>
              <w:spacing w:before="100" w:after="100"/>
              <w:ind w:left="100" w:right="100"/>
              <w:jc w:val="center"/>
              <w:rPr>
                <w:del w:id="948" w:author="Nicholas Fraser Brown" w:date="2022-01-28T21:22:00Z"/>
              </w:rPr>
            </w:pPr>
          </w:p>
        </w:tc>
        <w:tc>
          <w:tcPr>
            <w:tcW w:w="2209" w:type="dxa"/>
            <w:shd w:val="clear" w:color="auto" w:fill="FFFFFF"/>
            <w:tcMar>
              <w:top w:w="0" w:type="dxa"/>
              <w:left w:w="0" w:type="dxa"/>
              <w:bottom w:w="0" w:type="dxa"/>
              <w:right w:w="0" w:type="dxa"/>
            </w:tcMar>
            <w:vAlign w:val="center"/>
          </w:tcPr>
          <w:p w14:paraId="36611BA5" w14:textId="73A9D615" w:rsidR="00F45144" w:rsidDel="00D72081" w:rsidRDefault="00F45144" w:rsidP="006A3F95">
            <w:pPr>
              <w:spacing w:before="100" w:after="100"/>
              <w:ind w:left="100" w:right="100"/>
              <w:jc w:val="center"/>
              <w:rPr>
                <w:del w:id="949" w:author="Nicholas Fraser Brown" w:date="2022-01-28T21:22:00Z"/>
              </w:rPr>
            </w:pPr>
            <w:del w:id="950" w:author="Nicholas Fraser Brown" w:date="2022-01-28T21:22:00Z">
              <w:r w:rsidDel="00D72081">
                <w:rPr>
                  <w:rFonts w:ascii="Helvetica" w:eastAsia="Helvetica" w:hAnsi="Helvetica" w:cs="Helvetica"/>
                  <w:color w:val="000000"/>
                  <w:sz w:val="22"/>
                  <w:szCs w:val="22"/>
                </w:rPr>
                <w:delText>—</w:delText>
              </w:r>
            </w:del>
          </w:p>
        </w:tc>
        <w:tc>
          <w:tcPr>
            <w:tcW w:w="1132" w:type="dxa"/>
            <w:shd w:val="clear" w:color="auto" w:fill="FFFFFF"/>
            <w:tcMar>
              <w:top w:w="0" w:type="dxa"/>
              <w:left w:w="0" w:type="dxa"/>
              <w:bottom w:w="0" w:type="dxa"/>
              <w:right w:w="0" w:type="dxa"/>
            </w:tcMar>
            <w:vAlign w:val="center"/>
          </w:tcPr>
          <w:p w14:paraId="466E470F" w14:textId="5586E5C7" w:rsidR="00F45144" w:rsidDel="00D72081" w:rsidRDefault="00F45144" w:rsidP="006A3F95">
            <w:pPr>
              <w:spacing w:before="100" w:after="100"/>
              <w:ind w:left="100" w:right="100"/>
              <w:jc w:val="center"/>
              <w:rPr>
                <w:del w:id="951" w:author="Nicholas Fraser Brown" w:date="2022-01-28T21:22:00Z"/>
              </w:rPr>
            </w:pPr>
          </w:p>
        </w:tc>
      </w:tr>
      <w:tr w:rsidR="00F45144" w:rsidDel="00D72081" w14:paraId="0ACA5494" w14:textId="076F83C5" w:rsidTr="006A3F95">
        <w:trPr>
          <w:cantSplit/>
          <w:jc w:val="center"/>
          <w:del w:id="952" w:author="Nicholas Fraser Brown" w:date="2022-01-28T21:22:00Z"/>
        </w:trPr>
        <w:tc>
          <w:tcPr>
            <w:tcW w:w="4299" w:type="dxa"/>
            <w:shd w:val="clear" w:color="auto" w:fill="FFFFFF"/>
            <w:tcMar>
              <w:top w:w="0" w:type="dxa"/>
              <w:left w:w="0" w:type="dxa"/>
              <w:bottom w:w="0" w:type="dxa"/>
              <w:right w:w="0" w:type="dxa"/>
            </w:tcMar>
          </w:tcPr>
          <w:p w14:paraId="5AE0B85C" w14:textId="6C63A5EC" w:rsidR="00F45144" w:rsidDel="00D72081" w:rsidRDefault="00F45144" w:rsidP="006A3F95">
            <w:pPr>
              <w:spacing w:before="100" w:after="100"/>
              <w:ind w:left="300" w:right="100"/>
              <w:rPr>
                <w:del w:id="953" w:author="Nicholas Fraser Brown" w:date="2022-01-28T21:22:00Z"/>
              </w:rPr>
            </w:pPr>
            <w:del w:id="954" w:author="Nicholas Fraser Brown" w:date="2022-01-28T21:22:00Z">
              <w:r w:rsidDel="00D72081">
                <w:rPr>
                  <w:rFonts w:ascii="Helvetica" w:eastAsia="Helvetica" w:hAnsi="Helvetica" w:cs="Helvetica"/>
                  <w:color w:val="000000"/>
                  <w:sz w:val="22"/>
                  <w:szCs w:val="22"/>
                </w:rPr>
                <w:delText>stage_0</w:delText>
              </w:r>
            </w:del>
          </w:p>
        </w:tc>
        <w:tc>
          <w:tcPr>
            <w:tcW w:w="778" w:type="dxa"/>
            <w:shd w:val="clear" w:color="auto" w:fill="FFFFFF"/>
            <w:tcMar>
              <w:top w:w="0" w:type="dxa"/>
              <w:left w:w="0" w:type="dxa"/>
              <w:bottom w:w="0" w:type="dxa"/>
              <w:right w:w="0" w:type="dxa"/>
            </w:tcMar>
            <w:vAlign w:val="center"/>
          </w:tcPr>
          <w:p w14:paraId="7A0D7E7B" w14:textId="45E13277" w:rsidR="00F45144" w:rsidDel="00D72081" w:rsidRDefault="00F45144" w:rsidP="006A3F95">
            <w:pPr>
              <w:spacing w:before="100" w:after="100"/>
              <w:ind w:left="100" w:right="100"/>
              <w:jc w:val="center"/>
              <w:rPr>
                <w:del w:id="955" w:author="Nicholas Fraser Brown" w:date="2022-01-28T21:22:00Z"/>
              </w:rPr>
            </w:pPr>
          </w:p>
        </w:tc>
        <w:tc>
          <w:tcPr>
            <w:tcW w:w="2209" w:type="dxa"/>
            <w:shd w:val="clear" w:color="auto" w:fill="FFFFFF"/>
            <w:tcMar>
              <w:top w:w="0" w:type="dxa"/>
              <w:left w:w="0" w:type="dxa"/>
              <w:bottom w:w="0" w:type="dxa"/>
              <w:right w:w="0" w:type="dxa"/>
            </w:tcMar>
            <w:vAlign w:val="center"/>
          </w:tcPr>
          <w:p w14:paraId="72BA2573" w14:textId="6F9068BA" w:rsidR="00F45144" w:rsidDel="00D72081" w:rsidRDefault="00F45144" w:rsidP="006A3F95">
            <w:pPr>
              <w:spacing w:before="100" w:after="100"/>
              <w:ind w:left="100" w:right="100"/>
              <w:jc w:val="center"/>
              <w:rPr>
                <w:del w:id="956" w:author="Nicholas Fraser Brown" w:date="2022-01-28T21:22:00Z"/>
              </w:rPr>
            </w:pPr>
            <w:del w:id="957" w:author="Nicholas Fraser Brown" w:date="2022-01-28T21:22:00Z">
              <w:r w:rsidDel="00D72081">
                <w:rPr>
                  <w:rFonts w:ascii="Helvetica" w:eastAsia="Helvetica" w:hAnsi="Helvetica" w:cs="Helvetica"/>
                  <w:color w:val="000000"/>
                  <w:sz w:val="22"/>
                  <w:szCs w:val="22"/>
                </w:rPr>
                <w:delText>1.81 (0.27 to 12.2)</w:delText>
              </w:r>
            </w:del>
          </w:p>
        </w:tc>
        <w:tc>
          <w:tcPr>
            <w:tcW w:w="1132" w:type="dxa"/>
            <w:shd w:val="clear" w:color="auto" w:fill="FFFFFF"/>
            <w:tcMar>
              <w:top w:w="0" w:type="dxa"/>
              <w:left w:w="0" w:type="dxa"/>
              <w:bottom w:w="0" w:type="dxa"/>
              <w:right w:w="0" w:type="dxa"/>
            </w:tcMar>
            <w:vAlign w:val="center"/>
          </w:tcPr>
          <w:p w14:paraId="6A3B94DA" w14:textId="569AB06F" w:rsidR="00F45144" w:rsidDel="00D72081" w:rsidRDefault="00F45144" w:rsidP="006A3F95">
            <w:pPr>
              <w:spacing w:before="100" w:after="100"/>
              <w:ind w:left="100" w:right="100"/>
              <w:jc w:val="center"/>
              <w:rPr>
                <w:del w:id="958" w:author="Nicholas Fraser Brown" w:date="2022-01-28T21:22:00Z"/>
              </w:rPr>
            </w:pPr>
            <w:del w:id="959" w:author="Nicholas Fraser Brown" w:date="2022-01-28T21:22:00Z">
              <w:r w:rsidDel="00D72081">
                <w:rPr>
                  <w:rFonts w:ascii="Helvetica" w:eastAsia="Helvetica" w:hAnsi="Helvetica" w:cs="Helvetica"/>
                  <w:color w:val="000000"/>
                  <w:sz w:val="22"/>
                  <w:szCs w:val="22"/>
                </w:rPr>
                <w:delText>0.54</w:delText>
              </w:r>
            </w:del>
          </w:p>
        </w:tc>
      </w:tr>
      <w:tr w:rsidR="00F45144" w:rsidDel="00D72081" w14:paraId="62E66DED" w14:textId="4949FD27" w:rsidTr="006A3F95">
        <w:trPr>
          <w:cantSplit/>
          <w:jc w:val="center"/>
          <w:del w:id="960" w:author="Nicholas Fraser Brown" w:date="2022-01-28T21:22:00Z"/>
        </w:trPr>
        <w:tc>
          <w:tcPr>
            <w:tcW w:w="4299" w:type="dxa"/>
            <w:shd w:val="clear" w:color="auto" w:fill="FFFFFF"/>
            <w:tcMar>
              <w:top w:w="0" w:type="dxa"/>
              <w:left w:w="0" w:type="dxa"/>
              <w:bottom w:w="0" w:type="dxa"/>
              <w:right w:w="0" w:type="dxa"/>
            </w:tcMar>
          </w:tcPr>
          <w:p w14:paraId="0F1B5C07" w14:textId="2525C769" w:rsidR="00F45144" w:rsidDel="00D72081" w:rsidRDefault="00F45144" w:rsidP="006A3F95">
            <w:pPr>
              <w:spacing w:before="100" w:after="100"/>
              <w:ind w:left="300" w:right="100"/>
              <w:rPr>
                <w:del w:id="961" w:author="Nicholas Fraser Brown" w:date="2022-01-28T21:22:00Z"/>
              </w:rPr>
            </w:pPr>
            <w:del w:id="962" w:author="Nicholas Fraser Brown" w:date="2022-01-28T21:22:00Z">
              <w:r w:rsidDel="00D72081">
                <w:rPr>
                  <w:rFonts w:ascii="Helvetica" w:eastAsia="Helvetica" w:hAnsi="Helvetica" w:cs="Helvetica"/>
                  <w:color w:val="000000"/>
                  <w:sz w:val="22"/>
                  <w:szCs w:val="22"/>
                </w:rPr>
                <w:delText>stage_1</w:delText>
              </w:r>
            </w:del>
          </w:p>
        </w:tc>
        <w:tc>
          <w:tcPr>
            <w:tcW w:w="778" w:type="dxa"/>
            <w:shd w:val="clear" w:color="auto" w:fill="FFFFFF"/>
            <w:tcMar>
              <w:top w:w="0" w:type="dxa"/>
              <w:left w:w="0" w:type="dxa"/>
              <w:bottom w:w="0" w:type="dxa"/>
              <w:right w:w="0" w:type="dxa"/>
            </w:tcMar>
            <w:vAlign w:val="center"/>
          </w:tcPr>
          <w:p w14:paraId="27A63D1B" w14:textId="355FD84B" w:rsidR="00F45144" w:rsidDel="00D72081" w:rsidRDefault="00F45144" w:rsidP="006A3F95">
            <w:pPr>
              <w:spacing w:before="100" w:after="100"/>
              <w:ind w:left="100" w:right="100"/>
              <w:jc w:val="center"/>
              <w:rPr>
                <w:del w:id="963" w:author="Nicholas Fraser Brown" w:date="2022-01-28T21:22:00Z"/>
              </w:rPr>
            </w:pPr>
          </w:p>
        </w:tc>
        <w:tc>
          <w:tcPr>
            <w:tcW w:w="2209" w:type="dxa"/>
            <w:shd w:val="clear" w:color="auto" w:fill="FFFFFF"/>
            <w:tcMar>
              <w:top w:w="0" w:type="dxa"/>
              <w:left w:w="0" w:type="dxa"/>
              <w:bottom w:w="0" w:type="dxa"/>
              <w:right w:w="0" w:type="dxa"/>
            </w:tcMar>
            <w:vAlign w:val="center"/>
          </w:tcPr>
          <w:p w14:paraId="2F82F001" w14:textId="5752436A" w:rsidR="00F45144" w:rsidDel="00D72081" w:rsidRDefault="00F45144" w:rsidP="006A3F95">
            <w:pPr>
              <w:spacing w:before="100" w:after="100"/>
              <w:ind w:left="100" w:right="100"/>
              <w:jc w:val="center"/>
              <w:rPr>
                <w:del w:id="964" w:author="Nicholas Fraser Brown" w:date="2022-01-28T21:22:00Z"/>
              </w:rPr>
            </w:pPr>
            <w:del w:id="965" w:author="Nicholas Fraser Brown" w:date="2022-01-28T21:22:00Z">
              <w:r w:rsidDel="00D72081">
                <w:rPr>
                  <w:rFonts w:ascii="Helvetica" w:eastAsia="Helvetica" w:hAnsi="Helvetica" w:cs="Helvetica"/>
                  <w:color w:val="000000"/>
                  <w:sz w:val="22"/>
                  <w:szCs w:val="22"/>
                </w:rPr>
                <w:delText>0.33 (0.03 to 3.55)</w:delText>
              </w:r>
            </w:del>
          </w:p>
        </w:tc>
        <w:tc>
          <w:tcPr>
            <w:tcW w:w="1132" w:type="dxa"/>
            <w:shd w:val="clear" w:color="auto" w:fill="FFFFFF"/>
            <w:tcMar>
              <w:top w:w="0" w:type="dxa"/>
              <w:left w:w="0" w:type="dxa"/>
              <w:bottom w:w="0" w:type="dxa"/>
              <w:right w:w="0" w:type="dxa"/>
            </w:tcMar>
            <w:vAlign w:val="center"/>
          </w:tcPr>
          <w:p w14:paraId="4D3E1CDF" w14:textId="03BEC9A2" w:rsidR="00F45144" w:rsidDel="00D72081" w:rsidRDefault="00F45144" w:rsidP="006A3F95">
            <w:pPr>
              <w:spacing w:before="100" w:after="100"/>
              <w:ind w:left="100" w:right="100"/>
              <w:jc w:val="center"/>
              <w:rPr>
                <w:del w:id="966" w:author="Nicholas Fraser Brown" w:date="2022-01-28T21:22:00Z"/>
              </w:rPr>
            </w:pPr>
            <w:del w:id="967" w:author="Nicholas Fraser Brown" w:date="2022-01-28T21:22:00Z">
              <w:r w:rsidDel="00D72081">
                <w:rPr>
                  <w:rFonts w:ascii="Helvetica" w:eastAsia="Helvetica" w:hAnsi="Helvetica" w:cs="Helvetica"/>
                  <w:color w:val="000000"/>
                  <w:sz w:val="22"/>
                  <w:szCs w:val="22"/>
                </w:rPr>
                <w:delText>0.36</w:delText>
              </w:r>
            </w:del>
          </w:p>
        </w:tc>
      </w:tr>
      <w:tr w:rsidR="00F45144" w:rsidDel="00D72081" w14:paraId="2E2A557A" w14:textId="05DC071C" w:rsidTr="006A3F95">
        <w:trPr>
          <w:cantSplit/>
          <w:jc w:val="center"/>
          <w:del w:id="968" w:author="Nicholas Fraser Brown" w:date="2022-01-28T21:22:00Z"/>
        </w:trPr>
        <w:tc>
          <w:tcPr>
            <w:tcW w:w="4299" w:type="dxa"/>
            <w:tcBorders>
              <w:bottom w:val="single" w:sz="8" w:space="0" w:color="000000"/>
            </w:tcBorders>
            <w:shd w:val="clear" w:color="auto" w:fill="FFFFFF"/>
            <w:tcMar>
              <w:top w:w="0" w:type="dxa"/>
              <w:left w:w="0" w:type="dxa"/>
              <w:bottom w:w="0" w:type="dxa"/>
              <w:right w:w="0" w:type="dxa"/>
            </w:tcMar>
          </w:tcPr>
          <w:p w14:paraId="3D1411E9" w14:textId="28210B00" w:rsidR="00F45144" w:rsidDel="00D72081" w:rsidRDefault="00F45144" w:rsidP="006A3F95">
            <w:pPr>
              <w:spacing w:before="100" w:after="100"/>
              <w:ind w:left="300" w:right="100"/>
              <w:rPr>
                <w:del w:id="969" w:author="Nicholas Fraser Brown" w:date="2022-01-28T21:22:00Z"/>
              </w:rPr>
            </w:pPr>
            <w:del w:id="970" w:author="Nicholas Fraser Brown" w:date="2022-01-28T21:22:00Z">
              <w:r w:rsidDel="00D72081">
                <w:rPr>
                  <w:rFonts w:ascii="Helvetica" w:eastAsia="Helvetica" w:hAnsi="Helvetica" w:cs="Helvetica"/>
                  <w:color w:val="000000"/>
                  <w:sz w:val="22"/>
                  <w:szCs w:val="22"/>
                </w:rPr>
                <w:delText>stage_2</w:delText>
              </w:r>
            </w:del>
          </w:p>
        </w:tc>
        <w:tc>
          <w:tcPr>
            <w:tcW w:w="778" w:type="dxa"/>
            <w:tcBorders>
              <w:bottom w:val="single" w:sz="8" w:space="0" w:color="000000"/>
            </w:tcBorders>
            <w:shd w:val="clear" w:color="auto" w:fill="FFFFFF"/>
            <w:tcMar>
              <w:top w:w="0" w:type="dxa"/>
              <w:left w:w="0" w:type="dxa"/>
              <w:bottom w:w="0" w:type="dxa"/>
              <w:right w:w="0" w:type="dxa"/>
            </w:tcMar>
            <w:vAlign w:val="center"/>
          </w:tcPr>
          <w:p w14:paraId="45FFF84D" w14:textId="16AFC25D" w:rsidR="00F45144" w:rsidDel="00D72081" w:rsidRDefault="00F45144" w:rsidP="006A3F95">
            <w:pPr>
              <w:spacing w:before="100" w:after="100"/>
              <w:ind w:left="100" w:right="100"/>
              <w:jc w:val="center"/>
              <w:rPr>
                <w:del w:id="971" w:author="Nicholas Fraser Brown" w:date="2022-01-28T21:22:00Z"/>
              </w:rPr>
            </w:pPr>
          </w:p>
        </w:tc>
        <w:tc>
          <w:tcPr>
            <w:tcW w:w="2209" w:type="dxa"/>
            <w:tcBorders>
              <w:bottom w:val="single" w:sz="8" w:space="0" w:color="000000"/>
            </w:tcBorders>
            <w:shd w:val="clear" w:color="auto" w:fill="FFFFFF"/>
            <w:tcMar>
              <w:top w:w="0" w:type="dxa"/>
              <w:left w:w="0" w:type="dxa"/>
              <w:bottom w:w="0" w:type="dxa"/>
              <w:right w:w="0" w:type="dxa"/>
            </w:tcMar>
            <w:vAlign w:val="center"/>
          </w:tcPr>
          <w:p w14:paraId="07E587F4" w14:textId="39E1717C" w:rsidR="00F45144" w:rsidDel="00D72081" w:rsidRDefault="00F45144" w:rsidP="006A3F95">
            <w:pPr>
              <w:spacing w:before="100" w:after="100"/>
              <w:ind w:left="100" w:right="100"/>
              <w:jc w:val="center"/>
              <w:rPr>
                <w:del w:id="972" w:author="Nicholas Fraser Brown" w:date="2022-01-28T21:22:00Z"/>
              </w:rPr>
            </w:pPr>
            <w:del w:id="973" w:author="Nicholas Fraser Brown" w:date="2022-01-28T21:22:00Z">
              <w:r w:rsidDel="00D72081">
                <w:rPr>
                  <w:rFonts w:ascii="Helvetica" w:eastAsia="Helvetica" w:hAnsi="Helvetica" w:cs="Helvetica"/>
                  <w:color w:val="000000"/>
                  <w:sz w:val="22"/>
                  <w:szCs w:val="22"/>
                </w:rPr>
                <w:delText>1.35 (0.40 to 4.61)</w:delText>
              </w:r>
            </w:del>
          </w:p>
        </w:tc>
        <w:tc>
          <w:tcPr>
            <w:tcW w:w="1132" w:type="dxa"/>
            <w:tcBorders>
              <w:bottom w:val="single" w:sz="8" w:space="0" w:color="000000"/>
            </w:tcBorders>
            <w:shd w:val="clear" w:color="auto" w:fill="FFFFFF"/>
            <w:tcMar>
              <w:top w:w="0" w:type="dxa"/>
              <w:left w:w="0" w:type="dxa"/>
              <w:bottom w:w="0" w:type="dxa"/>
              <w:right w:w="0" w:type="dxa"/>
            </w:tcMar>
            <w:vAlign w:val="center"/>
          </w:tcPr>
          <w:p w14:paraId="0B9D5749" w14:textId="10F79A02" w:rsidR="00F45144" w:rsidDel="00D72081" w:rsidRDefault="00F45144" w:rsidP="006A3F95">
            <w:pPr>
              <w:spacing w:before="100" w:after="100"/>
              <w:ind w:left="100" w:right="100"/>
              <w:jc w:val="center"/>
              <w:rPr>
                <w:del w:id="974" w:author="Nicholas Fraser Brown" w:date="2022-01-28T21:22:00Z"/>
              </w:rPr>
            </w:pPr>
            <w:del w:id="975" w:author="Nicholas Fraser Brown" w:date="2022-01-28T21:22:00Z">
              <w:r w:rsidDel="00D72081">
                <w:rPr>
                  <w:rFonts w:ascii="Helvetica" w:eastAsia="Helvetica" w:hAnsi="Helvetica" w:cs="Helvetica"/>
                  <w:color w:val="000000"/>
                  <w:sz w:val="22"/>
                  <w:szCs w:val="22"/>
                </w:rPr>
                <w:delText>0.63</w:delText>
              </w:r>
            </w:del>
          </w:p>
        </w:tc>
      </w:tr>
      <w:tr w:rsidR="00F45144" w:rsidDel="00D72081" w14:paraId="7B475D49" w14:textId="4F6384B1" w:rsidTr="006A3F95">
        <w:trPr>
          <w:cantSplit/>
          <w:jc w:val="center"/>
          <w:del w:id="976" w:author="Nicholas Fraser Brown" w:date="2022-01-28T21:22:00Z"/>
        </w:trPr>
        <w:tc>
          <w:tcPr>
            <w:tcW w:w="8418" w:type="dxa"/>
            <w:gridSpan w:val="4"/>
            <w:shd w:val="clear" w:color="auto" w:fill="FFFFFF"/>
            <w:tcMar>
              <w:top w:w="0" w:type="dxa"/>
              <w:left w:w="0" w:type="dxa"/>
              <w:bottom w:w="0" w:type="dxa"/>
              <w:right w:w="0" w:type="dxa"/>
            </w:tcMar>
            <w:vAlign w:val="center"/>
          </w:tcPr>
          <w:p w14:paraId="291DE783" w14:textId="71B8FF2F" w:rsidR="00F45144" w:rsidDel="00D72081" w:rsidRDefault="00F45144" w:rsidP="006A3F95">
            <w:pPr>
              <w:spacing w:before="100" w:after="100"/>
              <w:ind w:left="100" w:right="100"/>
              <w:rPr>
                <w:del w:id="977" w:author="Nicholas Fraser Brown" w:date="2022-01-28T21:22:00Z"/>
              </w:rPr>
            </w:pPr>
            <w:del w:id="978" w:author="Nicholas Fraser Brown" w:date="2022-01-28T21:22:00Z">
              <w:r w:rsidDel="00D72081">
                <w:rPr>
                  <w:rFonts w:ascii="Helvetica" w:eastAsia="Helvetica" w:hAnsi="Helvetica" w:cs="Helvetica"/>
                  <w:color w:val="000000"/>
                  <w:sz w:val="22"/>
                  <w:szCs w:val="22"/>
                  <w:vertAlign w:val="superscript"/>
                </w:rPr>
                <w:delText>1</w:delText>
              </w:r>
              <w:r w:rsidDel="00D72081">
                <w:rPr>
                  <w:rFonts w:ascii="Helvetica" w:eastAsia="Helvetica" w:hAnsi="Helvetica" w:cs="Helvetica"/>
                  <w:color w:val="000000"/>
                  <w:sz w:val="22"/>
                  <w:szCs w:val="22"/>
                </w:rPr>
                <w:delText>HR = Hazard Ratio, CI = Confidence Interval</w:delText>
              </w:r>
            </w:del>
          </w:p>
        </w:tc>
      </w:tr>
    </w:tbl>
    <w:p w14:paraId="7BD2AB68" w14:textId="19B280B4" w:rsidR="00F45144" w:rsidDel="00D72081" w:rsidRDefault="00F45144" w:rsidP="00F45144">
      <w:pPr>
        <w:pStyle w:val="Heading3"/>
        <w:rPr>
          <w:del w:id="979" w:author="Nicholas Fraser Brown" w:date="2022-01-28T21:22:00Z"/>
        </w:rPr>
      </w:pPr>
      <w:bookmarkStart w:id="980" w:name="recurrence-free-survival-2"/>
      <w:bookmarkEnd w:id="810"/>
      <w:del w:id="981" w:author="Nicholas Fraser Brown" w:date="2022-01-28T21:22:00Z">
        <w:r w:rsidDel="00D72081">
          <w:rPr>
            <w:rStyle w:val="SectionNumber"/>
          </w:rPr>
          <w:delText>3.3.2</w:delText>
        </w:r>
        <w:r w:rsidDel="00D72081">
          <w:tab/>
          <w:delText>Recurrence free survival</w:delText>
        </w:r>
      </w:del>
    </w:p>
    <w:p w14:paraId="5C06B894" w14:textId="515E96FA" w:rsidR="00F45144" w:rsidDel="00D72081" w:rsidRDefault="00F45144" w:rsidP="00F45144">
      <w:pPr>
        <w:pStyle w:val="BlockText"/>
        <w:rPr>
          <w:del w:id="982" w:author="Nicholas Fraser Brown" w:date="2022-01-28T21:22:00Z"/>
        </w:rPr>
      </w:pPr>
      <w:del w:id="983" w:author="Nicholas Fraser Brown" w:date="2022-01-28T21:22:00Z">
        <w:r w:rsidDel="00D72081">
          <w:delText>Patient undergoing surveillance was found to have a significantly lowered risk in recurrence free survival when compared to patient undergoing adjuvant chemotherapy. R1 status was again significantly associated with worse overall survival compared to R0.</w:delText>
        </w:r>
      </w:del>
    </w:p>
    <w:tbl>
      <w:tblPr>
        <w:tblStyle w:val="Table"/>
        <w:tblW w:w="0" w:type="auto"/>
        <w:jc w:val="center"/>
        <w:tblLayout w:type="fixed"/>
        <w:tblLook w:val="0420" w:firstRow="1" w:lastRow="0" w:firstColumn="0" w:lastColumn="0" w:noHBand="0" w:noVBand="1"/>
      </w:tblPr>
      <w:tblGrid>
        <w:gridCol w:w="4299"/>
        <w:gridCol w:w="778"/>
        <w:gridCol w:w="2209"/>
        <w:gridCol w:w="1132"/>
      </w:tblGrid>
      <w:tr w:rsidR="00F45144" w:rsidDel="00D72081" w14:paraId="158FF52F" w14:textId="0EF312F8" w:rsidTr="006A3F95">
        <w:trPr>
          <w:cnfStyle w:val="100000000000" w:firstRow="1" w:lastRow="0" w:firstColumn="0" w:lastColumn="0" w:oddVBand="0" w:evenVBand="0" w:oddHBand="0" w:evenHBand="0" w:firstRowFirstColumn="0" w:firstRowLastColumn="0" w:lastRowFirstColumn="0" w:lastRowLastColumn="0"/>
          <w:cantSplit/>
          <w:tblHeader/>
          <w:jc w:val="center"/>
          <w:del w:id="984" w:author="Nicholas Fraser Brown" w:date="2022-01-28T21:22:00Z"/>
        </w:trPr>
        <w:tc>
          <w:tcPr>
            <w:tcW w:w="4299"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8E3F317" w14:textId="15800461" w:rsidR="00F45144" w:rsidDel="00D72081" w:rsidRDefault="00F45144" w:rsidP="006A3F95">
            <w:pPr>
              <w:spacing w:before="40" w:after="40"/>
              <w:ind w:left="100" w:right="100"/>
              <w:rPr>
                <w:del w:id="985" w:author="Nicholas Fraser Brown" w:date="2022-01-28T21:22:00Z"/>
              </w:rPr>
            </w:pPr>
            <w:del w:id="986" w:author="Nicholas Fraser Brown" w:date="2022-01-28T21:22:00Z">
              <w:r w:rsidDel="00D72081">
                <w:rPr>
                  <w:rFonts w:ascii="Helvetica" w:eastAsia="Helvetica" w:hAnsi="Helvetica" w:cs="Helvetica"/>
                  <w:color w:val="000000"/>
                  <w:sz w:val="22"/>
                  <w:szCs w:val="22"/>
                </w:rPr>
                <w:delText>Characteristic</w:delText>
              </w:r>
            </w:del>
          </w:p>
        </w:tc>
        <w:tc>
          <w:tcPr>
            <w:tcW w:w="77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BF16D5B" w14:textId="6393BE4D" w:rsidR="00F45144" w:rsidDel="00D72081" w:rsidRDefault="00F45144" w:rsidP="006A3F95">
            <w:pPr>
              <w:spacing w:before="40" w:after="40"/>
              <w:ind w:left="100" w:right="100"/>
              <w:jc w:val="center"/>
              <w:rPr>
                <w:del w:id="987" w:author="Nicholas Fraser Brown" w:date="2022-01-28T21:22:00Z"/>
              </w:rPr>
            </w:pPr>
            <w:del w:id="988" w:author="Nicholas Fraser Brown" w:date="2022-01-28T21:22:00Z">
              <w:r w:rsidDel="00D72081">
                <w:rPr>
                  <w:rFonts w:ascii="Helvetica" w:eastAsia="Helvetica" w:hAnsi="Helvetica" w:cs="Helvetica"/>
                  <w:color w:val="000000"/>
                  <w:sz w:val="22"/>
                  <w:szCs w:val="22"/>
                </w:rPr>
                <w:delText>N</w:delText>
              </w:r>
            </w:del>
          </w:p>
        </w:tc>
        <w:tc>
          <w:tcPr>
            <w:tcW w:w="2209"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7FD1825" w14:textId="08497BA2" w:rsidR="00F45144" w:rsidDel="00D72081" w:rsidRDefault="00F45144" w:rsidP="006A3F95">
            <w:pPr>
              <w:spacing w:before="40" w:after="40"/>
              <w:ind w:left="100" w:right="100"/>
              <w:jc w:val="center"/>
              <w:rPr>
                <w:del w:id="989" w:author="Nicholas Fraser Brown" w:date="2022-01-28T21:22:00Z"/>
              </w:rPr>
            </w:pPr>
            <w:del w:id="990" w:author="Nicholas Fraser Brown" w:date="2022-01-28T21:22:00Z">
              <w:r w:rsidDel="00D72081">
                <w:rPr>
                  <w:rFonts w:ascii="Helvetica" w:eastAsia="Helvetica" w:hAnsi="Helvetica" w:cs="Helvetica"/>
                  <w:color w:val="000000"/>
                  <w:sz w:val="22"/>
                  <w:szCs w:val="22"/>
                </w:rPr>
                <w:delText>HR (95% CI)</w:delText>
              </w:r>
              <w:r w:rsidDel="00D72081">
                <w:rPr>
                  <w:rFonts w:ascii="Helvetica" w:eastAsia="Helvetica" w:hAnsi="Helvetica" w:cs="Helvetica"/>
                  <w:color w:val="000000"/>
                  <w:sz w:val="22"/>
                  <w:szCs w:val="22"/>
                  <w:vertAlign w:val="superscript"/>
                </w:rPr>
                <w:delText>1</w:delText>
              </w:r>
            </w:del>
          </w:p>
        </w:tc>
        <w:tc>
          <w:tcPr>
            <w:tcW w:w="11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3942658" w14:textId="7A9DB343" w:rsidR="00F45144" w:rsidDel="00D72081" w:rsidRDefault="00F45144" w:rsidP="006A3F95">
            <w:pPr>
              <w:spacing w:before="40" w:after="40"/>
              <w:ind w:left="100" w:right="100"/>
              <w:jc w:val="center"/>
              <w:rPr>
                <w:del w:id="991" w:author="Nicholas Fraser Brown" w:date="2022-01-28T21:22:00Z"/>
              </w:rPr>
            </w:pPr>
            <w:del w:id="992" w:author="Nicholas Fraser Brown" w:date="2022-01-28T21:22:00Z">
              <w:r w:rsidDel="00D72081">
                <w:rPr>
                  <w:rFonts w:ascii="Helvetica" w:eastAsia="Helvetica" w:hAnsi="Helvetica" w:cs="Helvetica"/>
                  <w:color w:val="000000"/>
                  <w:sz w:val="22"/>
                  <w:szCs w:val="22"/>
                </w:rPr>
                <w:delText>p-value</w:delText>
              </w:r>
            </w:del>
          </w:p>
        </w:tc>
      </w:tr>
      <w:tr w:rsidR="00F45144" w:rsidDel="00D72081" w14:paraId="16EC0E57" w14:textId="037B662E" w:rsidTr="006A3F95">
        <w:trPr>
          <w:cantSplit/>
          <w:jc w:val="center"/>
          <w:del w:id="993" w:author="Nicholas Fraser Brown" w:date="2022-01-28T21:22:00Z"/>
        </w:trPr>
        <w:tc>
          <w:tcPr>
            <w:tcW w:w="4299" w:type="dxa"/>
            <w:shd w:val="clear" w:color="auto" w:fill="FFFFFF"/>
            <w:tcMar>
              <w:top w:w="0" w:type="dxa"/>
              <w:left w:w="0" w:type="dxa"/>
              <w:bottom w:w="0" w:type="dxa"/>
              <w:right w:w="0" w:type="dxa"/>
            </w:tcMar>
          </w:tcPr>
          <w:p w14:paraId="4EBDBF40" w14:textId="03958DAE" w:rsidR="00F45144" w:rsidDel="00D72081" w:rsidRDefault="00F45144" w:rsidP="006A3F95">
            <w:pPr>
              <w:spacing w:before="100" w:after="100"/>
              <w:ind w:left="100" w:right="100"/>
              <w:rPr>
                <w:del w:id="994" w:author="Nicholas Fraser Brown" w:date="2022-01-28T21:22:00Z"/>
              </w:rPr>
            </w:pPr>
            <w:del w:id="995" w:author="Nicholas Fraser Brown" w:date="2022-01-28T21:22:00Z">
              <w:r w:rsidDel="00D72081">
                <w:rPr>
                  <w:rFonts w:ascii="Helvetica" w:eastAsia="Helvetica" w:hAnsi="Helvetica" w:cs="Helvetica"/>
                  <w:color w:val="000000"/>
                  <w:sz w:val="22"/>
                  <w:szCs w:val="22"/>
                </w:rPr>
                <w:delText>Age at diagnosis</w:delText>
              </w:r>
            </w:del>
          </w:p>
        </w:tc>
        <w:tc>
          <w:tcPr>
            <w:tcW w:w="778" w:type="dxa"/>
            <w:shd w:val="clear" w:color="auto" w:fill="FFFFFF"/>
            <w:tcMar>
              <w:top w:w="0" w:type="dxa"/>
              <w:left w:w="0" w:type="dxa"/>
              <w:bottom w:w="0" w:type="dxa"/>
              <w:right w:w="0" w:type="dxa"/>
            </w:tcMar>
            <w:vAlign w:val="center"/>
          </w:tcPr>
          <w:p w14:paraId="605ED669" w14:textId="243D2A99" w:rsidR="00F45144" w:rsidDel="00D72081" w:rsidRDefault="00F45144" w:rsidP="006A3F95">
            <w:pPr>
              <w:spacing w:before="100" w:after="100"/>
              <w:ind w:left="100" w:right="100"/>
              <w:jc w:val="center"/>
              <w:rPr>
                <w:del w:id="996" w:author="Nicholas Fraser Brown" w:date="2022-01-28T21:22:00Z"/>
              </w:rPr>
            </w:pPr>
            <w:del w:id="997" w:author="Nicholas Fraser Brown" w:date="2022-01-28T21:22:00Z">
              <w:r w:rsidDel="00D72081">
                <w:rPr>
                  <w:rFonts w:ascii="Helvetica" w:eastAsia="Helvetica" w:hAnsi="Helvetica" w:cs="Helvetica"/>
                  <w:color w:val="000000"/>
                  <w:sz w:val="22"/>
                  <w:szCs w:val="22"/>
                </w:rPr>
                <w:delText>117</w:delText>
              </w:r>
            </w:del>
          </w:p>
        </w:tc>
        <w:tc>
          <w:tcPr>
            <w:tcW w:w="2209" w:type="dxa"/>
            <w:shd w:val="clear" w:color="auto" w:fill="FFFFFF"/>
            <w:tcMar>
              <w:top w:w="0" w:type="dxa"/>
              <w:left w:w="0" w:type="dxa"/>
              <w:bottom w:w="0" w:type="dxa"/>
              <w:right w:w="0" w:type="dxa"/>
            </w:tcMar>
            <w:vAlign w:val="center"/>
          </w:tcPr>
          <w:p w14:paraId="31546405" w14:textId="345E7792" w:rsidR="00F45144" w:rsidDel="00D72081" w:rsidRDefault="00F45144" w:rsidP="006A3F95">
            <w:pPr>
              <w:spacing w:before="100" w:after="100"/>
              <w:ind w:left="100" w:right="100"/>
              <w:jc w:val="center"/>
              <w:rPr>
                <w:del w:id="998" w:author="Nicholas Fraser Brown" w:date="2022-01-28T21:22:00Z"/>
              </w:rPr>
            </w:pPr>
            <w:del w:id="999" w:author="Nicholas Fraser Brown" w:date="2022-01-28T21:22:00Z">
              <w:r w:rsidDel="00D72081">
                <w:rPr>
                  <w:rFonts w:ascii="Helvetica" w:eastAsia="Helvetica" w:hAnsi="Helvetica" w:cs="Helvetica"/>
                  <w:color w:val="000000"/>
                  <w:sz w:val="22"/>
                  <w:szCs w:val="22"/>
                </w:rPr>
                <w:delText>1.01 (0.97 to 1.06)</w:delText>
              </w:r>
            </w:del>
          </w:p>
        </w:tc>
        <w:tc>
          <w:tcPr>
            <w:tcW w:w="1132" w:type="dxa"/>
            <w:shd w:val="clear" w:color="auto" w:fill="FFFFFF"/>
            <w:tcMar>
              <w:top w:w="0" w:type="dxa"/>
              <w:left w:w="0" w:type="dxa"/>
              <w:bottom w:w="0" w:type="dxa"/>
              <w:right w:w="0" w:type="dxa"/>
            </w:tcMar>
            <w:vAlign w:val="center"/>
          </w:tcPr>
          <w:p w14:paraId="0D8DE08C" w14:textId="3F0D7CD9" w:rsidR="00F45144" w:rsidDel="00D72081" w:rsidRDefault="00F45144" w:rsidP="006A3F95">
            <w:pPr>
              <w:spacing w:before="100" w:after="100"/>
              <w:ind w:left="100" w:right="100"/>
              <w:jc w:val="center"/>
              <w:rPr>
                <w:del w:id="1000" w:author="Nicholas Fraser Brown" w:date="2022-01-28T21:22:00Z"/>
              </w:rPr>
            </w:pPr>
            <w:del w:id="1001" w:author="Nicholas Fraser Brown" w:date="2022-01-28T21:22:00Z">
              <w:r w:rsidDel="00D72081">
                <w:rPr>
                  <w:rFonts w:ascii="Helvetica" w:eastAsia="Helvetica" w:hAnsi="Helvetica" w:cs="Helvetica"/>
                  <w:color w:val="000000"/>
                  <w:sz w:val="22"/>
                  <w:szCs w:val="22"/>
                </w:rPr>
                <w:delText>0.52</w:delText>
              </w:r>
            </w:del>
          </w:p>
        </w:tc>
      </w:tr>
      <w:tr w:rsidR="00F45144" w:rsidDel="00D72081" w14:paraId="7329AC61" w14:textId="034E7A35" w:rsidTr="006A3F95">
        <w:trPr>
          <w:cantSplit/>
          <w:jc w:val="center"/>
          <w:del w:id="1002" w:author="Nicholas Fraser Brown" w:date="2022-01-28T21:22:00Z"/>
        </w:trPr>
        <w:tc>
          <w:tcPr>
            <w:tcW w:w="4299" w:type="dxa"/>
            <w:shd w:val="clear" w:color="auto" w:fill="FFFFFF"/>
            <w:tcMar>
              <w:top w:w="0" w:type="dxa"/>
              <w:left w:w="0" w:type="dxa"/>
              <w:bottom w:w="0" w:type="dxa"/>
              <w:right w:w="0" w:type="dxa"/>
            </w:tcMar>
          </w:tcPr>
          <w:p w14:paraId="78EECAE9" w14:textId="494F787B" w:rsidR="00F45144" w:rsidDel="00D72081" w:rsidRDefault="00F45144" w:rsidP="006A3F95">
            <w:pPr>
              <w:spacing w:before="100" w:after="100"/>
              <w:ind w:left="100" w:right="100"/>
              <w:rPr>
                <w:del w:id="1003" w:author="Nicholas Fraser Brown" w:date="2022-01-28T21:22:00Z"/>
              </w:rPr>
            </w:pPr>
            <w:del w:id="1004" w:author="Nicholas Fraser Brown" w:date="2022-01-28T21:22:00Z">
              <w:r w:rsidDel="00D72081">
                <w:rPr>
                  <w:rFonts w:ascii="Helvetica" w:eastAsia="Helvetica" w:hAnsi="Helvetica" w:cs="Helvetica"/>
                  <w:color w:val="000000"/>
                  <w:sz w:val="22"/>
                  <w:szCs w:val="22"/>
                </w:rPr>
                <w:delText>CRM</w:delText>
              </w:r>
            </w:del>
          </w:p>
        </w:tc>
        <w:tc>
          <w:tcPr>
            <w:tcW w:w="778" w:type="dxa"/>
            <w:shd w:val="clear" w:color="auto" w:fill="FFFFFF"/>
            <w:tcMar>
              <w:top w:w="0" w:type="dxa"/>
              <w:left w:w="0" w:type="dxa"/>
              <w:bottom w:w="0" w:type="dxa"/>
              <w:right w:w="0" w:type="dxa"/>
            </w:tcMar>
            <w:vAlign w:val="center"/>
          </w:tcPr>
          <w:p w14:paraId="7BEB4C65" w14:textId="5DCF1EFA" w:rsidR="00F45144" w:rsidDel="00D72081" w:rsidRDefault="00F45144" w:rsidP="006A3F95">
            <w:pPr>
              <w:spacing w:before="100" w:after="100"/>
              <w:ind w:left="100" w:right="100"/>
              <w:jc w:val="center"/>
              <w:rPr>
                <w:del w:id="1005" w:author="Nicholas Fraser Brown" w:date="2022-01-28T21:22:00Z"/>
              </w:rPr>
            </w:pPr>
            <w:del w:id="1006" w:author="Nicholas Fraser Brown" w:date="2022-01-28T21:22:00Z">
              <w:r w:rsidDel="00D72081">
                <w:rPr>
                  <w:rFonts w:ascii="Helvetica" w:eastAsia="Helvetica" w:hAnsi="Helvetica" w:cs="Helvetica"/>
                  <w:color w:val="000000"/>
                  <w:sz w:val="22"/>
                  <w:szCs w:val="22"/>
                </w:rPr>
                <w:delText>117</w:delText>
              </w:r>
            </w:del>
          </w:p>
        </w:tc>
        <w:tc>
          <w:tcPr>
            <w:tcW w:w="2209" w:type="dxa"/>
            <w:shd w:val="clear" w:color="auto" w:fill="FFFFFF"/>
            <w:tcMar>
              <w:top w:w="0" w:type="dxa"/>
              <w:left w:w="0" w:type="dxa"/>
              <w:bottom w:w="0" w:type="dxa"/>
              <w:right w:w="0" w:type="dxa"/>
            </w:tcMar>
            <w:vAlign w:val="center"/>
          </w:tcPr>
          <w:p w14:paraId="0CDEB35C" w14:textId="6DE457DA" w:rsidR="00F45144" w:rsidDel="00D72081" w:rsidRDefault="00F45144" w:rsidP="006A3F95">
            <w:pPr>
              <w:spacing w:before="100" w:after="100"/>
              <w:ind w:left="100" w:right="100"/>
              <w:jc w:val="center"/>
              <w:rPr>
                <w:del w:id="1007" w:author="Nicholas Fraser Brown" w:date="2022-01-28T21:22:00Z"/>
              </w:rPr>
            </w:pPr>
          </w:p>
        </w:tc>
        <w:tc>
          <w:tcPr>
            <w:tcW w:w="1132" w:type="dxa"/>
            <w:shd w:val="clear" w:color="auto" w:fill="FFFFFF"/>
            <w:tcMar>
              <w:top w:w="0" w:type="dxa"/>
              <w:left w:w="0" w:type="dxa"/>
              <w:bottom w:w="0" w:type="dxa"/>
              <w:right w:w="0" w:type="dxa"/>
            </w:tcMar>
            <w:vAlign w:val="center"/>
          </w:tcPr>
          <w:p w14:paraId="56937CDA" w14:textId="6C0B29C6" w:rsidR="00F45144" w:rsidDel="00D72081" w:rsidRDefault="00F45144" w:rsidP="006A3F95">
            <w:pPr>
              <w:spacing w:before="100" w:after="100"/>
              <w:ind w:left="100" w:right="100"/>
              <w:jc w:val="center"/>
              <w:rPr>
                <w:del w:id="1008" w:author="Nicholas Fraser Brown" w:date="2022-01-28T21:22:00Z"/>
              </w:rPr>
            </w:pPr>
          </w:p>
        </w:tc>
      </w:tr>
      <w:tr w:rsidR="00F45144" w:rsidDel="00D72081" w14:paraId="1B918B65" w14:textId="7996722E" w:rsidTr="006A3F95">
        <w:trPr>
          <w:cantSplit/>
          <w:jc w:val="center"/>
          <w:del w:id="1009" w:author="Nicholas Fraser Brown" w:date="2022-01-28T21:22:00Z"/>
        </w:trPr>
        <w:tc>
          <w:tcPr>
            <w:tcW w:w="4299" w:type="dxa"/>
            <w:shd w:val="clear" w:color="auto" w:fill="FFFFFF"/>
            <w:tcMar>
              <w:top w:w="0" w:type="dxa"/>
              <w:left w:w="0" w:type="dxa"/>
              <w:bottom w:w="0" w:type="dxa"/>
              <w:right w:w="0" w:type="dxa"/>
            </w:tcMar>
          </w:tcPr>
          <w:p w14:paraId="20C708BD" w14:textId="11E0E7E7" w:rsidR="00F45144" w:rsidDel="00D72081" w:rsidRDefault="00F45144" w:rsidP="006A3F95">
            <w:pPr>
              <w:spacing w:before="100" w:after="100"/>
              <w:ind w:left="300" w:right="100"/>
              <w:rPr>
                <w:del w:id="1010" w:author="Nicholas Fraser Brown" w:date="2022-01-28T21:22:00Z"/>
              </w:rPr>
            </w:pPr>
            <w:del w:id="1011" w:author="Nicholas Fraser Brown" w:date="2022-01-28T21:22:00Z">
              <w:r w:rsidDel="00D72081">
                <w:rPr>
                  <w:rFonts w:ascii="Helvetica" w:eastAsia="Helvetica" w:hAnsi="Helvetica" w:cs="Helvetica"/>
                  <w:color w:val="000000"/>
                  <w:sz w:val="22"/>
                  <w:szCs w:val="22"/>
                </w:rPr>
                <w:delText>pos</w:delText>
              </w:r>
            </w:del>
          </w:p>
        </w:tc>
        <w:tc>
          <w:tcPr>
            <w:tcW w:w="778" w:type="dxa"/>
            <w:shd w:val="clear" w:color="auto" w:fill="FFFFFF"/>
            <w:tcMar>
              <w:top w:w="0" w:type="dxa"/>
              <w:left w:w="0" w:type="dxa"/>
              <w:bottom w:w="0" w:type="dxa"/>
              <w:right w:w="0" w:type="dxa"/>
            </w:tcMar>
            <w:vAlign w:val="center"/>
          </w:tcPr>
          <w:p w14:paraId="0EA70C1C" w14:textId="7C2D442F" w:rsidR="00F45144" w:rsidDel="00D72081" w:rsidRDefault="00F45144" w:rsidP="006A3F95">
            <w:pPr>
              <w:spacing w:before="100" w:after="100"/>
              <w:ind w:left="100" w:right="100"/>
              <w:jc w:val="center"/>
              <w:rPr>
                <w:del w:id="1012" w:author="Nicholas Fraser Brown" w:date="2022-01-28T21:22:00Z"/>
              </w:rPr>
            </w:pPr>
          </w:p>
        </w:tc>
        <w:tc>
          <w:tcPr>
            <w:tcW w:w="2209" w:type="dxa"/>
            <w:shd w:val="clear" w:color="auto" w:fill="FFFFFF"/>
            <w:tcMar>
              <w:top w:w="0" w:type="dxa"/>
              <w:left w:w="0" w:type="dxa"/>
              <w:bottom w:w="0" w:type="dxa"/>
              <w:right w:w="0" w:type="dxa"/>
            </w:tcMar>
            <w:vAlign w:val="center"/>
          </w:tcPr>
          <w:p w14:paraId="398852A8" w14:textId="0FE58DF5" w:rsidR="00F45144" w:rsidDel="00D72081" w:rsidRDefault="00F45144" w:rsidP="006A3F95">
            <w:pPr>
              <w:spacing w:before="100" w:after="100"/>
              <w:ind w:left="100" w:right="100"/>
              <w:jc w:val="center"/>
              <w:rPr>
                <w:del w:id="1013" w:author="Nicholas Fraser Brown" w:date="2022-01-28T21:22:00Z"/>
              </w:rPr>
            </w:pPr>
            <w:del w:id="1014" w:author="Nicholas Fraser Brown" w:date="2022-01-28T21:22:00Z">
              <w:r w:rsidDel="00D72081">
                <w:rPr>
                  <w:rFonts w:ascii="Helvetica" w:eastAsia="Helvetica" w:hAnsi="Helvetica" w:cs="Helvetica"/>
                  <w:color w:val="000000"/>
                  <w:sz w:val="22"/>
                  <w:szCs w:val="22"/>
                </w:rPr>
                <w:delText>—</w:delText>
              </w:r>
            </w:del>
          </w:p>
        </w:tc>
        <w:tc>
          <w:tcPr>
            <w:tcW w:w="1132" w:type="dxa"/>
            <w:shd w:val="clear" w:color="auto" w:fill="FFFFFF"/>
            <w:tcMar>
              <w:top w:w="0" w:type="dxa"/>
              <w:left w:w="0" w:type="dxa"/>
              <w:bottom w:w="0" w:type="dxa"/>
              <w:right w:w="0" w:type="dxa"/>
            </w:tcMar>
            <w:vAlign w:val="center"/>
          </w:tcPr>
          <w:p w14:paraId="3DD7D19F" w14:textId="7483A679" w:rsidR="00F45144" w:rsidDel="00D72081" w:rsidRDefault="00F45144" w:rsidP="006A3F95">
            <w:pPr>
              <w:spacing w:before="100" w:after="100"/>
              <w:ind w:left="100" w:right="100"/>
              <w:jc w:val="center"/>
              <w:rPr>
                <w:del w:id="1015" w:author="Nicholas Fraser Brown" w:date="2022-01-28T21:22:00Z"/>
              </w:rPr>
            </w:pPr>
          </w:p>
        </w:tc>
      </w:tr>
      <w:tr w:rsidR="00F45144" w:rsidDel="00D72081" w14:paraId="16461F92" w14:textId="79CCEB7C" w:rsidTr="006A3F95">
        <w:trPr>
          <w:cantSplit/>
          <w:jc w:val="center"/>
          <w:del w:id="1016" w:author="Nicholas Fraser Brown" w:date="2022-01-28T21:22:00Z"/>
        </w:trPr>
        <w:tc>
          <w:tcPr>
            <w:tcW w:w="4299" w:type="dxa"/>
            <w:shd w:val="clear" w:color="auto" w:fill="FFFFFF"/>
            <w:tcMar>
              <w:top w:w="0" w:type="dxa"/>
              <w:left w:w="0" w:type="dxa"/>
              <w:bottom w:w="0" w:type="dxa"/>
              <w:right w:w="0" w:type="dxa"/>
            </w:tcMar>
          </w:tcPr>
          <w:p w14:paraId="399D51DF" w14:textId="7ACACCED" w:rsidR="00F45144" w:rsidDel="00D72081" w:rsidRDefault="00F45144" w:rsidP="006A3F95">
            <w:pPr>
              <w:spacing w:before="100" w:after="100"/>
              <w:ind w:left="300" w:right="100"/>
              <w:rPr>
                <w:del w:id="1017" w:author="Nicholas Fraser Brown" w:date="2022-01-28T21:22:00Z"/>
              </w:rPr>
            </w:pPr>
            <w:del w:id="1018" w:author="Nicholas Fraser Brown" w:date="2022-01-28T21:22:00Z">
              <w:r w:rsidDel="00D72081">
                <w:rPr>
                  <w:rFonts w:ascii="Helvetica" w:eastAsia="Helvetica" w:hAnsi="Helvetica" w:cs="Helvetica"/>
                  <w:color w:val="000000"/>
                  <w:sz w:val="22"/>
                  <w:szCs w:val="22"/>
                </w:rPr>
                <w:delText>neg</w:delText>
              </w:r>
            </w:del>
          </w:p>
        </w:tc>
        <w:tc>
          <w:tcPr>
            <w:tcW w:w="778" w:type="dxa"/>
            <w:shd w:val="clear" w:color="auto" w:fill="FFFFFF"/>
            <w:tcMar>
              <w:top w:w="0" w:type="dxa"/>
              <w:left w:w="0" w:type="dxa"/>
              <w:bottom w:w="0" w:type="dxa"/>
              <w:right w:w="0" w:type="dxa"/>
            </w:tcMar>
            <w:vAlign w:val="center"/>
          </w:tcPr>
          <w:p w14:paraId="635AA9FB" w14:textId="51249D87" w:rsidR="00F45144" w:rsidDel="00D72081" w:rsidRDefault="00F45144" w:rsidP="006A3F95">
            <w:pPr>
              <w:spacing w:before="100" w:after="100"/>
              <w:ind w:left="100" w:right="100"/>
              <w:jc w:val="center"/>
              <w:rPr>
                <w:del w:id="1019" w:author="Nicholas Fraser Brown" w:date="2022-01-28T21:22:00Z"/>
              </w:rPr>
            </w:pPr>
          </w:p>
        </w:tc>
        <w:tc>
          <w:tcPr>
            <w:tcW w:w="2209" w:type="dxa"/>
            <w:shd w:val="clear" w:color="auto" w:fill="FFFFFF"/>
            <w:tcMar>
              <w:top w:w="0" w:type="dxa"/>
              <w:left w:w="0" w:type="dxa"/>
              <w:bottom w:w="0" w:type="dxa"/>
              <w:right w:w="0" w:type="dxa"/>
            </w:tcMar>
            <w:vAlign w:val="center"/>
          </w:tcPr>
          <w:p w14:paraId="2837F773" w14:textId="403AB41E" w:rsidR="00F45144" w:rsidDel="00D72081" w:rsidRDefault="00F45144" w:rsidP="006A3F95">
            <w:pPr>
              <w:spacing w:before="100" w:after="100"/>
              <w:ind w:left="100" w:right="100"/>
              <w:jc w:val="center"/>
              <w:rPr>
                <w:del w:id="1020" w:author="Nicholas Fraser Brown" w:date="2022-01-28T21:22:00Z"/>
              </w:rPr>
            </w:pPr>
            <w:del w:id="1021" w:author="Nicholas Fraser Brown" w:date="2022-01-28T21:22:00Z">
              <w:r w:rsidDel="00D72081">
                <w:rPr>
                  <w:rFonts w:ascii="Helvetica" w:eastAsia="Helvetica" w:hAnsi="Helvetica" w:cs="Helvetica"/>
                  <w:color w:val="000000"/>
                  <w:sz w:val="22"/>
                  <w:szCs w:val="22"/>
                </w:rPr>
                <w:delText>0.74 (0.15 to 3.70)</w:delText>
              </w:r>
            </w:del>
          </w:p>
        </w:tc>
        <w:tc>
          <w:tcPr>
            <w:tcW w:w="1132" w:type="dxa"/>
            <w:shd w:val="clear" w:color="auto" w:fill="FFFFFF"/>
            <w:tcMar>
              <w:top w:w="0" w:type="dxa"/>
              <w:left w:w="0" w:type="dxa"/>
              <w:bottom w:w="0" w:type="dxa"/>
              <w:right w:w="0" w:type="dxa"/>
            </w:tcMar>
            <w:vAlign w:val="center"/>
          </w:tcPr>
          <w:p w14:paraId="061CB486" w14:textId="1533A851" w:rsidR="00F45144" w:rsidDel="00D72081" w:rsidRDefault="00F45144" w:rsidP="006A3F95">
            <w:pPr>
              <w:spacing w:before="100" w:after="100"/>
              <w:ind w:left="100" w:right="100"/>
              <w:jc w:val="center"/>
              <w:rPr>
                <w:del w:id="1022" w:author="Nicholas Fraser Brown" w:date="2022-01-28T21:22:00Z"/>
              </w:rPr>
            </w:pPr>
            <w:del w:id="1023" w:author="Nicholas Fraser Brown" w:date="2022-01-28T21:22:00Z">
              <w:r w:rsidDel="00D72081">
                <w:rPr>
                  <w:rFonts w:ascii="Helvetica" w:eastAsia="Helvetica" w:hAnsi="Helvetica" w:cs="Helvetica"/>
                  <w:color w:val="000000"/>
                  <w:sz w:val="22"/>
                  <w:szCs w:val="22"/>
                </w:rPr>
                <w:delText>0.72</w:delText>
              </w:r>
            </w:del>
          </w:p>
        </w:tc>
      </w:tr>
      <w:tr w:rsidR="00F45144" w:rsidDel="00D72081" w14:paraId="2CD44DC1" w14:textId="44642A24" w:rsidTr="006A3F95">
        <w:trPr>
          <w:cantSplit/>
          <w:jc w:val="center"/>
          <w:del w:id="1024" w:author="Nicholas Fraser Brown" w:date="2022-01-28T21:22:00Z"/>
        </w:trPr>
        <w:tc>
          <w:tcPr>
            <w:tcW w:w="4299" w:type="dxa"/>
            <w:shd w:val="clear" w:color="auto" w:fill="FFFFFF"/>
            <w:tcMar>
              <w:top w:w="0" w:type="dxa"/>
              <w:left w:w="0" w:type="dxa"/>
              <w:bottom w:w="0" w:type="dxa"/>
              <w:right w:w="0" w:type="dxa"/>
            </w:tcMar>
          </w:tcPr>
          <w:p w14:paraId="1B35E1EF" w14:textId="67CE9906" w:rsidR="00F45144" w:rsidDel="00D72081" w:rsidRDefault="00F45144" w:rsidP="006A3F95">
            <w:pPr>
              <w:spacing w:before="100" w:after="100"/>
              <w:ind w:left="100" w:right="100"/>
              <w:rPr>
                <w:del w:id="1025" w:author="Nicholas Fraser Brown" w:date="2022-01-28T21:22:00Z"/>
              </w:rPr>
            </w:pPr>
            <w:del w:id="1026" w:author="Nicholas Fraser Brown" w:date="2022-01-28T21:22:00Z">
              <w:r w:rsidDel="00D72081">
                <w:rPr>
                  <w:rFonts w:ascii="Helvetica" w:eastAsia="Helvetica" w:hAnsi="Helvetica" w:cs="Helvetica"/>
                  <w:color w:val="000000"/>
                  <w:sz w:val="22"/>
                  <w:szCs w:val="22"/>
                </w:rPr>
                <w:delText>R status</w:delText>
              </w:r>
            </w:del>
          </w:p>
        </w:tc>
        <w:tc>
          <w:tcPr>
            <w:tcW w:w="778" w:type="dxa"/>
            <w:shd w:val="clear" w:color="auto" w:fill="FFFFFF"/>
            <w:tcMar>
              <w:top w:w="0" w:type="dxa"/>
              <w:left w:w="0" w:type="dxa"/>
              <w:bottom w:w="0" w:type="dxa"/>
              <w:right w:w="0" w:type="dxa"/>
            </w:tcMar>
            <w:vAlign w:val="center"/>
          </w:tcPr>
          <w:p w14:paraId="7D2942A5" w14:textId="2CBF6410" w:rsidR="00F45144" w:rsidDel="00D72081" w:rsidRDefault="00F45144" w:rsidP="006A3F95">
            <w:pPr>
              <w:spacing w:before="100" w:after="100"/>
              <w:ind w:left="100" w:right="100"/>
              <w:jc w:val="center"/>
              <w:rPr>
                <w:del w:id="1027" w:author="Nicholas Fraser Brown" w:date="2022-01-28T21:22:00Z"/>
              </w:rPr>
            </w:pPr>
            <w:del w:id="1028" w:author="Nicholas Fraser Brown" w:date="2022-01-28T21:22:00Z">
              <w:r w:rsidDel="00D72081">
                <w:rPr>
                  <w:rFonts w:ascii="Helvetica" w:eastAsia="Helvetica" w:hAnsi="Helvetica" w:cs="Helvetica"/>
                  <w:color w:val="000000"/>
                  <w:sz w:val="22"/>
                  <w:szCs w:val="22"/>
                </w:rPr>
                <w:delText>117</w:delText>
              </w:r>
            </w:del>
          </w:p>
        </w:tc>
        <w:tc>
          <w:tcPr>
            <w:tcW w:w="2209" w:type="dxa"/>
            <w:shd w:val="clear" w:color="auto" w:fill="FFFFFF"/>
            <w:tcMar>
              <w:top w:w="0" w:type="dxa"/>
              <w:left w:w="0" w:type="dxa"/>
              <w:bottom w:w="0" w:type="dxa"/>
              <w:right w:w="0" w:type="dxa"/>
            </w:tcMar>
            <w:vAlign w:val="center"/>
          </w:tcPr>
          <w:p w14:paraId="32EEB651" w14:textId="456E7D9F" w:rsidR="00F45144" w:rsidDel="00D72081" w:rsidRDefault="00F45144" w:rsidP="006A3F95">
            <w:pPr>
              <w:spacing w:before="100" w:after="100"/>
              <w:ind w:left="100" w:right="100"/>
              <w:jc w:val="center"/>
              <w:rPr>
                <w:del w:id="1029" w:author="Nicholas Fraser Brown" w:date="2022-01-28T21:22:00Z"/>
              </w:rPr>
            </w:pPr>
          </w:p>
        </w:tc>
        <w:tc>
          <w:tcPr>
            <w:tcW w:w="1132" w:type="dxa"/>
            <w:shd w:val="clear" w:color="auto" w:fill="FFFFFF"/>
            <w:tcMar>
              <w:top w:w="0" w:type="dxa"/>
              <w:left w:w="0" w:type="dxa"/>
              <w:bottom w:w="0" w:type="dxa"/>
              <w:right w:w="0" w:type="dxa"/>
            </w:tcMar>
            <w:vAlign w:val="center"/>
          </w:tcPr>
          <w:p w14:paraId="0AD51D5E" w14:textId="3AD6255D" w:rsidR="00F45144" w:rsidDel="00D72081" w:rsidRDefault="00F45144" w:rsidP="006A3F95">
            <w:pPr>
              <w:spacing w:before="100" w:after="100"/>
              <w:ind w:left="100" w:right="100"/>
              <w:jc w:val="center"/>
              <w:rPr>
                <w:del w:id="1030" w:author="Nicholas Fraser Brown" w:date="2022-01-28T21:22:00Z"/>
              </w:rPr>
            </w:pPr>
          </w:p>
        </w:tc>
      </w:tr>
      <w:tr w:rsidR="00F45144" w:rsidDel="00D72081" w14:paraId="3162F636" w14:textId="410E2B57" w:rsidTr="006A3F95">
        <w:trPr>
          <w:cantSplit/>
          <w:jc w:val="center"/>
          <w:del w:id="1031" w:author="Nicholas Fraser Brown" w:date="2022-01-28T21:22:00Z"/>
        </w:trPr>
        <w:tc>
          <w:tcPr>
            <w:tcW w:w="4299" w:type="dxa"/>
            <w:shd w:val="clear" w:color="auto" w:fill="FFFFFF"/>
            <w:tcMar>
              <w:top w:w="0" w:type="dxa"/>
              <w:left w:w="0" w:type="dxa"/>
              <w:bottom w:w="0" w:type="dxa"/>
              <w:right w:w="0" w:type="dxa"/>
            </w:tcMar>
          </w:tcPr>
          <w:p w14:paraId="67B7BE33" w14:textId="20ABB48E" w:rsidR="00F45144" w:rsidDel="00D72081" w:rsidRDefault="00F45144" w:rsidP="006A3F95">
            <w:pPr>
              <w:spacing w:before="100" w:after="100"/>
              <w:ind w:left="300" w:right="100"/>
              <w:rPr>
                <w:del w:id="1032" w:author="Nicholas Fraser Brown" w:date="2022-01-28T21:22:00Z"/>
              </w:rPr>
            </w:pPr>
            <w:del w:id="1033" w:author="Nicholas Fraser Brown" w:date="2022-01-28T21:22:00Z">
              <w:r w:rsidDel="00D72081">
                <w:rPr>
                  <w:rFonts w:ascii="Helvetica" w:eastAsia="Helvetica" w:hAnsi="Helvetica" w:cs="Helvetica"/>
                  <w:color w:val="000000"/>
                  <w:sz w:val="22"/>
                  <w:szCs w:val="22"/>
                </w:rPr>
                <w:delText>R0</w:delText>
              </w:r>
            </w:del>
          </w:p>
        </w:tc>
        <w:tc>
          <w:tcPr>
            <w:tcW w:w="778" w:type="dxa"/>
            <w:shd w:val="clear" w:color="auto" w:fill="FFFFFF"/>
            <w:tcMar>
              <w:top w:w="0" w:type="dxa"/>
              <w:left w:w="0" w:type="dxa"/>
              <w:bottom w:w="0" w:type="dxa"/>
              <w:right w:w="0" w:type="dxa"/>
            </w:tcMar>
            <w:vAlign w:val="center"/>
          </w:tcPr>
          <w:p w14:paraId="0F08A99C" w14:textId="763A741D" w:rsidR="00F45144" w:rsidDel="00D72081" w:rsidRDefault="00F45144" w:rsidP="006A3F95">
            <w:pPr>
              <w:spacing w:before="100" w:after="100"/>
              <w:ind w:left="100" w:right="100"/>
              <w:jc w:val="center"/>
              <w:rPr>
                <w:del w:id="1034" w:author="Nicholas Fraser Brown" w:date="2022-01-28T21:22:00Z"/>
              </w:rPr>
            </w:pPr>
          </w:p>
        </w:tc>
        <w:tc>
          <w:tcPr>
            <w:tcW w:w="2209" w:type="dxa"/>
            <w:shd w:val="clear" w:color="auto" w:fill="FFFFFF"/>
            <w:tcMar>
              <w:top w:w="0" w:type="dxa"/>
              <w:left w:w="0" w:type="dxa"/>
              <w:bottom w:w="0" w:type="dxa"/>
              <w:right w:w="0" w:type="dxa"/>
            </w:tcMar>
            <w:vAlign w:val="center"/>
          </w:tcPr>
          <w:p w14:paraId="5A5F7B8B" w14:textId="0A123BCB" w:rsidR="00F45144" w:rsidDel="00D72081" w:rsidRDefault="00F45144" w:rsidP="006A3F95">
            <w:pPr>
              <w:spacing w:before="100" w:after="100"/>
              <w:ind w:left="100" w:right="100"/>
              <w:jc w:val="center"/>
              <w:rPr>
                <w:del w:id="1035" w:author="Nicholas Fraser Brown" w:date="2022-01-28T21:22:00Z"/>
              </w:rPr>
            </w:pPr>
            <w:del w:id="1036" w:author="Nicholas Fraser Brown" w:date="2022-01-28T21:22:00Z">
              <w:r w:rsidDel="00D72081">
                <w:rPr>
                  <w:rFonts w:ascii="Helvetica" w:eastAsia="Helvetica" w:hAnsi="Helvetica" w:cs="Helvetica"/>
                  <w:color w:val="000000"/>
                  <w:sz w:val="22"/>
                  <w:szCs w:val="22"/>
                </w:rPr>
                <w:delText>—</w:delText>
              </w:r>
            </w:del>
          </w:p>
        </w:tc>
        <w:tc>
          <w:tcPr>
            <w:tcW w:w="1132" w:type="dxa"/>
            <w:shd w:val="clear" w:color="auto" w:fill="FFFFFF"/>
            <w:tcMar>
              <w:top w:w="0" w:type="dxa"/>
              <w:left w:w="0" w:type="dxa"/>
              <w:bottom w:w="0" w:type="dxa"/>
              <w:right w:w="0" w:type="dxa"/>
            </w:tcMar>
            <w:vAlign w:val="center"/>
          </w:tcPr>
          <w:p w14:paraId="1C137457" w14:textId="788C7FC2" w:rsidR="00F45144" w:rsidDel="00D72081" w:rsidRDefault="00F45144" w:rsidP="006A3F95">
            <w:pPr>
              <w:spacing w:before="100" w:after="100"/>
              <w:ind w:left="100" w:right="100"/>
              <w:jc w:val="center"/>
              <w:rPr>
                <w:del w:id="1037" w:author="Nicholas Fraser Brown" w:date="2022-01-28T21:22:00Z"/>
              </w:rPr>
            </w:pPr>
          </w:p>
        </w:tc>
      </w:tr>
      <w:tr w:rsidR="00F45144" w:rsidDel="00D72081" w14:paraId="452334CE" w14:textId="74C886D3" w:rsidTr="006A3F95">
        <w:trPr>
          <w:cantSplit/>
          <w:jc w:val="center"/>
          <w:del w:id="1038" w:author="Nicholas Fraser Brown" w:date="2022-01-28T21:22:00Z"/>
        </w:trPr>
        <w:tc>
          <w:tcPr>
            <w:tcW w:w="4299" w:type="dxa"/>
            <w:shd w:val="clear" w:color="auto" w:fill="FFFFFF"/>
            <w:tcMar>
              <w:top w:w="0" w:type="dxa"/>
              <w:left w:w="0" w:type="dxa"/>
              <w:bottom w:w="0" w:type="dxa"/>
              <w:right w:w="0" w:type="dxa"/>
            </w:tcMar>
          </w:tcPr>
          <w:p w14:paraId="3C8C4FD5" w14:textId="687DF373" w:rsidR="00F45144" w:rsidDel="00D72081" w:rsidRDefault="00F45144" w:rsidP="006A3F95">
            <w:pPr>
              <w:spacing w:before="100" w:after="100"/>
              <w:ind w:left="300" w:right="100"/>
              <w:rPr>
                <w:del w:id="1039" w:author="Nicholas Fraser Brown" w:date="2022-01-28T21:22:00Z"/>
              </w:rPr>
            </w:pPr>
            <w:del w:id="1040" w:author="Nicholas Fraser Brown" w:date="2022-01-28T21:22:00Z">
              <w:r w:rsidDel="00D72081">
                <w:rPr>
                  <w:rFonts w:ascii="Helvetica" w:eastAsia="Helvetica" w:hAnsi="Helvetica" w:cs="Helvetica"/>
                  <w:color w:val="000000"/>
                  <w:sz w:val="22"/>
                  <w:szCs w:val="22"/>
                </w:rPr>
                <w:delText>R1</w:delText>
              </w:r>
            </w:del>
          </w:p>
        </w:tc>
        <w:tc>
          <w:tcPr>
            <w:tcW w:w="778" w:type="dxa"/>
            <w:shd w:val="clear" w:color="auto" w:fill="FFFFFF"/>
            <w:tcMar>
              <w:top w:w="0" w:type="dxa"/>
              <w:left w:w="0" w:type="dxa"/>
              <w:bottom w:w="0" w:type="dxa"/>
              <w:right w:w="0" w:type="dxa"/>
            </w:tcMar>
            <w:vAlign w:val="center"/>
          </w:tcPr>
          <w:p w14:paraId="6DDF6C87" w14:textId="42F165E8" w:rsidR="00F45144" w:rsidDel="00D72081" w:rsidRDefault="00F45144" w:rsidP="006A3F95">
            <w:pPr>
              <w:spacing w:before="100" w:after="100"/>
              <w:ind w:left="100" w:right="100"/>
              <w:jc w:val="center"/>
              <w:rPr>
                <w:del w:id="1041" w:author="Nicholas Fraser Brown" w:date="2022-01-28T21:22:00Z"/>
              </w:rPr>
            </w:pPr>
          </w:p>
        </w:tc>
        <w:tc>
          <w:tcPr>
            <w:tcW w:w="2209" w:type="dxa"/>
            <w:shd w:val="clear" w:color="auto" w:fill="FFFFFF"/>
            <w:tcMar>
              <w:top w:w="0" w:type="dxa"/>
              <w:left w:w="0" w:type="dxa"/>
              <w:bottom w:w="0" w:type="dxa"/>
              <w:right w:w="0" w:type="dxa"/>
            </w:tcMar>
            <w:vAlign w:val="center"/>
          </w:tcPr>
          <w:p w14:paraId="2F536231" w14:textId="0C7053D5" w:rsidR="00F45144" w:rsidDel="00D72081" w:rsidRDefault="00F45144" w:rsidP="006A3F95">
            <w:pPr>
              <w:spacing w:before="100" w:after="100"/>
              <w:ind w:left="100" w:right="100"/>
              <w:jc w:val="center"/>
              <w:rPr>
                <w:del w:id="1042" w:author="Nicholas Fraser Brown" w:date="2022-01-28T21:22:00Z"/>
              </w:rPr>
            </w:pPr>
            <w:del w:id="1043" w:author="Nicholas Fraser Brown" w:date="2022-01-28T21:22:00Z">
              <w:r w:rsidDel="00D72081">
                <w:rPr>
                  <w:rFonts w:ascii="Helvetica" w:eastAsia="Helvetica" w:hAnsi="Helvetica" w:cs="Helvetica"/>
                  <w:color w:val="000000"/>
                  <w:sz w:val="22"/>
                  <w:szCs w:val="22"/>
                </w:rPr>
                <w:delText>6.63 (1.76 to 24.9)</w:delText>
              </w:r>
            </w:del>
          </w:p>
        </w:tc>
        <w:tc>
          <w:tcPr>
            <w:tcW w:w="1132" w:type="dxa"/>
            <w:shd w:val="clear" w:color="auto" w:fill="FFFFFF"/>
            <w:tcMar>
              <w:top w:w="0" w:type="dxa"/>
              <w:left w:w="0" w:type="dxa"/>
              <w:bottom w:w="0" w:type="dxa"/>
              <w:right w:w="0" w:type="dxa"/>
            </w:tcMar>
            <w:vAlign w:val="center"/>
          </w:tcPr>
          <w:p w14:paraId="2CEAC20D" w14:textId="39BF23AD" w:rsidR="00F45144" w:rsidDel="00D72081" w:rsidRDefault="00F45144" w:rsidP="006A3F95">
            <w:pPr>
              <w:spacing w:before="100" w:after="100"/>
              <w:ind w:left="100" w:right="100"/>
              <w:jc w:val="center"/>
              <w:rPr>
                <w:del w:id="1044" w:author="Nicholas Fraser Brown" w:date="2022-01-28T21:22:00Z"/>
              </w:rPr>
            </w:pPr>
            <w:del w:id="1045" w:author="Nicholas Fraser Brown" w:date="2022-01-28T21:22:00Z">
              <w:r w:rsidDel="00D72081">
                <w:rPr>
                  <w:rFonts w:ascii="Helvetica" w:eastAsia="Helvetica" w:hAnsi="Helvetica" w:cs="Helvetica"/>
                  <w:b/>
                  <w:color w:val="000000"/>
                  <w:sz w:val="22"/>
                  <w:szCs w:val="22"/>
                </w:rPr>
                <w:delText>0.005</w:delText>
              </w:r>
            </w:del>
          </w:p>
        </w:tc>
      </w:tr>
      <w:tr w:rsidR="00F45144" w:rsidDel="00D72081" w14:paraId="460A177E" w14:textId="2FF3A59D" w:rsidTr="006A3F95">
        <w:trPr>
          <w:cantSplit/>
          <w:jc w:val="center"/>
          <w:del w:id="1046" w:author="Nicholas Fraser Brown" w:date="2022-01-28T21:22:00Z"/>
        </w:trPr>
        <w:tc>
          <w:tcPr>
            <w:tcW w:w="4299" w:type="dxa"/>
            <w:shd w:val="clear" w:color="auto" w:fill="FFFFFF"/>
            <w:tcMar>
              <w:top w:w="0" w:type="dxa"/>
              <w:left w:w="0" w:type="dxa"/>
              <w:bottom w:w="0" w:type="dxa"/>
              <w:right w:w="0" w:type="dxa"/>
            </w:tcMar>
          </w:tcPr>
          <w:p w14:paraId="72AD92A2" w14:textId="4FE8A2B9" w:rsidR="00F45144" w:rsidDel="00D72081" w:rsidRDefault="00F45144" w:rsidP="006A3F95">
            <w:pPr>
              <w:spacing w:before="100" w:after="100"/>
              <w:ind w:left="100" w:right="100"/>
              <w:rPr>
                <w:del w:id="1047" w:author="Nicholas Fraser Brown" w:date="2022-01-28T21:22:00Z"/>
              </w:rPr>
            </w:pPr>
            <w:del w:id="1048" w:author="Nicholas Fraser Brown" w:date="2022-01-28T21:22:00Z">
              <w:r w:rsidDel="00D72081">
                <w:rPr>
                  <w:rFonts w:ascii="Helvetica" w:eastAsia="Helvetica" w:hAnsi="Helvetica" w:cs="Helvetica"/>
                  <w:color w:val="000000"/>
                  <w:sz w:val="22"/>
                  <w:szCs w:val="22"/>
                </w:rPr>
                <w:delText>Distance from anal verge</w:delText>
              </w:r>
            </w:del>
          </w:p>
        </w:tc>
        <w:tc>
          <w:tcPr>
            <w:tcW w:w="778" w:type="dxa"/>
            <w:shd w:val="clear" w:color="auto" w:fill="FFFFFF"/>
            <w:tcMar>
              <w:top w:w="0" w:type="dxa"/>
              <w:left w:w="0" w:type="dxa"/>
              <w:bottom w:w="0" w:type="dxa"/>
              <w:right w:w="0" w:type="dxa"/>
            </w:tcMar>
            <w:vAlign w:val="center"/>
          </w:tcPr>
          <w:p w14:paraId="07DF3BDA" w14:textId="593B5E67" w:rsidR="00F45144" w:rsidDel="00D72081" w:rsidRDefault="00F45144" w:rsidP="006A3F95">
            <w:pPr>
              <w:spacing w:before="100" w:after="100"/>
              <w:ind w:left="100" w:right="100"/>
              <w:jc w:val="center"/>
              <w:rPr>
                <w:del w:id="1049" w:author="Nicholas Fraser Brown" w:date="2022-01-28T21:22:00Z"/>
              </w:rPr>
            </w:pPr>
            <w:del w:id="1050" w:author="Nicholas Fraser Brown" w:date="2022-01-28T21:22:00Z">
              <w:r w:rsidDel="00D72081">
                <w:rPr>
                  <w:rFonts w:ascii="Helvetica" w:eastAsia="Helvetica" w:hAnsi="Helvetica" w:cs="Helvetica"/>
                  <w:color w:val="000000"/>
                  <w:sz w:val="22"/>
                  <w:szCs w:val="22"/>
                </w:rPr>
                <w:delText>117</w:delText>
              </w:r>
            </w:del>
          </w:p>
        </w:tc>
        <w:tc>
          <w:tcPr>
            <w:tcW w:w="2209" w:type="dxa"/>
            <w:shd w:val="clear" w:color="auto" w:fill="FFFFFF"/>
            <w:tcMar>
              <w:top w:w="0" w:type="dxa"/>
              <w:left w:w="0" w:type="dxa"/>
              <w:bottom w:w="0" w:type="dxa"/>
              <w:right w:w="0" w:type="dxa"/>
            </w:tcMar>
            <w:vAlign w:val="center"/>
          </w:tcPr>
          <w:p w14:paraId="1A07DC5C" w14:textId="2DD9E147" w:rsidR="00F45144" w:rsidDel="00D72081" w:rsidRDefault="00F45144" w:rsidP="006A3F95">
            <w:pPr>
              <w:spacing w:before="100" w:after="100"/>
              <w:ind w:left="100" w:right="100"/>
              <w:jc w:val="center"/>
              <w:rPr>
                <w:del w:id="1051" w:author="Nicholas Fraser Brown" w:date="2022-01-28T21:22:00Z"/>
              </w:rPr>
            </w:pPr>
            <w:del w:id="1052" w:author="Nicholas Fraser Brown" w:date="2022-01-28T21:22:00Z">
              <w:r w:rsidDel="00D72081">
                <w:rPr>
                  <w:rFonts w:ascii="Helvetica" w:eastAsia="Helvetica" w:hAnsi="Helvetica" w:cs="Helvetica"/>
                  <w:color w:val="000000"/>
                  <w:sz w:val="22"/>
                  <w:szCs w:val="22"/>
                </w:rPr>
                <w:delText>1.10 (0.93 to 1.29)</w:delText>
              </w:r>
            </w:del>
          </w:p>
        </w:tc>
        <w:tc>
          <w:tcPr>
            <w:tcW w:w="1132" w:type="dxa"/>
            <w:shd w:val="clear" w:color="auto" w:fill="FFFFFF"/>
            <w:tcMar>
              <w:top w:w="0" w:type="dxa"/>
              <w:left w:w="0" w:type="dxa"/>
              <w:bottom w:w="0" w:type="dxa"/>
              <w:right w:w="0" w:type="dxa"/>
            </w:tcMar>
            <w:vAlign w:val="center"/>
          </w:tcPr>
          <w:p w14:paraId="3A9D77CF" w14:textId="28A3D373" w:rsidR="00F45144" w:rsidDel="00D72081" w:rsidRDefault="00F45144" w:rsidP="006A3F95">
            <w:pPr>
              <w:spacing w:before="100" w:after="100"/>
              <w:ind w:left="100" w:right="100"/>
              <w:jc w:val="center"/>
              <w:rPr>
                <w:del w:id="1053" w:author="Nicholas Fraser Brown" w:date="2022-01-28T21:22:00Z"/>
              </w:rPr>
            </w:pPr>
            <w:del w:id="1054" w:author="Nicholas Fraser Brown" w:date="2022-01-28T21:22:00Z">
              <w:r w:rsidDel="00D72081">
                <w:rPr>
                  <w:rFonts w:ascii="Helvetica" w:eastAsia="Helvetica" w:hAnsi="Helvetica" w:cs="Helvetica"/>
                  <w:color w:val="000000"/>
                  <w:sz w:val="22"/>
                  <w:szCs w:val="22"/>
                </w:rPr>
                <w:delText>0.27</w:delText>
              </w:r>
            </w:del>
          </w:p>
        </w:tc>
      </w:tr>
      <w:tr w:rsidR="00F45144" w:rsidDel="00D72081" w14:paraId="3F0C8572" w14:textId="1CA3592E" w:rsidTr="006A3F95">
        <w:trPr>
          <w:cantSplit/>
          <w:jc w:val="center"/>
          <w:del w:id="1055" w:author="Nicholas Fraser Brown" w:date="2022-01-28T21:22:00Z"/>
        </w:trPr>
        <w:tc>
          <w:tcPr>
            <w:tcW w:w="4299" w:type="dxa"/>
            <w:shd w:val="clear" w:color="auto" w:fill="FFFFFF"/>
            <w:tcMar>
              <w:top w:w="0" w:type="dxa"/>
              <w:left w:w="0" w:type="dxa"/>
              <w:bottom w:w="0" w:type="dxa"/>
              <w:right w:w="0" w:type="dxa"/>
            </w:tcMar>
          </w:tcPr>
          <w:p w14:paraId="0C3407B5" w14:textId="7FE54E7E" w:rsidR="00F45144" w:rsidDel="00D72081" w:rsidRDefault="00F45144" w:rsidP="006A3F95">
            <w:pPr>
              <w:spacing w:before="100" w:after="100"/>
              <w:ind w:left="100" w:right="100"/>
              <w:rPr>
                <w:del w:id="1056" w:author="Nicholas Fraser Brown" w:date="2022-01-28T21:22:00Z"/>
              </w:rPr>
            </w:pPr>
            <w:del w:id="1057" w:author="Nicholas Fraser Brown" w:date="2022-01-28T21:22:00Z">
              <w:r w:rsidDel="00D72081">
                <w:rPr>
                  <w:rFonts w:ascii="Helvetica" w:eastAsia="Helvetica" w:hAnsi="Helvetica" w:cs="Helvetica"/>
                  <w:color w:val="000000"/>
                  <w:sz w:val="22"/>
                  <w:szCs w:val="22"/>
                </w:rPr>
                <w:delText>adjuvant_management</w:delText>
              </w:r>
            </w:del>
          </w:p>
        </w:tc>
        <w:tc>
          <w:tcPr>
            <w:tcW w:w="778" w:type="dxa"/>
            <w:shd w:val="clear" w:color="auto" w:fill="FFFFFF"/>
            <w:tcMar>
              <w:top w:w="0" w:type="dxa"/>
              <w:left w:w="0" w:type="dxa"/>
              <w:bottom w:w="0" w:type="dxa"/>
              <w:right w:w="0" w:type="dxa"/>
            </w:tcMar>
            <w:vAlign w:val="center"/>
          </w:tcPr>
          <w:p w14:paraId="43185071" w14:textId="1712977C" w:rsidR="00F45144" w:rsidDel="00D72081" w:rsidRDefault="00F45144" w:rsidP="006A3F95">
            <w:pPr>
              <w:spacing w:before="100" w:after="100"/>
              <w:ind w:left="100" w:right="100"/>
              <w:jc w:val="center"/>
              <w:rPr>
                <w:del w:id="1058" w:author="Nicholas Fraser Brown" w:date="2022-01-28T21:22:00Z"/>
              </w:rPr>
            </w:pPr>
            <w:del w:id="1059" w:author="Nicholas Fraser Brown" w:date="2022-01-28T21:22:00Z">
              <w:r w:rsidDel="00D72081">
                <w:rPr>
                  <w:rFonts w:ascii="Helvetica" w:eastAsia="Helvetica" w:hAnsi="Helvetica" w:cs="Helvetica"/>
                  <w:color w:val="000000"/>
                  <w:sz w:val="22"/>
                  <w:szCs w:val="22"/>
                </w:rPr>
                <w:delText>117</w:delText>
              </w:r>
            </w:del>
          </w:p>
        </w:tc>
        <w:tc>
          <w:tcPr>
            <w:tcW w:w="2209" w:type="dxa"/>
            <w:shd w:val="clear" w:color="auto" w:fill="FFFFFF"/>
            <w:tcMar>
              <w:top w:w="0" w:type="dxa"/>
              <w:left w:w="0" w:type="dxa"/>
              <w:bottom w:w="0" w:type="dxa"/>
              <w:right w:w="0" w:type="dxa"/>
            </w:tcMar>
            <w:vAlign w:val="center"/>
          </w:tcPr>
          <w:p w14:paraId="16D2E6E7" w14:textId="3F4A3EDF" w:rsidR="00F45144" w:rsidDel="00D72081" w:rsidRDefault="00F45144" w:rsidP="006A3F95">
            <w:pPr>
              <w:spacing w:before="100" w:after="100"/>
              <w:ind w:left="100" w:right="100"/>
              <w:jc w:val="center"/>
              <w:rPr>
                <w:del w:id="1060" w:author="Nicholas Fraser Brown" w:date="2022-01-28T21:22:00Z"/>
              </w:rPr>
            </w:pPr>
          </w:p>
        </w:tc>
        <w:tc>
          <w:tcPr>
            <w:tcW w:w="1132" w:type="dxa"/>
            <w:shd w:val="clear" w:color="auto" w:fill="FFFFFF"/>
            <w:tcMar>
              <w:top w:w="0" w:type="dxa"/>
              <w:left w:w="0" w:type="dxa"/>
              <w:bottom w:w="0" w:type="dxa"/>
              <w:right w:w="0" w:type="dxa"/>
            </w:tcMar>
            <w:vAlign w:val="center"/>
          </w:tcPr>
          <w:p w14:paraId="33F0FC51" w14:textId="1E5ACE26" w:rsidR="00F45144" w:rsidDel="00D72081" w:rsidRDefault="00F45144" w:rsidP="006A3F95">
            <w:pPr>
              <w:spacing w:before="100" w:after="100"/>
              <w:ind w:left="100" w:right="100"/>
              <w:jc w:val="center"/>
              <w:rPr>
                <w:del w:id="1061" w:author="Nicholas Fraser Brown" w:date="2022-01-28T21:22:00Z"/>
              </w:rPr>
            </w:pPr>
          </w:p>
        </w:tc>
      </w:tr>
      <w:tr w:rsidR="00F45144" w:rsidDel="00D72081" w14:paraId="149DA4BB" w14:textId="3C0DC6A2" w:rsidTr="006A3F95">
        <w:trPr>
          <w:cantSplit/>
          <w:jc w:val="center"/>
          <w:del w:id="1062" w:author="Nicholas Fraser Brown" w:date="2022-01-28T21:22:00Z"/>
        </w:trPr>
        <w:tc>
          <w:tcPr>
            <w:tcW w:w="4299" w:type="dxa"/>
            <w:shd w:val="clear" w:color="auto" w:fill="FFFFFF"/>
            <w:tcMar>
              <w:top w:w="0" w:type="dxa"/>
              <w:left w:w="0" w:type="dxa"/>
              <w:bottom w:w="0" w:type="dxa"/>
              <w:right w:w="0" w:type="dxa"/>
            </w:tcMar>
          </w:tcPr>
          <w:p w14:paraId="5E682DF8" w14:textId="57394AC7" w:rsidR="00F45144" w:rsidDel="00D72081" w:rsidRDefault="00F45144" w:rsidP="006A3F95">
            <w:pPr>
              <w:spacing w:before="100" w:after="100"/>
              <w:ind w:left="300" w:right="100"/>
              <w:rPr>
                <w:del w:id="1063" w:author="Nicholas Fraser Brown" w:date="2022-01-28T21:22:00Z"/>
              </w:rPr>
            </w:pPr>
            <w:del w:id="1064" w:author="Nicholas Fraser Brown" w:date="2022-01-28T21:22:00Z">
              <w:r w:rsidDel="00D72081">
                <w:rPr>
                  <w:rFonts w:ascii="Helvetica" w:eastAsia="Helvetica" w:hAnsi="Helvetica" w:cs="Helvetica"/>
                  <w:color w:val="000000"/>
                  <w:sz w:val="22"/>
                  <w:szCs w:val="22"/>
                </w:rPr>
                <w:delText>adjuvant_chemo</w:delText>
              </w:r>
            </w:del>
          </w:p>
        </w:tc>
        <w:tc>
          <w:tcPr>
            <w:tcW w:w="778" w:type="dxa"/>
            <w:shd w:val="clear" w:color="auto" w:fill="FFFFFF"/>
            <w:tcMar>
              <w:top w:w="0" w:type="dxa"/>
              <w:left w:w="0" w:type="dxa"/>
              <w:bottom w:w="0" w:type="dxa"/>
              <w:right w:w="0" w:type="dxa"/>
            </w:tcMar>
            <w:vAlign w:val="center"/>
          </w:tcPr>
          <w:p w14:paraId="5DB86ED7" w14:textId="4BF6A4E9" w:rsidR="00F45144" w:rsidDel="00D72081" w:rsidRDefault="00F45144" w:rsidP="006A3F95">
            <w:pPr>
              <w:spacing w:before="100" w:after="100"/>
              <w:ind w:left="100" w:right="100"/>
              <w:jc w:val="center"/>
              <w:rPr>
                <w:del w:id="1065" w:author="Nicholas Fraser Brown" w:date="2022-01-28T21:22:00Z"/>
              </w:rPr>
            </w:pPr>
          </w:p>
        </w:tc>
        <w:tc>
          <w:tcPr>
            <w:tcW w:w="2209" w:type="dxa"/>
            <w:shd w:val="clear" w:color="auto" w:fill="FFFFFF"/>
            <w:tcMar>
              <w:top w:w="0" w:type="dxa"/>
              <w:left w:w="0" w:type="dxa"/>
              <w:bottom w:w="0" w:type="dxa"/>
              <w:right w:w="0" w:type="dxa"/>
            </w:tcMar>
            <w:vAlign w:val="center"/>
          </w:tcPr>
          <w:p w14:paraId="07810F97" w14:textId="2A54FE55" w:rsidR="00F45144" w:rsidDel="00D72081" w:rsidRDefault="00F45144" w:rsidP="006A3F95">
            <w:pPr>
              <w:spacing w:before="100" w:after="100"/>
              <w:ind w:left="100" w:right="100"/>
              <w:jc w:val="center"/>
              <w:rPr>
                <w:del w:id="1066" w:author="Nicholas Fraser Brown" w:date="2022-01-28T21:22:00Z"/>
              </w:rPr>
            </w:pPr>
            <w:del w:id="1067" w:author="Nicholas Fraser Brown" w:date="2022-01-28T21:22:00Z">
              <w:r w:rsidDel="00D72081">
                <w:rPr>
                  <w:rFonts w:ascii="Helvetica" w:eastAsia="Helvetica" w:hAnsi="Helvetica" w:cs="Helvetica"/>
                  <w:color w:val="000000"/>
                  <w:sz w:val="22"/>
                  <w:szCs w:val="22"/>
                </w:rPr>
                <w:delText>—</w:delText>
              </w:r>
            </w:del>
          </w:p>
        </w:tc>
        <w:tc>
          <w:tcPr>
            <w:tcW w:w="1132" w:type="dxa"/>
            <w:shd w:val="clear" w:color="auto" w:fill="FFFFFF"/>
            <w:tcMar>
              <w:top w:w="0" w:type="dxa"/>
              <w:left w:w="0" w:type="dxa"/>
              <w:bottom w:w="0" w:type="dxa"/>
              <w:right w:w="0" w:type="dxa"/>
            </w:tcMar>
            <w:vAlign w:val="center"/>
          </w:tcPr>
          <w:p w14:paraId="7D3FD364" w14:textId="19ADCFE8" w:rsidR="00F45144" w:rsidDel="00D72081" w:rsidRDefault="00F45144" w:rsidP="006A3F95">
            <w:pPr>
              <w:spacing w:before="100" w:after="100"/>
              <w:ind w:left="100" w:right="100"/>
              <w:jc w:val="center"/>
              <w:rPr>
                <w:del w:id="1068" w:author="Nicholas Fraser Brown" w:date="2022-01-28T21:22:00Z"/>
              </w:rPr>
            </w:pPr>
          </w:p>
        </w:tc>
      </w:tr>
      <w:tr w:rsidR="00F45144" w:rsidDel="00D72081" w14:paraId="4F68F36F" w14:textId="3A141640" w:rsidTr="006A3F95">
        <w:trPr>
          <w:cantSplit/>
          <w:jc w:val="center"/>
          <w:del w:id="1069" w:author="Nicholas Fraser Brown" w:date="2022-01-28T21:22:00Z"/>
        </w:trPr>
        <w:tc>
          <w:tcPr>
            <w:tcW w:w="4299" w:type="dxa"/>
            <w:shd w:val="clear" w:color="auto" w:fill="FFFFFF"/>
            <w:tcMar>
              <w:top w:w="0" w:type="dxa"/>
              <w:left w:w="0" w:type="dxa"/>
              <w:bottom w:w="0" w:type="dxa"/>
              <w:right w:w="0" w:type="dxa"/>
            </w:tcMar>
          </w:tcPr>
          <w:p w14:paraId="7EC56815" w14:textId="02B0B886" w:rsidR="00F45144" w:rsidDel="00D72081" w:rsidRDefault="00F45144" w:rsidP="006A3F95">
            <w:pPr>
              <w:spacing w:before="100" w:after="100"/>
              <w:ind w:left="300" w:right="100"/>
              <w:rPr>
                <w:del w:id="1070" w:author="Nicholas Fraser Brown" w:date="2022-01-28T21:22:00Z"/>
              </w:rPr>
            </w:pPr>
            <w:del w:id="1071" w:author="Nicholas Fraser Brown" w:date="2022-01-28T21:22:00Z">
              <w:r w:rsidDel="00D72081">
                <w:rPr>
                  <w:rFonts w:ascii="Helvetica" w:eastAsia="Helvetica" w:hAnsi="Helvetica" w:cs="Helvetica"/>
                  <w:color w:val="000000"/>
                  <w:sz w:val="22"/>
                  <w:szCs w:val="22"/>
                </w:rPr>
                <w:delText>surveillence</w:delText>
              </w:r>
            </w:del>
          </w:p>
        </w:tc>
        <w:tc>
          <w:tcPr>
            <w:tcW w:w="778" w:type="dxa"/>
            <w:shd w:val="clear" w:color="auto" w:fill="FFFFFF"/>
            <w:tcMar>
              <w:top w:w="0" w:type="dxa"/>
              <w:left w:w="0" w:type="dxa"/>
              <w:bottom w:w="0" w:type="dxa"/>
              <w:right w:w="0" w:type="dxa"/>
            </w:tcMar>
            <w:vAlign w:val="center"/>
          </w:tcPr>
          <w:p w14:paraId="7636D8C6" w14:textId="50A3ACE4" w:rsidR="00F45144" w:rsidDel="00D72081" w:rsidRDefault="00F45144" w:rsidP="006A3F95">
            <w:pPr>
              <w:spacing w:before="100" w:after="100"/>
              <w:ind w:left="100" w:right="100"/>
              <w:jc w:val="center"/>
              <w:rPr>
                <w:del w:id="1072" w:author="Nicholas Fraser Brown" w:date="2022-01-28T21:22:00Z"/>
              </w:rPr>
            </w:pPr>
          </w:p>
        </w:tc>
        <w:tc>
          <w:tcPr>
            <w:tcW w:w="2209" w:type="dxa"/>
            <w:shd w:val="clear" w:color="auto" w:fill="FFFFFF"/>
            <w:tcMar>
              <w:top w:w="0" w:type="dxa"/>
              <w:left w:w="0" w:type="dxa"/>
              <w:bottom w:w="0" w:type="dxa"/>
              <w:right w:w="0" w:type="dxa"/>
            </w:tcMar>
            <w:vAlign w:val="center"/>
          </w:tcPr>
          <w:p w14:paraId="31271A8B" w14:textId="74253CB1" w:rsidR="00F45144" w:rsidDel="00D72081" w:rsidRDefault="00F45144" w:rsidP="006A3F95">
            <w:pPr>
              <w:spacing w:before="100" w:after="100"/>
              <w:ind w:left="100" w:right="100"/>
              <w:jc w:val="center"/>
              <w:rPr>
                <w:del w:id="1073" w:author="Nicholas Fraser Brown" w:date="2022-01-28T21:22:00Z"/>
              </w:rPr>
            </w:pPr>
            <w:del w:id="1074" w:author="Nicholas Fraser Brown" w:date="2022-01-28T21:22:00Z">
              <w:r w:rsidDel="00D72081">
                <w:rPr>
                  <w:rFonts w:ascii="Helvetica" w:eastAsia="Helvetica" w:hAnsi="Helvetica" w:cs="Helvetica"/>
                  <w:color w:val="000000"/>
                  <w:sz w:val="22"/>
                  <w:szCs w:val="22"/>
                </w:rPr>
                <w:delText>0.22 (0.05 to 0.89)</w:delText>
              </w:r>
            </w:del>
          </w:p>
        </w:tc>
        <w:tc>
          <w:tcPr>
            <w:tcW w:w="1132" w:type="dxa"/>
            <w:shd w:val="clear" w:color="auto" w:fill="FFFFFF"/>
            <w:tcMar>
              <w:top w:w="0" w:type="dxa"/>
              <w:left w:w="0" w:type="dxa"/>
              <w:bottom w:w="0" w:type="dxa"/>
              <w:right w:w="0" w:type="dxa"/>
            </w:tcMar>
            <w:vAlign w:val="center"/>
          </w:tcPr>
          <w:p w14:paraId="44320EA7" w14:textId="499A2897" w:rsidR="00F45144" w:rsidDel="00D72081" w:rsidRDefault="00F45144" w:rsidP="006A3F95">
            <w:pPr>
              <w:spacing w:before="100" w:after="100"/>
              <w:ind w:left="100" w:right="100"/>
              <w:jc w:val="center"/>
              <w:rPr>
                <w:del w:id="1075" w:author="Nicholas Fraser Brown" w:date="2022-01-28T21:22:00Z"/>
              </w:rPr>
            </w:pPr>
            <w:del w:id="1076" w:author="Nicholas Fraser Brown" w:date="2022-01-28T21:22:00Z">
              <w:r w:rsidDel="00D72081">
                <w:rPr>
                  <w:rFonts w:ascii="Helvetica" w:eastAsia="Helvetica" w:hAnsi="Helvetica" w:cs="Helvetica"/>
                  <w:b/>
                  <w:color w:val="000000"/>
                  <w:sz w:val="22"/>
                  <w:szCs w:val="22"/>
                </w:rPr>
                <w:delText>0.034</w:delText>
              </w:r>
            </w:del>
          </w:p>
        </w:tc>
      </w:tr>
      <w:tr w:rsidR="00F45144" w:rsidDel="00D72081" w14:paraId="6C8DCC0F" w14:textId="3FBACDAC" w:rsidTr="006A3F95">
        <w:trPr>
          <w:cantSplit/>
          <w:jc w:val="center"/>
          <w:del w:id="1077" w:author="Nicholas Fraser Brown" w:date="2022-01-28T21:22:00Z"/>
        </w:trPr>
        <w:tc>
          <w:tcPr>
            <w:tcW w:w="4299" w:type="dxa"/>
            <w:shd w:val="clear" w:color="auto" w:fill="FFFFFF"/>
            <w:tcMar>
              <w:top w:w="0" w:type="dxa"/>
              <w:left w:w="0" w:type="dxa"/>
              <w:bottom w:w="0" w:type="dxa"/>
              <w:right w:w="0" w:type="dxa"/>
            </w:tcMar>
          </w:tcPr>
          <w:p w14:paraId="084FD034" w14:textId="20200A19" w:rsidR="00F45144" w:rsidDel="00D72081" w:rsidRDefault="00F45144" w:rsidP="006A3F95">
            <w:pPr>
              <w:spacing w:before="100" w:after="100"/>
              <w:ind w:left="100" w:right="100"/>
              <w:rPr>
                <w:del w:id="1078" w:author="Nicholas Fraser Brown" w:date="2022-01-28T21:22:00Z"/>
              </w:rPr>
            </w:pPr>
            <w:del w:id="1079" w:author="Nicholas Fraser Brown" w:date="2022-01-28T21:22:00Z">
              <w:r w:rsidDel="00D72081">
                <w:rPr>
                  <w:rFonts w:ascii="Helvetica" w:eastAsia="Helvetica" w:hAnsi="Helvetica" w:cs="Helvetica"/>
                  <w:color w:val="000000"/>
                  <w:sz w:val="22"/>
                  <w:szCs w:val="22"/>
                </w:rPr>
                <w:delText>Time between radiotherapy and surgery</w:delText>
              </w:r>
            </w:del>
          </w:p>
        </w:tc>
        <w:tc>
          <w:tcPr>
            <w:tcW w:w="778" w:type="dxa"/>
            <w:shd w:val="clear" w:color="auto" w:fill="FFFFFF"/>
            <w:tcMar>
              <w:top w:w="0" w:type="dxa"/>
              <w:left w:w="0" w:type="dxa"/>
              <w:bottom w:w="0" w:type="dxa"/>
              <w:right w:w="0" w:type="dxa"/>
            </w:tcMar>
            <w:vAlign w:val="center"/>
          </w:tcPr>
          <w:p w14:paraId="78F31D6C" w14:textId="38FBB354" w:rsidR="00F45144" w:rsidDel="00D72081" w:rsidRDefault="00F45144" w:rsidP="006A3F95">
            <w:pPr>
              <w:spacing w:before="100" w:after="100"/>
              <w:ind w:left="100" w:right="100"/>
              <w:jc w:val="center"/>
              <w:rPr>
                <w:del w:id="1080" w:author="Nicholas Fraser Brown" w:date="2022-01-28T21:22:00Z"/>
              </w:rPr>
            </w:pPr>
            <w:del w:id="1081" w:author="Nicholas Fraser Brown" w:date="2022-01-28T21:22:00Z">
              <w:r w:rsidDel="00D72081">
                <w:rPr>
                  <w:rFonts w:ascii="Helvetica" w:eastAsia="Helvetica" w:hAnsi="Helvetica" w:cs="Helvetica"/>
                  <w:color w:val="000000"/>
                  <w:sz w:val="22"/>
                  <w:szCs w:val="22"/>
                </w:rPr>
                <w:delText>117</w:delText>
              </w:r>
            </w:del>
          </w:p>
        </w:tc>
        <w:tc>
          <w:tcPr>
            <w:tcW w:w="2209" w:type="dxa"/>
            <w:shd w:val="clear" w:color="auto" w:fill="FFFFFF"/>
            <w:tcMar>
              <w:top w:w="0" w:type="dxa"/>
              <w:left w:w="0" w:type="dxa"/>
              <w:bottom w:w="0" w:type="dxa"/>
              <w:right w:w="0" w:type="dxa"/>
            </w:tcMar>
            <w:vAlign w:val="center"/>
          </w:tcPr>
          <w:p w14:paraId="21BCC3D4" w14:textId="5499D3F1" w:rsidR="00F45144" w:rsidDel="00D72081" w:rsidRDefault="00F45144" w:rsidP="006A3F95">
            <w:pPr>
              <w:spacing w:before="100" w:after="100"/>
              <w:ind w:left="100" w:right="100"/>
              <w:jc w:val="center"/>
              <w:rPr>
                <w:del w:id="1082" w:author="Nicholas Fraser Brown" w:date="2022-01-28T21:22:00Z"/>
              </w:rPr>
            </w:pPr>
            <w:del w:id="1083" w:author="Nicholas Fraser Brown" w:date="2022-01-28T21:22:00Z">
              <w:r w:rsidDel="00D72081">
                <w:rPr>
                  <w:rFonts w:ascii="Helvetica" w:eastAsia="Helvetica" w:hAnsi="Helvetica" w:cs="Helvetica"/>
                  <w:color w:val="000000"/>
                  <w:sz w:val="22"/>
                  <w:szCs w:val="22"/>
                </w:rPr>
                <w:delText>1.00 (1.00 to 1.01)</w:delText>
              </w:r>
            </w:del>
          </w:p>
        </w:tc>
        <w:tc>
          <w:tcPr>
            <w:tcW w:w="1132" w:type="dxa"/>
            <w:shd w:val="clear" w:color="auto" w:fill="FFFFFF"/>
            <w:tcMar>
              <w:top w:w="0" w:type="dxa"/>
              <w:left w:w="0" w:type="dxa"/>
              <w:bottom w:w="0" w:type="dxa"/>
              <w:right w:w="0" w:type="dxa"/>
            </w:tcMar>
            <w:vAlign w:val="center"/>
          </w:tcPr>
          <w:p w14:paraId="61B15EC6" w14:textId="2B7EEF9B" w:rsidR="00F45144" w:rsidDel="00D72081" w:rsidRDefault="00F45144" w:rsidP="006A3F95">
            <w:pPr>
              <w:spacing w:before="100" w:after="100"/>
              <w:ind w:left="100" w:right="100"/>
              <w:jc w:val="center"/>
              <w:rPr>
                <w:del w:id="1084" w:author="Nicholas Fraser Brown" w:date="2022-01-28T21:22:00Z"/>
              </w:rPr>
            </w:pPr>
            <w:del w:id="1085" w:author="Nicholas Fraser Brown" w:date="2022-01-28T21:22:00Z">
              <w:r w:rsidDel="00D72081">
                <w:rPr>
                  <w:rFonts w:ascii="Helvetica" w:eastAsia="Helvetica" w:hAnsi="Helvetica" w:cs="Helvetica"/>
                  <w:color w:val="000000"/>
                  <w:sz w:val="22"/>
                  <w:szCs w:val="22"/>
                </w:rPr>
                <w:delText>0.57</w:delText>
              </w:r>
            </w:del>
          </w:p>
        </w:tc>
      </w:tr>
      <w:tr w:rsidR="00F45144" w:rsidDel="00D72081" w14:paraId="13059B44" w14:textId="40690B0A" w:rsidTr="006A3F95">
        <w:trPr>
          <w:cantSplit/>
          <w:jc w:val="center"/>
          <w:del w:id="1086" w:author="Nicholas Fraser Brown" w:date="2022-01-28T21:22:00Z"/>
        </w:trPr>
        <w:tc>
          <w:tcPr>
            <w:tcW w:w="4299" w:type="dxa"/>
            <w:shd w:val="clear" w:color="auto" w:fill="FFFFFF"/>
            <w:tcMar>
              <w:top w:w="0" w:type="dxa"/>
              <w:left w:w="0" w:type="dxa"/>
              <w:bottom w:w="0" w:type="dxa"/>
              <w:right w:w="0" w:type="dxa"/>
            </w:tcMar>
          </w:tcPr>
          <w:p w14:paraId="16DA5E80" w14:textId="1A1074E3" w:rsidR="00F45144" w:rsidDel="00D72081" w:rsidRDefault="00F45144" w:rsidP="006A3F95">
            <w:pPr>
              <w:spacing w:before="100" w:after="100"/>
              <w:ind w:left="100" w:right="100"/>
              <w:rPr>
                <w:del w:id="1087" w:author="Nicholas Fraser Brown" w:date="2022-01-28T21:22:00Z"/>
              </w:rPr>
            </w:pPr>
            <w:del w:id="1088" w:author="Nicholas Fraser Brown" w:date="2022-01-28T21:22:00Z">
              <w:r w:rsidDel="00D72081">
                <w:rPr>
                  <w:rFonts w:ascii="Helvetica" w:eastAsia="Helvetica" w:hAnsi="Helvetica" w:cs="Helvetica"/>
                  <w:color w:val="000000"/>
                  <w:sz w:val="22"/>
                  <w:szCs w:val="22"/>
                </w:rPr>
                <w:delText>Baseline histological grade</w:delText>
              </w:r>
            </w:del>
          </w:p>
        </w:tc>
        <w:tc>
          <w:tcPr>
            <w:tcW w:w="778" w:type="dxa"/>
            <w:shd w:val="clear" w:color="auto" w:fill="FFFFFF"/>
            <w:tcMar>
              <w:top w:w="0" w:type="dxa"/>
              <w:left w:w="0" w:type="dxa"/>
              <w:bottom w:w="0" w:type="dxa"/>
              <w:right w:w="0" w:type="dxa"/>
            </w:tcMar>
            <w:vAlign w:val="center"/>
          </w:tcPr>
          <w:p w14:paraId="52682280" w14:textId="15102523" w:rsidR="00F45144" w:rsidDel="00D72081" w:rsidRDefault="00F45144" w:rsidP="006A3F95">
            <w:pPr>
              <w:spacing w:before="100" w:after="100"/>
              <w:ind w:left="100" w:right="100"/>
              <w:jc w:val="center"/>
              <w:rPr>
                <w:del w:id="1089" w:author="Nicholas Fraser Brown" w:date="2022-01-28T21:22:00Z"/>
              </w:rPr>
            </w:pPr>
            <w:del w:id="1090" w:author="Nicholas Fraser Brown" w:date="2022-01-28T21:22:00Z">
              <w:r w:rsidDel="00D72081">
                <w:rPr>
                  <w:rFonts w:ascii="Helvetica" w:eastAsia="Helvetica" w:hAnsi="Helvetica" w:cs="Helvetica"/>
                  <w:color w:val="000000"/>
                  <w:sz w:val="22"/>
                  <w:szCs w:val="22"/>
                </w:rPr>
                <w:delText>117</w:delText>
              </w:r>
            </w:del>
          </w:p>
        </w:tc>
        <w:tc>
          <w:tcPr>
            <w:tcW w:w="2209" w:type="dxa"/>
            <w:shd w:val="clear" w:color="auto" w:fill="FFFFFF"/>
            <w:tcMar>
              <w:top w:w="0" w:type="dxa"/>
              <w:left w:w="0" w:type="dxa"/>
              <w:bottom w:w="0" w:type="dxa"/>
              <w:right w:w="0" w:type="dxa"/>
            </w:tcMar>
            <w:vAlign w:val="center"/>
          </w:tcPr>
          <w:p w14:paraId="000065B7" w14:textId="276D68E3" w:rsidR="00F45144" w:rsidDel="00D72081" w:rsidRDefault="00F45144" w:rsidP="006A3F95">
            <w:pPr>
              <w:spacing w:before="100" w:after="100"/>
              <w:ind w:left="100" w:right="100"/>
              <w:jc w:val="center"/>
              <w:rPr>
                <w:del w:id="1091" w:author="Nicholas Fraser Brown" w:date="2022-01-28T21:22:00Z"/>
              </w:rPr>
            </w:pPr>
          </w:p>
        </w:tc>
        <w:tc>
          <w:tcPr>
            <w:tcW w:w="1132" w:type="dxa"/>
            <w:shd w:val="clear" w:color="auto" w:fill="FFFFFF"/>
            <w:tcMar>
              <w:top w:w="0" w:type="dxa"/>
              <w:left w:w="0" w:type="dxa"/>
              <w:bottom w:w="0" w:type="dxa"/>
              <w:right w:w="0" w:type="dxa"/>
            </w:tcMar>
            <w:vAlign w:val="center"/>
          </w:tcPr>
          <w:p w14:paraId="2A4ACF76" w14:textId="2B5D96A5" w:rsidR="00F45144" w:rsidDel="00D72081" w:rsidRDefault="00F45144" w:rsidP="006A3F95">
            <w:pPr>
              <w:spacing w:before="100" w:after="100"/>
              <w:ind w:left="100" w:right="100"/>
              <w:jc w:val="center"/>
              <w:rPr>
                <w:del w:id="1092" w:author="Nicholas Fraser Brown" w:date="2022-01-28T21:22:00Z"/>
              </w:rPr>
            </w:pPr>
          </w:p>
        </w:tc>
      </w:tr>
      <w:tr w:rsidR="00F45144" w:rsidDel="00D72081" w14:paraId="082D48FB" w14:textId="17888FBC" w:rsidTr="006A3F95">
        <w:trPr>
          <w:cantSplit/>
          <w:jc w:val="center"/>
          <w:del w:id="1093" w:author="Nicholas Fraser Brown" w:date="2022-01-28T21:22:00Z"/>
        </w:trPr>
        <w:tc>
          <w:tcPr>
            <w:tcW w:w="4299" w:type="dxa"/>
            <w:shd w:val="clear" w:color="auto" w:fill="FFFFFF"/>
            <w:tcMar>
              <w:top w:w="0" w:type="dxa"/>
              <w:left w:w="0" w:type="dxa"/>
              <w:bottom w:w="0" w:type="dxa"/>
              <w:right w:w="0" w:type="dxa"/>
            </w:tcMar>
          </w:tcPr>
          <w:p w14:paraId="59224636" w14:textId="61EAF0BE" w:rsidR="00F45144" w:rsidDel="00D72081" w:rsidRDefault="00F45144" w:rsidP="006A3F95">
            <w:pPr>
              <w:spacing w:before="100" w:after="100"/>
              <w:ind w:left="300" w:right="100"/>
              <w:rPr>
                <w:del w:id="1094" w:author="Nicholas Fraser Brown" w:date="2022-01-28T21:22:00Z"/>
              </w:rPr>
            </w:pPr>
            <w:del w:id="1095" w:author="Nicholas Fraser Brown" w:date="2022-01-28T21:22:00Z">
              <w:r w:rsidDel="00D72081">
                <w:rPr>
                  <w:rFonts w:ascii="Helvetica" w:eastAsia="Helvetica" w:hAnsi="Helvetica" w:cs="Helvetica"/>
                  <w:color w:val="000000"/>
                  <w:sz w:val="22"/>
                  <w:szCs w:val="22"/>
                </w:rPr>
                <w:delText>G3</w:delText>
              </w:r>
            </w:del>
          </w:p>
        </w:tc>
        <w:tc>
          <w:tcPr>
            <w:tcW w:w="778" w:type="dxa"/>
            <w:shd w:val="clear" w:color="auto" w:fill="FFFFFF"/>
            <w:tcMar>
              <w:top w:w="0" w:type="dxa"/>
              <w:left w:w="0" w:type="dxa"/>
              <w:bottom w:w="0" w:type="dxa"/>
              <w:right w:w="0" w:type="dxa"/>
            </w:tcMar>
            <w:vAlign w:val="center"/>
          </w:tcPr>
          <w:p w14:paraId="12EC5C89" w14:textId="0D22A243" w:rsidR="00F45144" w:rsidDel="00D72081" w:rsidRDefault="00F45144" w:rsidP="006A3F95">
            <w:pPr>
              <w:spacing w:before="100" w:after="100"/>
              <w:ind w:left="100" w:right="100"/>
              <w:jc w:val="center"/>
              <w:rPr>
                <w:del w:id="1096" w:author="Nicholas Fraser Brown" w:date="2022-01-28T21:22:00Z"/>
              </w:rPr>
            </w:pPr>
          </w:p>
        </w:tc>
        <w:tc>
          <w:tcPr>
            <w:tcW w:w="2209" w:type="dxa"/>
            <w:shd w:val="clear" w:color="auto" w:fill="FFFFFF"/>
            <w:tcMar>
              <w:top w:w="0" w:type="dxa"/>
              <w:left w:w="0" w:type="dxa"/>
              <w:bottom w:w="0" w:type="dxa"/>
              <w:right w:w="0" w:type="dxa"/>
            </w:tcMar>
            <w:vAlign w:val="center"/>
          </w:tcPr>
          <w:p w14:paraId="10A6C239" w14:textId="11ACC596" w:rsidR="00F45144" w:rsidDel="00D72081" w:rsidRDefault="00F45144" w:rsidP="006A3F95">
            <w:pPr>
              <w:spacing w:before="100" w:after="100"/>
              <w:ind w:left="100" w:right="100"/>
              <w:jc w:val="center"/>
              <w:rPr>
                <w:del w:id="1097" w:author="Nicholas Fraser Brown" w:date="2022-01-28T21:22:00Z"/>
              </w:rPr>
            </w:pPr>
            <w:del w:id="1098" w:author="Nicholas Fraser Brown" w:date="2022-01-28T21:22:00Z">
              <w:r w:rsidDel="00D72081">
                <w:rPr>
                  <w:rFonts w:ascii="Helvetica" w:eastAsia="Helvetica" w:hAnsi="Helvetica" w:cs="Helvetica"/>
                  <w:color w:val="000000"/>
                  <w:sz w:val="22"/>
                  <w:szCs w:val="22"/>
                </w:rPr>
                <w:delText>—</w:delText>
              </w:r>
            </w:del>
          </w:p>
        </w:tc>
        <w:tc>
          <w:tcPr>
            <w:tcW w:w="1132" w:type="dxa"/>
            <w:shd w:val="clear" w:color="auto" w:fill="FFFFFF"/>
            <w:tcMar>
              <w:top w:w="0" w:type="dxa"/>
              <w:left w:w="0" w:type="dxa"/>
              <w:bottom w:w="0" w:type="dxa"/>
              <w:right w:w="0" w:type="dxa"/>
            </w:tcMar>
            <w:vAlign w:val="center"/>
          </w:tcPr>
          <w:p w14:paraId="6875BF00" w14:textId="2C24B6E1" w:rsidR="00F45144" w:rsidDel="00D72081" w:rsidRDefault="00F45144" w:rsidP="006A3F95">
            <w:pPr>
              <w:spacing w:before="100" w:after="100"/>
              <w:ind w:left="100" w:right="100"/>
              <w:jc w:val="center"/>
              <w:rPr>
                <w:del w:id="1099" w:author="Nicholas Fraser Brown" w:date="2022-01-28T21:22:00Z"/>
              </w:rPr>
            </w:pPr>
          </w:p>
        </w:tc>
      </w:tr>
      <w:tr w:rsidR="00F45144" w:rsidDel="00D72081" w14:paraId="69C382E4" w14:textId="01A6FA52" w:rsidTr="006A3F95">
        <w:trPr>
          <w:cantSplit/>
          <w:jc w:val="center"/>
          <w:del w:id="1100" w:author="Nicholas Fraser Brown" w:date="2022-01-28T21:22:00Z"/>
        </w:trPr>
        <w:tc>
          <w:tcPr>
            <w:tcW w:w="4299" w:type="dxa"/>
            <w:shd w:val="clear" w:color="auto" w:fill="FFFFFF"/>
            <w:tcMar>
              <w:top w:w="0" w:type="dxa"/>
              <w:left w:w="0" w:type="dxa"/>
              <w:bottom w:w="0" w:type="dxa"/>
              <w:right w:w="0" w:type="dxa"/>
            </w:tcMar>
          </w:tcPr>
          <w:p w14:paraId="4C5580D3" w14:textId="0A4CE08C" w:rsidR="00F45144" w:rsidDel="00D72081" w:rsidRDefault="00F45144" w:rsidP="006A3F95">
            <w:pPr>
              <w:spacing w:before="100" w:after="100"/>
              <w:ind w:left="300" w:right="100"/>
              <w:rPr>
                <w:del w:id="1101" w:author="Nicholas Fraser Brown" w:date="2022-01-28T21:22:00Z"/>
              </w:rPr>
            </w:pPr>
            <w:del w:id="1102" w:author="Nicholas Fraser Brown" w:date="2022-01-28T21:22:00Z">
              <w:r w:rsidDel="00D72081">
                <w:rPr>
                  <w:rFonts w:ascii="Helvetica" w:eastAsia="Helvetica" w:hAnsi="Helvetica" w:cs="Helvetica"/>
                  <w:color w:val="000000"/>
                  <w:sz w:val="22"/>
                  <w:szCs w:val="22"/>
                </w:rPr>
                <w:delText>G2</w:delText>
              </w:r>
            </w:del>
          </w:p>
        </w:tc>
        <w:tc>
          <w:tcPr>
            <w:tcW w:w="778" w:type="dxa"/>
            <w:shd w:val="clear" w:color="auto" w:fill="FFFFFF"/>
            <w:tcMar>
              <w:top w:w="0" w:type="dxa"/>
              <w:left w:w="0" w:type="dxa"/>
              <w:bottom w:w="0" w:type="dxa"/>
              <w:right w:w="0" w:type="dxa"/>
            </w:tcMar>
            <w:vAlign w:val="center"/>
          </w:tcPr>
          <w:p w14:paraId="073C0EF9" w14:textId="424F2351" w:rsidR="00F45144" w:rsidDel="00D72081" w:rsidRDefault="00F45144" w:rsidP="006A3F95">
            <w:pPr>
              <w:spacing w:before="100" w:after="100"/>
              <w:ind w:left="100" w:right="100"/>
              <w:jc w:val="center"/>
              <w:rPr>
                <w:del w:id="1103" w:author="Nicholas Fraser Brown" w:date="2022-01-28T21:22:00Z"/>
              </w:rPr>
            </w:pPr>
          </w:p>
        </w:tc>
        <w:tc>
          <w:tcPr>
            <w:tcW w:w="2209" w:type="dxa"/>
            <w:shd w:val="clear" w:color="auto" w:fill="FFFFFF"/>
            <w:tcMar>
              <w:top w:w="0" w:type="dxa"/>
              <w:left w:w="0" w:type="dxa"/>
              <w:bottom w:w="0" w:type="dxa"/>
              <w:right w:w="0" w:type="dxa"/>
            </w:tcMar>
            <w:vAlign w:val="center"/>
          </w:tcPr>
          <w:p w14:paraId="261724A6" w14:textId="40AA1DC9" w:rsidR="00F45144" w:rsidDel="00D72081" w:rsidRDefault="00F45144" w:rsidP="006A3F95">
            <w:pPr>
              <w:spacing w:before="100" w:after="100"/>
              <w:ind w:left="100" w:right="100"/>
              <w:jc w:val="center"/>
              <w:rPr>
                <w:del w:id="1104" w:author="Nicholas Fraser Brown" w:date="2022-01-28T21:22:00Z"/>
              </w:rPr>
            </w:pPr>
            <w:del w:id="1105" w:author="Nicholas Fraser Brown" w:date="2022-01-28T21:22:00Z">
              <w:r w:rsidDel="00D72081">
                <w:rPr>
                  <w:rFonts w:ascii="Helvetica" w:eastAsia="Helvetica" w:hAnsi="Helvetica" w:cs="Helvetica"/>
                  <w:color w:val="000000"/>
                  <w:sz w:val="22"/>
                  <w:szCs w:val="22"/>
                </w:rPr>
                <w:delText>0.68 (0.19 to 2.40)</w:delText>
              </w:r>
            </w:del>
          </w:p>
        </w:tc>
        <w:tc>
          <w:tcPr>
            <w:tcW w:w="1132" w:type="dxa"/>
            <w:shd w:val="clear" w:color="auto" w:fill="FFFFFF"/>
            <w:tcMar>
              <w:top w:w="0" w:type="dxa"/>
              <w:left w:w="0" w:type="dxa"/>
              <w:bottom w:w="0" w:type="dxa"/>
              <w:right w:w="0" w:type="dxa"/>
            </w:tcMar>
            <w:vAlign w:val="center"/>
          </w:tcPr>
          <w:p w14:paraId="60E5C500" w14:textId="57520C19" w:rsidR="00F45144" w:rsidDel="00D72081" w:rsidRDefault="00F45144" w:rsidP="006A3F95">
            <w:pPr>
              <w:spacing w:before="100" w:after="100"/>
              <w:ind w:left="100" w:right="100"/>
              <w:jc w:val="center"/>
              <w:rPr>
                <w:del w:id="1106" w:author="Nicholas Fraser Brown" w:date="2022-01-28T21:22:00Z"/>
              </w:rPr>
            </w:pPr>
            <w:del w:id="1107" w:author="Nicholas Fraser Brown" w:date="2022-01-28T21:22:00Z">
              <w:r w:rsidDel="00D72081">
                <w:rPr>
                  <w:rFonts w:ascii="Helvetica" w:eastAsia="Helvetica" w:hAnsi="Helvetica" w:cs="Helvetica"/>
                  <w:color w:val="000000"/>
                  <w:sz w:val="22"/>
                  <w:szCs w:val="22"/>
                </w:rPr>
                <w:delText>0.55</w:delText>
              </w:r>
            </w:del>
          </w:p>
        </w:tc>
      </w:tr>
      <w:tr w:rsidR="00F45144" w:rsidDel="00D72081" w14:paraId="4717A704" w14:textId="6402216C" w:rsidTr="006A3F95">
        <w:trPr>
          <w:cantSplit/>
          <w:jc w:val="center"/>
          <w:del w:id="1108" w:author="Nicholas Fraser Brown" w:date="2022-01-28T21:22:00Z"/>
        </w:trPr>
        <w:tc>
          <w:tcPr>
            <w:tcW w:w="4299" w:type="dxa"/>
            <w:shd w:val="clear" w:color="auto" w:fill="FFFFFF"/>
            <w:tcMar>
              <w:top w:w="0" w:type="dxa"/>
              <w:left w:w="0" w:type="dxa"/>
              <w:bottom w:w="0" w:type="dxa"/>
              <w:right w:w="0" w:type="dxa"/>
            </w:tcMar>
          </w:tcPr>
          <w:p w14:paraId="0C814244" w14:textId="409EDE4D" w:rsidR="00F45144" w:rsidDel="00D72081" w:rsidRDefault="00F45144" w:rsidP="006A3F95">
            <w:pPr>
              <w:spacing w:before="100" w:after="100"/>
              <w:ind w:left="100" w:right="100"/>
              <w:rPr>
                <w:del w:id="1109" w:author="Nicholas Fraser Brown" w:date="2022-01-28T21:22:00Z"/>
              </w:rPr>
            </w:pPr>
            <w:del w:id="1110" w:author="Nicholas Fraser Brown" w:date="2022-01-28T21:22:00Z">
              <w:r w:rsidDel="00D72081">
                <w:rPr>
                  <w:rFonts w:ascii="Helvetica" w:eastAsia="Helvetica" w:hAnsi="Helvetica" w:cs="Helvetica"/>
                  <w:color w:val="000000"/>
                  <w:sz w:val="22"/>
                  <w:szCs w:val="22"/>
                </w:rPr>
                <w:delText>Cancer staging post surgery</w:delText>
              </w:r>
            </w:del>
          </w:p>
        </w:tc>
        <w:tc>
          <w:tcPr>
            <w:tcW w:w="778" w:type="dxa"/>
            <w:shd w:val="clear" w:color="auto" w:fill="FFFFFF"/>
            <w:tcMar>
              <w:top w:w="0" w:type="dxa"/>
              <w:left w:w="0" w:type="dxa"/>
              <w:bottom w:w="0" w:type="dxa"/>
              <w:right w:w="0" w:type="dxa"/>
            </w:tcMar>
            <w:vAlign w:val="center"/>
          </w:tcPr>
          <w:p w14:paraId="55D7F196" w14:textId="38A755E5" w:rsidR="00F45144" w:rsidDel="00D72081" w:rsidRDefault="00F45144" w:rsidP="006A3F95">
            <w:pPr>
              <w:spacing w:before="100" w:after="100"/>
              <w:ind w:left="100" w:right="100"/>
              <w:jc w:val="center"/>
              <w:rPr>
                <w:del w:id="1111" w:author="Nicholas Fraser Brown" w:date="2022-01-28T21:22:00Z"/>
              </w:rPr>
            </w:pPr>
            <w:del w:id="1112" w:author="Nicholas Fraser Brown" w:date="2022-01-28T21:22:00Z">
              <w:r w:rsidDel="00D72081">
                <w:rPr>
                  <w:rFonts w:ascii="Helvetica" w:eastAsia="Helvetica" w:hAnsi="Helvetica" w:cs="Helvetica"/>
                  <w:color w:val="000000"/>
                  <w:sz w:val="22"/>
                  <w:szCs w:val="22"/>
                </w:rPr>
                <w:delText>117</w:delText>
              </w:r>
            </w:del>
          </w:p>
        </w:tc>
        <w:tc>
          <w:tcPr>
            <w:tcW w:w="2209" w:type="dxa"/>
            <w:shd w:val="clear" w:color="auto" w:fill="FFFFFF"/>
            <w:tcMar>
              <w:top w:w="0" w:type="dxa"/>
              <w:left w:w="0" w:type="dxa"/>
              <w:bottom w:w="0" w:type="dxa"/>
              <w:right w:w="0" w:type="dxa"/>
            </w:tcMar>
            <w:vAlign w:val="center"/>
          </w:tcPr>
          <w:p w14:paraId="585BDAE3" w14:textId="0696F1CF" w:rsidR="00F45144" w:rsidDel="00D72081" w:rsidRDefault="00F45144" w:rsidP="006A3F95">
            <w:pPr>
              <w:spacing w:before="100" w:after="100"/>
              <w:ind w:left="100" w:right="100"/>
              <w:jc w:val="center"/>
              <w:rPr>
                <w:del w:id="1113" w:author="Nicholas Fraser Brown" w:date="2022-01-28T21:22:00Z"/>
              </w:rPr>
            </w:pPr>
          </w:p>
        </w:tc>
        <w:tc>
          <w:tcPr>
            <w:tcW w:w="1132" w:type="dxa"/>
            <w:shd w:val="clear" w:color="auto" w:fill="FFFFFF"/>
            <w:tcMar>
              <w:top w:w="0" w:type="dxa"/>
              <w:left w:w="0" w:type="dxa"/>
              <w:bottom w:w="0" w:type="dxa"/>
              <w:right w:w="0" w:type="dxa"/>
            </w:tcMar>
            <w:vAlign w:val="center"/>
          </w:tcPr>
          <w:p w14:paraId="56E916AC" w14:textId="67C74DD7" w:rsidR="00F45144" w:rsidDel="00D72081" w:rsidRDefault="00F45144" w:rsidP="006A3F95">
            <w:pPr>
              <w:spacing w:before="100" w:after="100"/>
              <w:ind w:left="100" w:right="100"/>
              <w:jc w:val="center"/>
              <w:rPr>
                <w:del w:id="1114" w:author="Nicholas Fraser Brown" w:date="2022-01-28T21:22:00Z"/>
              </w:rPr>
            </w:pPr>
          </w:p>
        </w:tc>
      </w:tr>
      <w:tr w:rsidR="00F45144" w:rsidDel="00D72081" w14:paraId="728536E1" w14:textId="60DA6630" w:rsidTr="006A3F95">
        <w:trPr>
          <w:cantSplit/>
          <w:jc w:val="center"/>
          <w:del w:id="1115" w:author="Nicholas Fraser Brown" w:date="2022-01-28T21:22:00Z"/>
        </w:trPr>
        <w:tc>
          <w:tcPr>
            <w:tcW w:w="4299" w:type="dxa"/>
            <w:shd w:val="clear" w:color="auto" w:fill="FFFFFF"/>
            <w:tcMar>
              <w:top w:w="0" w:type="dxa"/>
              <w:left w:w="0" w:type="dxa"/>
              <w:bottom w:w="0" w:type="dxa"/>
              <w:right w:w="0" w:type="dxa"/>
            </w:tcMar>
          </w:tcPr>
          <w:p w14:paraId="716F18D2" w14:textId="7C95E614" w:rsidR="00F45144" w:rsidDel="00D72081" w:rsidRDefault="00F45144" w:rsidP="006A3F95">
            <w:pPr>
              <w:spacing w:before="100" w:after="100"/>
              <w:ind w:left="300" w:right="100"/>
              <w:rPr>
                <w:del w:id="1116" w:author="Nicholas Fraser Brown" w:date="2022-01-28T21:22:00Z"/>
              </w:rPr>
            </w:pPr>
            <w:del w:id="1117" w:author="Nicholas Fraser Brown" w:date="2022-01-28T21:22:00Z">
              <w:r w:rsidDel="00D72081">
                <w:rPr>
                  <w:rFonts w:ascii="Helvetica" w:eastAsia="Helvetica" w:hAnsi="Helvetica" w:cs="Helvetica"/>
                  <w:color w:val="000000"/>
                  <w:sz w:val="22"/>
                  <w:szCs w:val="22"/>
                </w:rPr>
                <w:delText>stage_3</w:delText>
              </w:r>
            </w:del>
          </w:p>
        </w:tc>
        <w:tc>
          <w:tcPr>
            <w:tcW w:w="778" w:type="dxa"/>
            <w:shd w:val="clear" w:color="auto" w:fill="FFFFFF"/>
            <w:tcMar>
              <w:top w:w="0" w:type="dxa"/>
              <w:left w:w="0" w:type="dxa"/>
              <w:bottom w:w="0" w:type="dxa"/>
              <w:right w:w="0" w:type="dxa"/>
            </w:tcMar>
            <w:vAlign w:val="center"/>
          </w:tcPr>
          <w:p w14:paraId="4E181E5C" w14:textId="1DA87F29" w:rsidR="00F45144" w:rsidDel="00D72081" w:rsidRDefault="00F45144" w:rsidP="006A3F95">
            <w:pPr>
              <w:spacing w:before="100" w:after="100"/>
              <w:ind w:left="100" w:right="100"/>
              <w:jc w:val="center"/>
              <w:rPr>
                <w:del w:id="1118" w:author="Nicholas Fraser Brown" w:date="2022-01-28T21:22:00Z"/>
              </w:rPr>
            </w:pPr>
          </w:p>
        </w:tc>
        <w:tc>
          <w:tcPr>
            <w:tcW w:w="2209" w:type="dxa"/>
            <w:shd w:val="clear" w:color="auto" w:fill="FFFFFF"/>
            <w:tcMar>
              <w:top w:w="0" w:type="dxa"/>
              <w:left w:w="0" w:type="dxa"/>
              <w:bottom w:w="0" w:type="dxa"/>
              <w:right w:w="0" w:type="dxa"/>
            </w:tcMar>
            <w:vAlign w:val="center"/>
          </w:tcPr>
          <w:p w14:paraId="0E5182D2" w14:textId="2D9C36FA" w:rsidR="00F45144" w:rsidDel="00D72081" w:rsidRDefault="00F45144" w:rsidP="006A3F95">
            <w:pPr>
              <w:spacing w:before="100" w:after="100"/>
              <w:ind w:left="100" w:right="100"/>
              <w:jc w:val="center"/>
              <w:rPr>
                <w:del w:id="1119" w:author="Nicholas Fraser Brown" w:date="2022-01-28T21:22:00Z"/>
              </w:rPr>
            </w:pPr>
            <w:del w:id="1120" w:author="Nicholas Fraser Brown" w:date="2022-01-28T21:22:00Z">
              <w:r w:rsidDel="00D72081">
                <w:rPr>
                  <w:rFonts w:ascii="Helvetica" w:eastAsia="Helvetica" w:hAnsi="Helvetica" w:cs="Helvetica"/>
                  <w:color w:val="000000"/>
                  <w:sz w:val="22"/>
                  <w:szCs w:val="22"/>
                </w:rPr>
                <w:delText>—</w:delText>
              </w:r>
            </w:del>
          </w:p>
        </w:tc>
        <w:tc>
          <w:tcPr>
            <w:tcW w:w="1132" w:type="dxa"/>
            <w:shd w:val="clear" w:color="auto" w:fill="FFFFFF"/>
            <w:tcMar>
              <w:top w:w="0" w:type="dxa"/>
              <w:left w:w="0" w:type="dxa"/>
              <w:bottom w:w="0" w:type="dxa"/>
              <w:right w:w="0" w:type="dxa"/>
            </w:tcMar>
            <w:vAlign w:val="center"/>
          </w:tcPr>
          <w:p w14:paraId="68146C22" w14:textId="5CF5E837" w:rsidR="00F45144" w:rsidDel="00D72081" w:rsidRDefault="00F45144" w:rsidP="006A3F95">
            <w:pPr>
              <w:spacing w:before="100" w:after="100"/>
              <w:ind w:left="100" w:right="100"/>
              <w:jc w:val="center"/>
              <w:rPr>
                <w:del w:id="1121" w:author="Nicholas Fraser Brown" w:date="2022-01-28T21:22:00Z"/>
              </w:rPr>
            </w:pPr>
          </w:p>
        </w:tc>
      </w:tr>
      <w:tr w:rsidR="00F45144" w:rsidDel="00D72081" w14:paraId="4A19EFC2" w14:textId="6D14844F" w:rsidTr="006A3F95">
        <w:trPr>
          <w:cantSplit/>
          <w:jc w:val="center"/>
          <w:del w:id="1122" w:author="Nicholas Fraser Brown" w:date="2022-01-28T21:22:00Z"/>
        </w:trPr>
        <w:tc>
          <w:tcPr>
            <w:tcW w:w="4299" w:type="dxa"/>
            <w:shd w:val="clear" w:color="auto" w:fill="FFFFFF"/>
            <w:tcMar>
              <w:top w:w="0" w:type="dxa"/>
              <w:left w:w="0" w:type="dxa"/>
              <w:bottom w:w="0" w:type="dxa"/>
              <w:right w:w="0" w:type="dxa"/>
            </w:tcMar>
          </w:tcPr>
          <w:p w14:paraId="7B975078" w14:textId="4F16FB76" w:rsidR="00F45144" w:rsidDel="00D72081" w:rsidRDefault="00F45144" w:rsidP="006A3F95">
            <w:pPr>
              <w:spacing w:before="100" w:after="100"/>
              <w:ind w:left="300" w:right="100"/>
              <w:rPr>
                <w:del w:id="1123" w:author="Nicholas Fraser Brown" w:date="2022-01-28T21:22:00Z"/>
              </w:rPr>
            </w:pPr>
            <w:del w:id="1124" w:author="Nicholas Fraser Brown" w:date="2022-01-28T21:22:00Z">
              <w:r w:rsidDel="00D72081">
                <w:rPr>
                  <w:rFonts w:ascii="Helvetica" w:eastAsia="Helvetica" w:hAnsi="Helvetica" w:cs="Helvetica"/>
                  <w:color w:val="000000"/>
                  <w:sz w:val="22"/>
                  <w:szCs w:val="22"/>
                </w:rPr>
                <w:delText>stage_0</w:delText>
              </w:r>
            </w:del>
          </w:p>
        </w:tc>
        <w:tc>
          <w:tcPr>
            <w:tcW w:w="778" w:type="dxa"/>
            <w:shd w:val="clear" w:color="auto" w:fill="FFFFFF"/>
            <w:tcMar>
              <w:top w:w="0" w:type="dxa"/>
              <w:left w:w="0" w:type="dxa"/>
              <w:bottom w:w="0" w:type="dxa"/>
              <w:right w:w="0" w:type="dxa"/>
            </w:tcMar>
            <w:vAlign w:val="center"/>
          </w:tcPr>
          <w:p w14:paraId="76F6F9CF" w14:textId="3FB9CBF0" w:rsidR="00F45144" w:rsidDel="00D72081" w:rsidRDefault="00F45144" w:rsidP="006A3F95">
            <w:pPr>
              <w:spacing w:before="100" w:after="100"/>
              <w:ind w:left="100" w:right="100"/>
              <w:jc w:val="center"/>
              <w:rPr>
                <w:del w:id="1125" w:author="Nicholas Fraser Brown" w:date="2022-01-28T21:22:00Z"/>
              </w:rPr>
            </w:pPr>
          </w:p>
        </w:tc>
        <w:tc>
          <w:tcPr>
            <w:tcW w:w="2209" w:type="dxa"/>
            <w:shd w:val="clear" w:color="auto" w:fill="FFFFFF"/>
            <w:tcMar>
              <w:top w:w="0" w:type="dxa"/>
              <w:left w:w="0" w:type="dxa"/>
              <w:bottom w:w="0" w:type="dxa"/>
              <w:right w:w="0" w:type="dxa"/>
            </w:tcMar>
            <w:vAlign w:val="center"/>
          </w:tcPr>
          <w:p w14:paraId="7BDA81E4" w14:textId="62951977" w:rsidR="00F45144" w:rsidDel="00D72081" w:rsidRDefault="00F45144" w:rsidP="006A3F95">
            <w:pPr>
              <w:spacing w:before="100" w:after="100"/>
              <w:ind w:left="100" w:right="100"/>
              <w:jc w:val="center"/>
              <w:rPr>
                <w:del w:id="1126" w:author="Nicholas Fraser Brown" w:date="2022-01-28T21:22:00Z"/>
              </w:rPr>
            </w:pPr>
            <w:del w:id="1127" w:author="Nicholas Fraser Brown" w:date="2022-01-28T21:22:00Z">
              <w:r w:rsidDel="00D72081">
                <w:rPr>
                  <w:rFonts w:ascii="Helvetica" w:eastAsia="Helvetica" w:hAnsi="Helvetica" w:cs="Helvetica"/>
                  <w:color w:val="000000"/>
                  <w:sz w:val="22"/>
                  <w:szCs w:val="22"/>
                </w:rPr>
                <w:delText>1.09 (0.11 to 10.8)</w:delText>
              </w:r>
            </w:del>
          </w:p>
        </w:tc>
        <w:tc>
          <w:tcPr>
            <w:tcW w:w="1132" w:type="dxa"/>
            <w:shd w:val="clear" w:color="auto" w:fill="FFFFFF"/>
            <w:tcMar>
              <w:top w:w="0" w:type="dxa"/>
              <w:left w:w="0" w:type="dxa"/>
              <w:bottom w:w="0" w:type="dxa"/>
              <w:right w:w="0" w:type="dxa"/>
            </w:tcMar>
            <w:vAlign w:val="center"/>
          </w:tcPr>
          <w:p w14:paraId="08B6063C" w14:textId="26A04219" w:rsidR="00F45144" w:rsidDel="00D72081" w:rsidRDefault="00F45144" w:rsidP="006A3F95">
            <w:pPr>
              <w:spacing w:before="100" w:after="100"/>
              <w:ind w:left="100" w:right="100"/>
              <w:jc w:val="center"/>
              <w:rPr>
                <w:del w:id="1128" w:author="Nicholas Fraser Brown" w:date="2022-01-28T21:22:00Z"/>
              </w:rPr>
            </w:pPr>
            <w:del w:id="1129" w:author="Nicholas Fraser Brown" w:date="2022-01-28T21:22:00Z">
              <w:r w:rsidDel="00D72081">
                <w:rPr>
                  <w:rFonts w:ascii="Helvetica" w:eastAsia="Helvetica" w:hAnsi="Helvetica" w:cs="Helvetica"/>
                  <w:color w:val="000000"/>
                  <w:sz w:val="22"/>
                  <w:szCs w:val="22"/>
                </w:rPr>
                <w:delText>0.94</w:delText>
              </w:r>
            </w:del>
          </w:p>
        </w:tc>
      </w:tr>
      <w:tr w:rsidR="00F45144" w:rsidDel="00D72081" w14:paraId="36BC903A" w14:textId="7850006C" w:rsidTr="006A3F95">
        <w:trPr>
          <w:cantSplit/>
          <w:jc w:val="center"/>
          <w:del w:id="1130" w:author="Nicholas Fraser Brown" w:date="2022-01-28T21:22:00Z"/>
        </w:trPr>
        <w:tc>
          <w:tcPr>
            <w:tcW w:w="4299" w:type="dxa"/>
            <w:shd w:val="clear" w:color="auto" w:fill="FFFFFF"/>
            <w:tcMar>
              <w:top w:w="0" w:type="dxa"/>
              <w:left w:w="0" w:type="dxa"/>
              <w:bottom w:w="0" w:type="dxa"/>
              <w:right w:w="0" w:type="dxa"/>
            </w:tcMar>
          </w:tcPr>
          <w:p w14:paraId="600FB5A6" w14:textId="65E57B90" w:rsidR="00F45144" w:rsidDel="00D72081" w:rsidRDefault="00F45144" w:rsidP="006A3F95">
            <w:pPr>
              <w:spacing w:before="100" w:after="100"/>
              <w:ind w:left="300" w:right="100"/>
              <w:rPr>
                <w:del w:id="1131" w:author="Nicholas Fraser Brown" w:date="2022-01-28T21:22:00Z"/>
              </w:rPr>
            </w:pPr>
            <w:del w:id="1132" w:author="Nicholas Fraser Brown" w:date="2022-01-28T21:22:00Z">
              <w:r w:rsidDel="00D72081">
                <w:rPr>
                  <w:rFonts w:ascii="Helvetica" w:eastAsia="Helvetica" w:hAnsi="Helvetica" w:cs="Helvetica"/>
                  <w:color w:val="000000"/>
                  <w:sz w:val="22"/>
                  <w:szCs w:val="22"/>
                </w:rPr>
                <w:delText>stage_1</w:delText>
              </w:r>
            </w:del>
          </w:p>
        </w:tc>
        <w:tc>
          <w:tcPr>
            <w:tcW w:w="778" w:type="dxa"/>
            <w:shd w:val="clear" w:color="auto" w:fill="FFFFFF"/>
            <w:tcMar>
              <w:top w:w="0" w:type="dxa"/>
              <w:left w:w="0" w:type="dxa"/>
              <w:bottom w:w="0" w:type="dxa"/>
              <w:right w:w="0" w:type="dxa"/>
            </w:tcMar>
            <w:vAlign w:val="center"/>
          </w:tcPr>
          <w:p w14:paraId="55B888C8" w14:textId="2FC2428B" w:rsidR="00F45144" w:rsidDel="00D72081" w:rsidRDefault="00F45144" w:rsidP="006A3F95">
            <w:pPr>
              <w:spacing w:before="100" w:after="100"/>
              <w:ind w:left="100" w:right="100"/>
              <w:jc w:val="center"/>
              <w:rPr>
                <w:del w:id="1133" w:author="Nicholas Fraser Brown" w:date="2022-01-28T21:22:00Z"/>
              </w:rPr>
            </w:pPr>
          </w:p>
        </w:tc>
        <w:tc>
          <w:tcPr>
            <w:tcW w:w="2209" w:type="dxa"/>
            <w:shd w:val="clear" w:color="auto" w:fill="FFFFFF"/>
            <w:tcMar>
              <w:top w:w="0" w:type="dxa"/>
              <w:left w:w="0" w:type="dxa"/>
              <w:bottom w:w="0" w:type="dxa"/>
              <w:right w:w="0" w:type="dxa"/>
            </w:tcMar>
            <w:vAlign w:val="center"/>
          </w:tcPr>
          <w:p w14:paraId="23643494" w14:textId="1B1CA2F0" w:rsidR="00F45144" w:rsidDel="00D72081" w:rsidRDefault="00F45144" w:rsidP="006A3F95">
            <w:pPr>
              <w:spacing w:before="100" w:after="100"/>
              <w:ind w:left="100" w:right="100"/>
              <w:jc w:val="center"/>
              <w:rPr>
                <w:del w:id="1134" w:author="Nicholas Fraser Brown" w:date="2022-01-28T21:22:00Z"/>
              </w:rPr>
            </w:pPr>
            <w:del w:id="1135" w:author="Nicholas Fraser Brown" w:date="2022-01-28T21:22:00Z">
              <w:r w:rsidDel="00D72081">
                <w:rPr>
                  <w:rFonts w:ascii="Helvetica" w:eastAsia="Helvetica" w:hAnsi="Helvetica" w:cs="Helvetica"/>
                  <w:color w:val="000000"/>
                  <w:sz w:val="22"/>
                  <w:szCs w:val="22"/>
                </w:rPr>
                <w:delText>1.47 (0.27 to 7.94)</w:delText>
              </w:r>
            </w:del>
          </w:p>
        </w:tc>
        <w:tc>
          <w:tcPr>
            <w:tcW w:w="1132" w:type="dxa"/>
            <w:shd w:val="clear" w:color="auto" w:fill="FFFFFF"/>
            <w:tcMar>
              <w:top w:w="0" w:type="dxa"/>
              <w:left w:w="0" w:type="dxa"/>
              <w:bottom w:w="0" w:type="dxa"/>
              <w:right w:w="0" w:type="dxa"/>
            </w:tcMar>
            <w:vAlign w:val="center"/>
          </w:tcPr>
          <w:p w14:paraId="5641D606" w14:textId="036C99AC" w:rsidR="00F45144" w:rsidDel="00D72081" w:rsidRDefault="00F45144" w:rsidP="006A3F95">
            <w:pPr>
              <w:spacing w:before="100" w:after="100"/>
              <w:ind w:left="100" w:right="100"/>
              <w:jc w:val="center"/>
              <w:rPr>
                <w:del w:id="1136" w:author="Nicholas Fraser Brown" w:date="2022-01-28T21:22:00Z"/>
              </w:rPr>
            </w:pPr>
            <w:del w:id="1137" w:author="Nicholas Fraser Brown" w:date="2022-01-28T21:22:00Z">
              <w:r w:rsidDel="00D72081">
                <w:rPr>
                  <w:rFonts w:ascii="Helvetica" w:eastAsia="Helvetica" w:hAnsi="Helvetica" w:cs="Helvetica"/>
                  <w:color w:val="000000"/>
                  <w:sz w:val="22"/>
                  <w:szCs w:val="22"/>
                </w:rPr>
                <w:delText>0.66</w:delText>
              </w:r>
            </w:del>
          </w:p>
        </w:tc>
      </w:tr>
      <w:tr w:rsidR="00F45144" w:rsidDel="00D72081" w14:paraId="1BDFCDE7" w14:textId="2C239882" w:rsidTr="006A3F95">
        <w:trPr>
          <w:cantSplit/>
          <w:jc w:val="center"/>
          <w:del w:id="1138" w:author="Nicholas Fraser Brown" w:date="2022-01-28T21:22:00Z"/>
        </w:trPr>
        <w:tc>
          <w:tcPr>
            <w:tcW w:w="4299" w:type="dxa"/>
            <w:tcBorders>
              <w:bottom w:val="single" w:sz="8" w:space="0" w:color="000000"/>
            </w:tcBorders>
            <w:shd w:val="clear" w:color="auto" w:fill="FFFFFF"/>
            <w:tcMar>
              <w:top w:w="0" w:type="dxa"/>
              <w:left w:w="0" w:type="dxa"/>
              <w:bottom w:w="0" w:type="dxa"/>
              <w:right w:w="0" w:type="dxa"/>
            </w:tcMar>
          </w:tcPr>
          <w:p w14:paraId="7AF5D80F" w14:textId="4DE9AB3C" w:rsidR="00F45144" w:rsidDel="00D72081" w:rsidRDefault="00F45144" w:rsidP="006A3F95">
            <w:pPr>
              <w:spacing w:before="100" w:after="100"/>
              <w:ind w:left="300" w:right="100"/>
              <w:rPr>
                <w:del w:id="1139" w:author="Nicholas Fraser Brown" w:date="2022-01-28T21:22:00Z"/>
              </w:rPr>
            </w:pPr>
            <w:del w:id="1140" w:author="Nicholas Fraser Brown" w:date="2022-01-28T21:22:00Z">
              <w:r w:rsidDel="00D72081">
                <w:rPr>
                  <w:rFonts w:ascii="Helvetica" w:eastAsia="Helvetica" w:hAnsi="Helvetica" w:cs="Helvetica"/>
                  <w:color w:val="000000"/>
                  <w:sz w:val="22"/>
                  <w:szCs w:val="22"/>
                </w:rPr>
                <w:delText>stage_2</w:delText>
              </w:r>
            </w:del>
          </w:p>
        </w:tc>
        <w:tc>
          <w:tcPr>
            <w:tcW w:w="778" w:type="dxa"/>
            <w:tcBorders>
              <w:bottom w:val="single" w:sz="8" w:space="0" w:color="000000"/>
            </w:tcBorders>
            <w:shd w:val="clear" w:color="auto" w:fill="FFFFFF"/>
            <w:tcMar>
              <w:top w:w="0" w:type="dxa"/>
              <w:left w:w="0" w:type="dxa"/>
              <w:bottom w:w="0" w:type="dxa"/>
              <w:right w:w="0" w:type="dxa"/>
            </w:tcMar>
            <w:vAlign w:val="center"/>
          </w:tcPr>
          <w:p w14:paraId="446EB33B" w14:textId="185AEF12" w:rsidR="00F45144" w:rsidDel="00D72081" w:rsidRDefault="00F45144" w:rsidP="006A3F95">
            <w:pPr>
              <w:spacing w:before="100" w:after="100"/>
              <w:ind w:left="100" w:right="100"/>
              <w:jc w:val="center"/>
              <w:rPr>
                <w:del w:id="1141" w:author="Nicholas Fraser Brown" w:date="2022-01-28T21:22:00Z"/>
              </w:rPr>
            </w:pPr>
          </w:p>
        </w:tc>
        <w:tc>
          <w:tcPr>
            <w:tcW w:w="2209" w:type="dxa"/>
            <w:tcBorders>
              <w:bottom w:val="single" w:sz="8" w:space="0" w:color="000000"/>
            </w:tcBorders>
            <w:shd w:val="clear" w:color="auto" w:fill="FFFFFF"/>
            <w:tcMar>
              <w:top w:w="0" w:type="dxa"/>
              <w:left w:w="0" w:type="dxa"/>
              <w:bottom w:w="0" w:type="dxa"/>
              <w:right w:w="0" w:type="dxa"/>
            </w:tcMar>
            <w:vAlign w:val="center"/>
          </w:tcPr>
          <w:p w14:paraId="65DEBAF8" w14:textId="4E2BC2E6" w:rsidR="00F45144" w:rsidDel="00D72081" w:rsidRDefault="00F45144" w:rsidP="006A3F95">
            <w:pPr>
              <w:spacing w:before="100" w:after="100"/>
              <w:ind w:left="100" w:right="100"/>
              <w:jc w:val="center"/>
              <w:rPr>
                <w:del w:id="1142" w:author="Nicholas Fraser Brown" w:date="2022-01-28T21:22:00Z"/>
              </w:rPr>
            </w:pPr>
            <w:del w:id="1143" w:author="Nicholas Fraser Brown" w:date="2022-01-28T21:22:00Z">
              <w:r w:rsidDel="00D72081">
                <w:rPr>
                  <w:rFonts w:ascii="Helvetica" w:eastAsia="Helvetica" w:hAnsi="Helvetica" w:cs="Helvetica"/>
                  <w:color w:val="000000"/>
                  <w:sz w:val="22"/>
                  <w:szCs w:val="22"/>
                </w:rPr>
                <w:delText>1.56 (0.48 to 5.07)</w:delText>
              </w:r>
            </w:del>
          </w:p>
        </w:tc>
        <w:tc>
          <w:tcPr>
            <w:tcW w:w="1132" w:type="dxa"/>
            <w:tcBorders>
              <w:bottom w:val="single" w:sz="8" w:space="0" w:color="000000"/>
            </w:tcBorders>
            <w:shd w:val="clear" w:color="auto" w:fill="FFFFFF"/>
            <w:tcMar>
              <w:top w:w="0" w:type="dxa"/>
              <w:left w:w="0" w:type="dxa"/>
              <w:bottom w:w="0" w:type="dxa"/>
              <w:right w:w="0" w:type="dxa"/>
            </w:tcMar>
            <w:vAlign w:val="center"/>
          </w:tcPr>
          <w:p w14:paraId="2CB7A273" w14:textId="6C3E4680" w:rsidR="00F45144" w:rsidDel="00D72081" w:rsidRDefault="00F45144" w:rsidP="006A3F95">
            <w:pPr>
              <w:spacing w:before="100" w:after="100"/>
              <w:ind w:left="100" w:right="100"/>
              <w:jc w:val="center"/>
              <w:rPr>
                <w:del w:id="1144" w:author="Nicholas Fraser Brown" w:date="2022-01-28T21:22:00Z"/>
              </w:rPr>
            </w:pPr>
            <w:del w:id="1145" w:author="Nicholas Fraser Brown" w:date="2022-01-28T21:22:00Z">
              <w:r w:rsidDel="00D72081">
                <w:rPr>
                  <w:rFonts w:ascii="Helvetica" w:eastAsia="Helvetica" w:hAnsi="Helvetica" w:cs="Helvetica"/>
                  <w:color w:val="000000"/>
                  <w:sz w:val="22"/>
                  <w:szCs w:val="22"/>
                </w:rPr>
                <w:delText>0.46</w:delText>
              </w:r>
            </w:del>
          </w:p>
        </w:tc>
      </w:tr>
      <w:tr w:rsidR="00F45144" w:rsidDel="00D72081" w14:paraId="11AB3322" w14:textId="5E169CEE" w:rsidTr="006A3F95">
        <w:trPr>
          <w:cantSplit/>
          <w:jc w:val="center"/>
          <w:del w:id="1146" w:author="Nicholas Fraser Brown" w:date="2022-01-28T21:22:00Z"/>
        </w:trPr>
        <w:tc>
          <w:tcPr>
            <w:tcW w:w="8418" w:type="dxa"/>
            <w:gridSpan w:val="4"/>
            <w:shd w:val="clear" w:color="auto" w:fill="FFFFFF"/>
            <w:tcMar>
              <w:top w:w="0" w:type="dxa"/>
              <w:left w:w="0" w:type="dxa"/>
              <w:bottom w:w="0" w:type="dxa"/>
              <w:right w:w="0" w:type="dxa"/>
            </w:tcMar>
            <w:vAlign w:val="center"/>
          </w:tcPr>
          <w:p w14:paraId="73EACC44" w14:textId="533CC9CD" w:rsidR="00F45144" w:rsidDel="00D72081" w:rsidRDefault="00F45144" w:rsidP="006A3F95">
            <w:pPr>
              <w:spacing w:before="100" w:after="100"/>
              <w:ind w:left="100" w:right="100"/>
              <w:rPr>
                <w:del w:id="1147" w:author="Nicholas Fraser Brown" w:date="2022-01-28T21:22:00Z"/>
              </w:rPr>
            </w:pPr>
            <w:del w:id="1148" w:author="Nicholas Fraser Brown" w:date="2022-01-28T21:22:00Z">
              <w:r w:rsidDel="00D72081">
                <w:rPr>
                  <w:rFonts w:ascii="Helvetica" w:eastAsia="Helvetica" w:hAnsi="Helvetica" w:cs="Helvetica"/>
                  <w:color w:val="000000"/>
                  <w:sz w:val="22"/>
                  <w:szCs w:val="22"/>
                  <w:vertAlign w:val="superscript"/>
                </w:rPr>
                <w:delText>1</w:delText>
              </w:r>
              <w:r w:rsidDel="00D72081">
                <w:rPr>
                  <w:rFonts w:ascii="Helvetica" w:eastAsia="Helvetica" w:hAnsi="Helvetica" w:cs="Helvetica"/>
                  <w:color w:val="000000"/>
                  <w:sz w:val="22"/>
                  <w:szCs w:val="22"/>
                </w:rPr>
                <w:delText>HR = Hazard Ratio, CI = Confidence Interval</w:delText>
              </w:r>
            </w:del>
          </w:p>
        </w:tc>
      </w:tr>
    </w:tbl>
    <w:p w14:paraId="6FD55E83" w14:textId="41202F5F" w:rsidR="00F45144" w:rsidDel="00D72081" w:rsidRDefault="00F45144" w:rsidP="00F45144">
      <w:pPr>
        <w:pStyle w:val="Heading2"/>
        <w:rPr>
          <w:del w:id="1149" w:author="Nicholas Fraser Brown" w:date="2022-01-28T21:22:00Z"/>
        </w:rPr>
      </w:pPr>
      <w:bookmarkStart w:id="1150" w:name="Xe10be5c8c635e71b939091f49496f5046da894a"/>
      <w:bookmarkEnd w:id="800"/>
      <w:bookmarkEnd w:id="980"/>
      <w:del w:id="1151" w:author="Nicholas Fraser Brown" w:date="2022-01-28T21:22:00Z">
        <w:r w:rsidDel="00D72081">
          <w:rPr>
            <w:rStyle w:val="SectionNumber"/>
          </w:rPr>
          <w:delText>3.4</w:delText>
        </w:r>
        <w:r w:rsidDel="00D72081">
          <w:tab/>
          <w:delText>Multivariable analysis v2 (with staging ypRT)</w:delText>
        </w:r>
      </w:del>
    </w:p>
    <w:p w14:paraId="6797CC83" w14:textId="0AC61FB0" w:rsidR="00F45144" w:rsidDel="00D72081" w:rsidRDefault="00F45144" w:rsidP="00F45144">
      <w:pPr>
        <w:pStyle w:val="BlockText"/>
        <w:rPr>
          <w:del w:id="1152" w:author="Nicholas Fraser Brown" w:date="2022-01-28T21:22:00Z"/>
        </w:rPr>
      </w:pPr>
      <w:del w:id="1153" w:author="Nicholas Fraser Brown" w:date="2022-01-28T21:22:00Z">
        <w:r w:rsidDel="00D72081">
          <w:delText>This is the same multivariable analysis repeated to include staging post radiotherapy as it might be an important prognostic factor.</w:delText>
        </w:r>
      </w:del>
    </w:p>
    <w:p w14:paraId="458DA06C" w14:textId="229D1AA5" w:rsidR="00F45144" w:rsidDel="00D72081" w:rsidRDefault="00F45144" w:rsidP="00F45144">
      <w:pPr>
        <w:pStyle w:val="Heading3"/>
        <w:rPr>
          <w:del w:id="1154" w:author="Nicholas Fraser Brown" w:date="2022-01-28T21:22:00Z"/>
        </w:rPr>
      </w:pPr>
      <w:bookmarkStart w:id="1155" w:name="overall-survival-3"/>
      <w:del w:id="1156" w:author="Nicholas Fraser Brown" w:date="2022-01-28T21:22:00Z">
        <w:r w:rsidDel="00D72081">
          <w:rPr>
            <w:rStyle w:val="SectionNumber"/>
          </w:rPr>
          <w:delText>3.4.1</w:delText>
        </w:r>
        <w:r w:rsidDel="00D72081">
          <w:tab/>
          <w:delText>Overall survival</w:delText>
        </w:r>
      </w:del>
    </w:p>
    <w:p w14:paraId="6550191D" w14:textId="17F2C094" w:rsidR="00F45144" w:rsidDel="00D72081" w:rsidRDefault="00F45144" w:rsidP="00F45144">
      <w:pPr>
        <w:pStyle w:val="BlockText"/>
        <w:rPr>
          <w:del w:id="1157" w:author="Nicholas Fraser Brown" w:date="2022-01-28T21:22:00Z"/>
        </w:rPr>
      </w:pPr>
      <w:del w:id="1158" w:author="Nicholas Fraser Brown" w:date="2022-01-28T21:22:00Z">
        <w:r w:rsidDel="00D72081">
          <w:delText>Again, no significant difference was found in overall survival between surveillance and adjuvant chemotherapy group. Only R1 status was significantly associated with worse overall survival compared to R0.</w:delText>
        </w:r>
      </w:del>
    </w:p>
    <w:p w14:paraId="4CE04B1F" w14:textId="68A914B6" w:rsidR="00F45144" w:rsidRDefault="00F45144" w:rsidP="00F45144">
      <w:pPr>
        <w:pStyle w:val="SourceCode"/>
      </w:pPr>
      <w:del w:id="1159" w:author="Nicholas Fraser Brown" w:date="2022-01-28T21:22:00Z">
        <w:r w:rsidDel="00D72081">
          <w:rPr>
            <w:rStyle w:val="VerbatimChar"/>
          </w:rPr>
          <w:delText>## Warning in coxph.fit(X, Y, istrat, offset, init, control, weights = weights, :</w:delText>
        </w:r>
        <w:r w:rsidDel="00D72081">
          <w:br/>
        </w:r>
        <w:r w:rsidDel="00D72081">
          <w:rPr>
            <w:rStyle w:val="VerbatimChar"/>
          </w:rPr>
          <w:delText>## Ran out of iterations and did not converge</w:delText>
        </w:r>
      </w:del>
    </w:p>
    <w:tbl>
      <w:tblPr>
        <w:tblStyle w:val="Table"/>
        <w:tblW w:w="10313" w:type="dxa"/>
        <w:jc w:val="center"/>
        <w:tblLayout w:type="fixed"/>
        <w:tblLook w:val="0420" w:firstRow="1" w:lastRow="0" w:firstColumn="0" w:lastColumn="0" w:noHBand="0" w:noVBand="1"/>
      </w:tblPr>
      <w:tblGrid>
        <w:gridCol w:w="4299"/>
        <w:gridCol w:w="655"/>
        <w:gridCol w:w="4227"/>
        <w:gridCol w:w="1132"/>
      </w:tblGrid>
      <w:tr w:rsidR="00F45144" w14:paraId="44A759F1" w14:textId="77777777" w:rsidTr="00FF46C2">
        <w:trPr>
          <w:cnfStyle w:val="100000000000" w:firstRow="1" w:lastRow="0" w:firstColumn="0" w:lastColumn="0" w:oddVBand="0" w:evenVBand="0" w:oddHBand="0" w:evenHBand="0" w:firstRowFirstColumn="0" w:firstRowLastColumn="0" w:lastRowFirstColumn="0" w:lastRowLastColumn="0"/>
          <w:cantSplit/>
          <w:tblHeader/>
          <w:jc w:val="center"/>
        </w:trPr>
        <w:tc>
          <w:tcPr>
            <w:tcW w:w="4299"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3AEB914" w14:textId="77777777" w:rsidR="00F45144" w:rsidRDefault="00F45144" w:rsidP="006A3F95">
            <w:pPr>
              <w:spacing w:before="40" w:after="40"/>
              <w:ind w:left="100" w:right="100"/>
            </w:pPr>
            <w:r>
              <w:rPr>
                <w:rFonts w:ascii="Helvetica" w:eastAsia="Helvetica" w:hAnsi="Helvetica" w:cs="Helvetica"/>
                <w:color w:val="000000"/>
                <w:sz w:val="22"/>
                <w:szCs w:val="22"/>
              </w:rPr>
              <w:t>Characteristic</w:t>
            </w:r>
          </w:p>
        </w:tc>
        <w:tc>
          <w:tcPr>
            <w:tcW w:w="65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0FF25C8" w14:textId="77777777" w:rsidR="00F45144" w:rsidRDefault="00F45144" w:rsidP="006A3F95">
            <w:pPr>
              <w:spacing w:before="40" w:after="40"/>
              <w:ind w:left="100" w:right="100"/>
              <w:jc w:val="center"/>
            </w:pPr>
            <w:r>
              <w:rPr>
                <w:rFonts w:ascii="Helvetica" w:eastAsia="Helvetica" w:hAnsi="Helvetica" w:cs="Helvetica"/>
                <w:color w:val="000000"/>
                <w:sz w:val="22"/>
                <w:szCs w:val="22"/>
              </w:rPr>
              <w:t>N</w:t>
            </w:r>
          </w:p>
        </w:tc>
        <w:tc>
          <w:tcPr>
            <w:tcW w:w="422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7594A9E" w14:textId="77777777" w:rsidR="00F45144" w:rsidRDefault="00F45144" w:rsidP="006A3F95">
            <w:pPr>
              <w:spacing w:before="40" w:after="40"/>
              <w:ind w:left="100" w:right="100"/>
              <w:jc w:val="center"/>
            </w:pPr>
            <w:r>
              <w:rPr>
                <w:rFonts w:ascii="Helvetica" w:eastAsia="Helvetica" w:hAnsi="Helvetica" w:cs="Helvetica"/>
                <w:color w:val="000000"/>
                <w:sz w:val="22"/>
                <w:szCs w:val="22"/>
              </w:rPr>
              <w:t>HR (95% CI)</w:t>
            </w:r>
            <w:r>
              <w:rPr>
                <w:rFonts w:ascii="Helvetica" w:eastAsia="Helvetica" w:hAnsi="Helvetica" w:cs="Helvetica"/>
                <w:color w:val="000000"/>
                <w:sz w:val="22"/>
                <w:szCs w:val="22"/>
                <w:vertAlign w:val="superscript"/>
              </w:rPr>
              <w:t>1</w:t>
            </w:r>
          </w:p>
        </w:tc>
        <w:tc>
          <w:tcPr>
            <w:tcW w:w="11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79044AD" w14:textId="77777777" w:rsidR="00F45144" w:rsidRDefault="00F45144" w:rsidP="006A3F95">
            <w:pPr>
              <w:spacing w:before="40" w:after="40"/>
              <w:ind w:left="100" w:right="100"/>
              <w:jc w:val="center"/>
            </w:pPr>
            <w:r>
              <w:rPr>
                <w:rFonts w:ascii="Helvetica" w:eastAsia="Helvetica" w:hAnsi="Helvetica" w:cs="Helvetica"/>
                <w:color w:val="000000"/>
                <w:sz w:val="22"/>
                <w:szCs w:val="22"/>
              </w:rPr>
              <w:t>p-value</w:t>
            </w:r>
          </w:p>
        </w:tc>
      </w:tr>
      <w:tr w:rsidR="00F45144" w14:paraId="679193D3" w14:textId="77777777" w:rsidTr="00FF46C2">
        <w:trPr>
          <w:cantSplit/>
          <w:jc w:val="center"/>
        </w:trPr>
        <w:tc>
          <w:tcPr>
            <w:tcW w:w="4299" w:type="dxa"/>
            <w:shd w:val="clear" w:color="auto" w:fill="FFFFFF"/>
            <w:tcMar>
              <w:top w:w="0" w:type="dxa"/>
              <w:left w:w="0" w:type="dxa"/>
              <w:bottom w:w="0" w:type="dxa"/>
              <w:right w:w="0" w:type="dxa"/>
            </w:tcMar>
          </w:tcPr>
          <w:p w14:paraId="63325C1F" w14:textId="77777777" w:rsidR="00F45144" w:rsidRDefault="00F45144" w:rsidP="006A3F95">
            <w:pPr>
              <w:spacing w:before="100" w:after="100"/>
              <w:ind w:left="100" w:right="100"/>
            </w:pPr>
            <w:r>
              <w:rPr>
                <w:rFonts w:ascii="Helvetica" w:eastAsia="Helvetica" w:hAnsi="Helvetica" w:cs="Helvetica"/>
                <w:color w:val="000000"/>
                <w:sz w:val="22"/>
                <w:szCs w:val="22"/>
              </w:rPr>
              <w:t>Age at diagnosis</w:t>
            </w:r>
          </w:p>
        </w:tc>
        <w:tc>
          <w:tcPr>
            <w:tcW w:w="655" w:type="dxa"/>
            <w:shd w:val="clear" w:color="auto" w:fill="FFFFFF"/>
            <w:tcMar>
              <w:top w:w="0" w:type="dxa"/>
              <w:left w:w="0" w:type="dxa"/>
              <w:bottom w:w="0" w:type="dxa"/>
              <w:right w:w="0" w:type="dxa"/>
            </w:tcMar>
            <w:vAlign w:val="center"/>
          </w:tcPr>
          <w:p w14:paraId="1E050ED8" w14:textId="77777777" w:rsidR="00F45144" w:rsidRDefault="00F45144" w:rsidP="006A3F95">
            <w:pPr>
              <w:spacing w:before="100" w:after="100"/>
              <w:ind w:left="100" w:right="100"/>
              <w:jc w:val="center"/>
            </w:pPr>
            <w:r>
              <w:rPr>
                <w:rFonts w:ascii="Helvetica" w:eastAsia="Helvetica" w:hAnsi="Helvetica" w:cs="Helvetica"/>
                <w:color w:val="000000"/>
                <w:sz w:val="22"/>
                <w:szCs w:val="22"/>
              </w:rPr>
              <w:t>92</w:t>
            </w:r>
          </w:p>
        </w:tc>
        <w:tc>
          <w:tcPr>
            <w:tcW w:w="4227" w:type="dxa"/>
            <w:shd w:val="clear" w:color="auto" w:fill="FFFFFF"/>
            <w:tcMar>
              <w:top w:w="0" w:type="dxa"/>
              <w:left w:w="0" w:type="dxa"/>
              <w:bottom w:w="0" w:type="dxa"/>
              <w:right w:w="0" w:type="dxa"/>
            </w:tcMar>
            <w:vAlign w:val="center"/>
          </w:tcPr>
          <w:p w14:paraId="4317386E"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0.99 (0.95 to 1.03)</w:t>
            </w:r>
          </w:p>
        </w:tc>
        <w:tc>
          <w:tcPr>
            <w:tcW w:w="1132" w:type="dxa"/>
            <w:shd w:val="clear" w:color="auto" w:fill="FFFFFF"/>
            <w:tcMar>
              <w:top w:w="0" w:type="dxa"/>
              <w:left w:w="0" w:type="dxa"/>
              <w:bottom w:w="0" w:type="dxa"/>
              <w:right w:w="0" w:type="dxa"/>
            </w:tcMar>
            <w:vAlign w:val="center"/>
          </w:tcPr>
          <w:p w14:paraId="6CDCA422"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0.62</w:t>
            </w:r>
          </w:p>
        </w:tc>
      </w:tr>
      <w:tr w:rsidR="00F45144" w14:paraId="434394B6" w14:textId="77777777" w:rsidTr="00FF46C2">
        <w:trPr>
          <w:cantSplit/>
          <w:jc w:val="center"/>
        </w:trPr>
        <w:tc>
          <w:tcPr>
            <w:tcW w:w="4299" w:type="dxa"/>
            <w:shd w:val="clear" w:color="auto" w:fill="FFFFFF"/>
            <w:tcMar>
              <w:top w:w="0" w:type="dxa"/>
              <w:left w:w="0" w:type="dxa"/>
              <w:bottom w:w="0" w:type="dxa"/>
              <w:right w:w="0" w:type="dxa"/>
            </w:tcMar>
          </w:tcPr>
          <w:p w14:paraId="56E10002" w14:textId="77777777" w:rsidR="00F45144" w:rsidRDefault="00F45144" w:rsidP="006A3F95">
            <w:pPr>
              <w:spacing w:before="100" w:after="100"/>
              <w:ind w:left="100" w:right="100"/>
            </w:pPr>
            <w:r>
              <w:rPr>
                <w:rFonts w:ascii="Helvetica" w:eastAsia="Helvetica" w:hAnsi="Helvetica" w:cs="Helvetica"/>
                <w:color w:val="000000"/>
                <w:sz w:val="22"/>
                <w:szCs w:val="22"/>
              </w:rPr>
              <w:t>CRM</w:t>
            </w:r>
          </w:p>
        </w:tc>
        <w:tc>
          <w:tcPr>
            <w:tcW w:w="655" w:type="dxa"/>
            <w:shd w:val="clear" w:color="auto" w:fill="FFFFFF"/>
            <w:tcMar>
              <w:top w:w="0" w:type="dxa"/>
              <w:left w:w="0" w:type="dxa"/>
              <w:bottom w:w="0" w:type="dxa"/>
              <w:right w:w="0" w:type="dxa"/>
            </w:tcMar>
            <w:vAlign w:val="center"/>
          </w:tcPr>
          <w:p w14:paraId="10CA3E52" w14:textId="77777777" w:rsidR="00F45144" w:rsidRDefault="00F45144" w:rsidP="006A3F95">
            <w:pPr>
              <w:spacing w:before="100" w:after="100"/>
              <w:ind w:left="100" w:right="100"/>
              <w:jc w:val="center"/>
            </w:pPr>
            <w:r>
              <w:rPr>
                <w:rFonts w:ascii="Helvetica" w:eastAsia="Helvetica" w:hAnsi="Helvetica" w:cs="Helvetica"/>
                <w:color w:val="000000"/>
                <w:sz w:val="22"/>
                <w:szCs w:val="22"/>
              </w:rPr>
              <w:t>92</w:t>
            </w:r>
          </w:p>
        </w:tc>
        <w:tc>
          <w:tcPr>
            <w:tcW w:w="4227" w:type="dxa"/>
            <w:shd w:val="clear" w:color="auto" w:fill="FFFFFF"/>
            <w:tcMar>
              <w:top w:w="0" w:type="dxa"/>
              <w:left w:w="0" w:type="dxa"/>
              <w:bottom w:w="0" w:type="dxa"/>
              <w:right w:w="0" w:type="dxa"/>
            </w:tcMar>
            <w:vAlign w:val="center"/>
          </w:tcPr>
          <w:p w14:paraId="39C5915A" w14:textId="77777777" w:rsidR="00F45144" w:rsidRDefault="00F45144" w:rsidP="006A3F95">
            <w:pPr>
              <w:spacing w:before="100" w:after="100"/>
              <w:ind w:left="100" w:right="100"/>
              <w:jc w:val="center"/>
            </w:pPr>
          </w:p>
        </w:tc>
        <w:tc>
          <w:tcPr>
            <w:tcW w:w="1132" w:type="dxa"/>
            <w:shd w:val="clear" w:color="auto" w:fill="FFFFFF"/>
            <w:tcMar>
              <w:top w:w="0" w:type="dxa"/>
              <w:left w:w="0" w:type="dxa"/>
              <w:bottom w:w="0" w:type="dxa"/>
              <w:right w:w="0" w:type="dxa"/>
            </w:tcMar>
            <w:vAlign w:val="center"/>
          </w:tcPr>
          <w:p w14:paraId="6B66010F" w14:textId="77777777" w:rsidR="00F45144" w:rsidRDefault="00F45144" w:rsidP="006A3F95">
            <w:pPr>
              <w:spacing w:before="100" w:after="100"/>
              <w:ind w:left="100" w:right="100"/>
              <w:jc w:val="center"/>
            </w:pPr>
          </w:p>
        </w:tc>
      </w:tr>
      <w:tr w:rsidR="00F45144" w14:paraId="36C9C30C" w14:textId="77777777" w:rsidTr="00FF46C2">
        <w:trPr>
          <w:cantSplit/>
          <w:jc w:val="center"/>
        </w:trPr>
        <w:tc>
          <w:tcPr>
            <w:tcW w:w="4299" w:type="dxa"/>
            <w:shd w:val="clear" w:color="auto" w:fill="FFFFFF"/>
            <w:tcMar>
              <w:top w:w="0" w:type="dxa"/>
              <w:left w:w="0" w:type="dxa"/>
              <w:bottom w:w="0" w:type="dxa"/>
              <w:right w:w="0" w:type="dxa"/>
            </w:tcMar>
          </w:tcPr>
          <w:p w14:paraId="12ACD220" w14:textId="77777777" w:rsidR="00F45144" w:rsidRDefault="00F45144" w:rsidP="006A3F95">
            <w:pPr>
              <w:spacing w:before="100" w:after="100"/>
              <w:ind w:left="300" w:right="100"/>
            </w:pPr>
            <w:r>
              <w:rPr>
                <w:rFonts w:ascii="Helvetica" w:eastAsia="Helvetica" w:hAnsi="Helvetica" w:cs="Helvetica"/>
                <w:color w:val="000000"/>
                <w:sz w:val="22"/>
                <w:szCs w:val="22"/>
              </w:rPr>
              <w:t>pos</w:t>
            </w:r>
          </w:p>
        </w:tc>
        <w:tc>
          <w:tcPr>
            <w:tcW w:w="655" w:type="dxa"/>
            <w:shd w:val="clear" w:color="auto" w:fill="FFFFFF"/>
            <w:tcMar>
              <w:top w:w="0" w:type="dxa"/>
              <w:left w:w="0" w:type="dxa"/>
              <w:bottom w:w="0" w:type="dxa"/>
              <w:right w:w="0" w:type="dxa"/>
            </w:tcMar>
            <w:vAlign w:val="center"/>
          </w:tcPr>
          <w:p w14:paraId="0B05DE75" w14:textId="77777777" w:rsidR="00F45144" w:rsidRDefault="00F45144" w:rsidP="006A3F95">
            <w:pPr>
              <w:spacing w:before="100" w:after="100"/>
              <w:ind w:left="100" w:right="100"/>
              <w:jc w:val="center"/>
            </w:pPr>
          </w:p>
        </w:tc>
        <w:tc>
          <w:tcPr>
            <w:tcW w:w="4227" w:type="dxa"/>
            <w:shd w:val="clear" w:color="auto" w:fill="FFFFFF"/>
            <w:tcMar>
              <w:top w:w="0" w:type="dxa"/>
              <w:left w:w="0" w:type="dxa"/>
              <w:bottom w:w="0" w:type="dxa"/>
              <w:right w:w="0" w:type="dxa"/>
            </w:tcMar>
            <w:vAlign w:val="center"/>
          </w:tcPr>
          <w:p w14:paraId="7B33F742" w14:textId="77777777" w:rsidR="00F45144" w:rsidRDefault="00F45144" w:rsidP="006A3F95">
            <w:pPr>
              <w:spacing w:before="100" w:after="100"/>
              <w:ind w:left="100" w:right="100"/>
              <w:jc w:val="center"/>
            </w:pPr>
            <w:r>
              <w:rPr>
                <w:rFonts w:ascii="Helvetica" w:eastAsia="Helvetica" w:hAnsi="Helvetica" w:cs="Helvetica"/>
                <w:color w:val="000000"/>
                <w:sz w:val="22"/>
                <w:szCs w:val="22"/>
              </w:rPr>
              <w:t>—</w:t>
            </w:r>
          </w:p>
        </w:tc>
        <w:tc>
          <w:tcPr>
            <w:tcW w:w="1132" w:type="dxa"/>
            <w:shd w:val="clear" w:color="auto" w:fill="FFFFFF"/>
            <w:tcMar>
              <w:top w:w="0" w:type="dxa"/>
              <w:left w:w="0" w:type="dxa"/>
              <w:bottom w:w="0" w:type="dxa"/>
              <w:right w:w="0" w:type="dxa"/>
            </w:tcMar>
            <w:vAlign w:val="center"/>
          </w:tcPr>
          <w:p w14:paraId="13A18721" w14:textId="77777777" w:rsidR="00F45144" w:rsidRDefault="00F45144" w:rsidP="006A3F95">
            <w:pPr>
              <w:spacing w:before="100" w:after="100"/>
              <w:ind w:left="100" w:right="100"/>
              <w:jc w:val="center"/>
            </w:pPr>
          </w:p>
        </w:tc>
      </w:tr>
      <w:tr w:rsidR="00F45144" w14:paraId="6CE4F1DC" w14:textId="77777777" w:rsidTr="00FF46C2">
        <w:trPr>
          <w:cantSplit/>
          <w:jc w:val="center"/>
        </w:trPr>
        <w:tc>
          <w:tcPr>
            <w:tcW w:w="4299" w:type="dxa"/>
            <w:shd w:val="clear" w:color="auto" w:fill="FFFFFF"/>
            <w:tcMar>
              <w:top w:w="0" w:type="dxa"/>
              <w:left w:w="0" w:type="dxa"/>
              <w:bottom w:w="0" w:type="dxa"/>
              <w:right w:w="0" w:type="dxa"/>
            </w:tcMar>
          </w:tcPr>
          <w:p w14:paraId="754C76D4" w14:textId="77777777" w:rsidR="00F45144" w:rsidRDefault="00F45144" w:rsidP="006A3F95">
            <w:pPr>
              <w:spacing w:before="100" w:after="100"/>
              <w:ind w:left="300" w:right="100"/>
            </w:pPr>
            <w:r>
              <w:rPr>
                <w:rFonts w:ascii="Helvetica" w:eastAsia="Helvetica" w:hAnsi="Helvetica" w:cs="Helvetica"/>
                <w:color w:val="000000"/>
                <w:sz w:val="22"/>
                <w:szCs w:val="22"/>
              </w:rPr>
              <w:t>neg</w:t>
            </w:r>
          </w:p>
        </w:tc>
        <w:tc>
          <w:tcPr>
            <w:tcW w:w="655" w:type="dxa"/>
            <w:shd w:val="clear" w:color="auto" w:fill="FFFFFF"/>
            <w:tcMar>
              <w:top w:w="0" w:type="dxa"/>
              <w:left w:w="0" w:type="dxa"/>
              <w:bottom w:w="0" w:type="dxa"/>
              <w:right w:w="0" w:type="dxa"/>
            </w:tcMar>
            <w:vAlign w:val="center"/>
          </w:tcPr>
          <w:p w14:paraId="11778A32" w14:textId="77777777" w:rsidR="00F45144" w:rsidRDefault="00F45144" w:rsidP="006A3F95">
            <w:pPr>
              <w:spacing w:before="100" w:after="100"/>
              <w:ind w:left="100" w:right="100"/>
              <w:jc w:val="center"/>
            </w:pPr>
          </w:p>
        </w:tc>
        <w:tc>
          <w:tcPr>
            <w:tcW w:w="4227" w:type="dxa"/>
            <w:shd w:val="clear" w:color="auto" w:fill="FFFFFF"/>
            <w:tcMar>
              <w:top w:w="0" w:type="dxa"/>
              <w:left w:w="0" w:type="dxa"/>
              <w:bottom w:w="0" w:type="dxa"/>
              <w:right w:w="0" w:type="dxa"/>
            </w:tcMar>
            <w:vAlign w:val="center"/>
          </w:tcPr>
          <w:p w14:paraId="31FD5849" w14:textId="27AD9F16" w:rsidR="00F45144" w:rsidRDefault="00F45144" w:rsidP="006A3F95">
            <w:pPr>
              <w:spacing w:before="100" w:after="100"/>
              <w:ind w:left="100" w:right="100"/>
              <w:jc w:val="center"/>
            </w:pPr>
            <w:r w:rsidRPr="00094DE4">
              <w:rPr>
                <w:rFonts w:ascii="Helvetica" w:eastAsia="Helvetica" w:hAnsi="Helvetica" w:cs="Helvetica"/>
                <w:color w:val="000000"/>
                <w:sz w:val="22"/>
                <w:szCs w:val="22"/>
                <w:highlight w:val="yellow"/>
              </w:rPr>
              <w:t>0.</w:t>
            </w:r>
            <w:ins w:id="1160" w:author="Kaiwen Wang" w:date="2022-01-30T17:44:00Z">
              <w:r w:rsidR="00B94AB1">
                <w:rPr>
                  <w:rFonts w:ascii="Helvetica" w:eastAsia="Helvetica" w:hAnsi="Helvetica" w:cs="Helvetica"/>
                  <w:color w:val="000000"/>
                  <w:sz w:val="22"/>
                  <w:szCs w:val="22"/>
                  <w:highlight w:val="yellow"/>
                </w:rPr>
                <w:t>21</w:t>
              </w:r>
            </w:ins>
            <w:del w:id="1161" w:author="Kaiwen Wang" w:date="2022-01-30T17:44:00Z">
              <w:r w:rsidRPr="00094DE4" w:rsidDel="00B94AB1">
                <w:rPr>
                  <w:rFonts w:ascii="Helvetica" w:eastAsia="Helvetica" w:hAnsi="Helvetica" w:cs="Helvetica"/>
                  <w:color w:val="000000"/>
                  <w:sz w:val="22"/>
                  <w:szCs w:val="22"/>
                  <w:highlight w:val="yellow"/>
                </w:rPr>
                <w:delText>00</w:delText>
              </w:r>
            </w:del>
            <w:r w:rsidRPr="00094DE4">
              <w:rPr>
                <w:rFonts w:ascii="Helvetica" w:eastAsia="Helvetica" w:hAnsi="Helvetica" w:cs="Helvetica"/>
                <w:color w:val="000000"/>
                <w:sz w:val="22"/>
                <w:szCs w:val="22"/>
                <w:highlight w:val="yellow"/>
              </w:rPr>
              <w:t xml:space="preserve"> (0.00</w:t>
            </w:r>
            <w:ins w:id="1162" w:author="Kaiwen Wang" w:date="2022-01-30T17:44:00Z">
              <w:r w:rsidR="00B94AB1">
                <w:rPr>
                  <w:rFonts w:ascii="Helvetica" w:eastAsia="Helvetica" w:hAnsi="Helvetica" w:cs="Helvetica"/>
                  <w:color w:val="000000"/>
                  <w:sz w:val="22"/>
                  <w:szCs w:val="22"/>
                  <w:highlight w:val="yellow"/>
                </w:rPr>
                <w:t>2</w:t>
              </w:r>
            </w:ins>
            <w:r w:rsidRPr="00094DE4">
              <w:rPr>
                <w:rFonts w:ascii="Helvetica" w:eastAsia="Helvetica" w:hAnsi="Helvetica" w:cs="Helvetica"/>
                <w:color w:val="000000"/>
                <w:sz w:val="22"/>
                <w:szCs w:val="22"/>
                <w:highlight w:val="yellow"/>
              </w:rPr>
              <w:t xml:space="preserve"> to </w:t>
            </w:r>
            <w:ins w:id="1163" w:author="Kaiwen Wang" w:date="2022-01-30T17:44:00Z">
              <w:r w:rsidR="00B94AB1">
                <w:rPr>
                  <w:rFonts w:ascii="Helvetica" w:eastAsia="Helvetica" w:hAnsi="Helvetica" w:cs="Helvetica"/>
                  <w:color w:val="000000"/>
                  <w:sz w:val="22"/>
                  <w:szCs w:val="22"/>
                  <w:highlight w:val="yellow"/>
                </w:rPr>
                <w:t>1</w:t>
              </w:r>
            </w:ins>
            <w:del w:id="1164" w:author="Kaiwen Wang" w:date="2022-01-30T17:44:00Z">
              <w:r w:rsidRPr="00094DE4" w:rsidDel="00B94AB1">
                <w:rPr>
                  <w:rFonts w:ascii="Helvetica" w:eastAsia="Helvetica" w:hAnsi="Helvetica" w:cs="Helvetica"/>
                  <w:color w:val="000000"/>
                  <w:sz w:val="22"/>
                  <w:szCs w:val="22"/>
                  <w:highlight w:val="yellow"/>
                </w:rPr>
                <w:delText>0</w:delText>
              </w:r>
            </w:del>
            <w:r w:rsidRPr="00094DE4">
              <w:rPr>
                <w:rFonts w:ascii="Helvetica" w:eastAsia="Helvetica" w:hAnsi="Helvetica" w:cs="Helvetica"/>
                <w:color w:val="000000"/>
                <w:sz w:val="22"/>
                <w:szCs w:val="22"/>
                <w:highlight w:val="yellow"/>
              </w:rPr>
              <w:t>.</w:t>
            </w:r>
            <w:ins w:id="1165" w:author="Kaiwen Wang" w:date="2022-01-30T17:44:00Z">
              <w:r w:rsidR="00B94AB1">
                <w:rPr>
                  <w:rFonts w:ascii="Helvetica" w:eastAsia="Helvetica" w:hAnsi="Helvetica" w:cs="Helvetica"/>
                  <w:color w:val="000000"/>
                  <w:sz w:val="22"/>
                  <w:szCs w:val="22"/>
                  <w:highlight w:val="yellow"/>
                </w:rPr>
                <w:t>84</w:t>
              </w:r>
            </w:ins>
            <w:del w:id="1166" w:author="Kaiwen Wang" w:date="2022-01-30T17:44:00Z">
              <w:r w:rsidRPr="00094DE4" w:rsidDel="00B94AB1">
                <w:rPr>
                  <w:rFonts w:ascii="Helvetica" w:eastAsia="Helvetica" w:hAnsi="Helvetica" w:cs="Helvetica"/>
                  <w:color w:val="000000"/>
                  <w:sz w:val="22"/>
                  <w:szCs w:val="22"/>
                  <w:highlight w:val="yellow"/>
                </w:rPr>
                <w:delText>00</w:delText>
              </w:r>
            </w:del>
            <w:r w:rsidRPr="00094DE4">
              <w:rPr>
                <w:rFonts w:ascii="Helvetica" w:eastAsia="Helvetica" w:hAnsi="Helvetica" w:cs="Helvetica"/>
                <w:color w:val="000000"/>
                <w:sz w:val="22"/>
                <w:szCs w:val="22"/>
                <w:highlight w:val="yellow"/>
              </w:rPr>
              <w:t>)</w:t>
            </w:r>
          </w:p>
        </w:tc>
        <w:tc>
          <w:tcPr>
            <w:tcW w:w="1132" w:type="dxa"/>
            <w:shd w:val="clear" w:color="auto" w:fill="FFFFFF"/>
            <w:tcMar>
              <w:top w:w="0" w:type="dxa"/>
              <w:left w:w="0" w:type="dxa"/>
              <w:bottom w:w="0" w:type="dxa"/>
              <w:right w:w="0" w:type="dxa"/>
            </w:tcMar>
            <w:vAlign w:val="center"/>
          </w:tcPr>
          <w:p w14:paraId="5F30C43B" w14:textId="0EC81D12" w:rsidR="00F45144" w:rsidRDefault="00A35DC9" w:rsidP="006A3F95">
            <w:pPr>
              <w:spacing w:before="100" w:after="100"/>
              <w:ind w:left="100" w:right="100"/>
              <w:jc w:val="center"/>
            </w:pPr>
            <w:ins w:id="1167" w:author="Kaiwen Wang" w:date="2022-01-30T17:44:00Z">
              <w:r>
                <w:rPr>
                  <w:rFonts w:ascii="Helvetica" w:eastAsia="Helvetica" w:hAnsi="Helvetica" w:cs="Helvetica"/>
                  <w:b/>
                  <w:color w:val="000000"/>
                  <w:sz w:val="22"/>
                  <w:szCs w:val="22"/>
                  <w:highlight w:val="yellow"/>
                </w:rPr>
                <w:t>0.19</w:t>
              </w:r>
            </w:ins>
            <w:del w:id="1168" w:author="Kaiwen Wang" w:date="2022-01-30T17:44:00Z">
              <w:r w:rsidR="00F45144" w:rsidRPr="00094DE4" w:rsidDel="00A35DC9">
                <w:rPr>
                  <w:rFonts w:ascii="Helvetica" w:eastAsia="Helvetica" w:hAnsi="Helvetica" w:cs="Helvetica"/>
                  <w:b/>
                  <w:color w:val="000000"/>
                  <w:sz w:val="22"/>
                  <w:szCs w:val="22"/>
                  <w:highlight w:val="yellow"/>
                </w:rPr>
                <w:delText>&lt;0.001</w:delText>
              </w:r>
            </w:del>
          </w:p>
        </w:tc>
      </w:tr>
      <w:tr w:rsidR="00F45144" w14:paraId="6AEC277F" w14:textId="77777777" w:rsidTr="00FF46C2">
        <w:trPr>
          <w:cantSplit/>
          <w:jc w:val="center"/>
        </w:trPr>
        <w:tc>
          <w:tcPr>
            <w:tcW w:w="4299" w:type="dxa"/>
            <w:shd w:val="clear" w:color="auto" w:fill="FFFFFF"/>
            <w:tcMar>
              <w:top w:w="0" w:type="dxa"/>
              <w:left w:w="0" w:type="dxa"/>
              <w:bottom w:w="0" w:type="dxa"/>
              <w:right w:w="0" w:type="dxa"/>
            </w:tcMar>
          </w:tcPr>
          <w:p w14:paraId="261F6A60" w14:textId="77777777" w:rsidR="00F45144" w:rsidRDefault="00F45144" w:rsidP="006A3F95">
            <w:pPr>
              <w:spacing w:before="100" w:after="100"/>
              <w:ind w:left="100" w:right="100"/>
            </w:pPr>
            <w:r>
              <w:rPr>
                <w:rFonts w:ascii="Helvetica" w:eastAsia="Helvetica" w:hAnsi="Helvetica" w:cs="Helvetica"/>
                <w:color w:val="000000"/>
                <w:sz w:val="22"/>
                <w:szCs w:val="22"/>
              </w:rPr>
              <w:t>R status</w:t>
            </w:r>
          </w:p>
        </w:tc>
        <w:tc>
          <w:tcPr>
            <w:tcW w:w="655" w:type="dxa"/>
            <w:shd w:val="clear" w:color="auto" w:fill="FFFFFF"/>
            <w:tcMar>
              <w:top w:w="0" w:type="dxa"/>
              <w:left w:w="0" w:type="dxa"/>
              <w:bottom w:w="0" w:type="dxa"/>
              <w:right w:w="0" w:type="dxa"/>
            </w:tcMar>
            <w:vAlign w:val="center"/>
          </w:tcPr>
          <w:p w14:paraId="1E40BC9E" w14:textId="77777777" w:rsidR="00F45144" w:rsidRDefault="00F45144" w:rsidP="006A3F95">
            <w:pPr>
              <w:spacing w:before="100" w:after="100"/>
              <w:ind w:left="100" w:right="100"/>
              <w:jc w:val="center"/>
            </w:pPr>
            <w:r>
              <w:rPr>
                <w:rFonts w:ascii="Helvetica" w:eastAsia="Helvetica" w:hAnsi="Helvetica" w:cs="Helvetica"/>
                <w:color w:val="000000"/>
                <w:sz w:val="22"/>
                <w:szCs w:val="22"/>
              </w:rPr>
              <w:t>92</w:t>
            </w:r>
          </w:p>
        </w:tc>
        <w:tc>
          <w:tcPr>
            <w:tcW w:w="4227" w:type="dxa"/>
            <w:shd w:val="clear" w:color="auto" w:fill="FFFFFF"/>
            <w:tcMar>
              <w:top w:w="0" w:type="dxa"/>
              <w:left w:w="0" w:type="dxa"/>
              <w:bottom w:w="0" w:type="dxa"/>
              <w:right w:w="0" w:type="dxa"/>
            </w:tcMar>
            <w:vAlign w:val="center"/>
          </w:tcPr>
          <w:p w14:paraId="3490C7C6" w14:textId="77777777" w:rsidR="00F45144" w:rsidRDefault="00F45144" w:rsidP="006A3F95">
            <w:pPr>
              <w:spacing w:before="100" w:after="100"/>
              <w:ind w:left="100" w:right="100"/>
              <w:jc w:val="center"/>
            </w:pPr>
          </w:p>
        </w:tc>
        <w:tc>
          <w:tcPr>
            <w:tcW w:w="1132" w:type="dxa"/>
            <w:shd w:val="clear" w:color="auto" w:fill="FFFFFF"/>
            <w:tcMar>
              <w:top w:w="0" w:type="dxa"/>
              <w:left w:w="0" w:type="dxa"/>
              <w:bottom w:w="0" w:type="dxa"/>
              <w:right w:w="0" w:type="dxa"/>
            </w:tcMar>
            <w:vAlign w:val="center"/>
          </w:tcPr>
          <w:p w14:paraId="314CD09F" w14:textId="77777777" w:rsidR="00F45144" w:rsidRDefault="00F45144" w:rsidP="006A3F95">
            <w:pPr>
              <w:spacing w:before="100" w:after="100"/>
              <w:ind w:left="100" w:right="100"/>
              <w:jc w:val="center"/>
            </w:pPr>
          </w:p>
        </w:tc>
      </w:tr>
      <w:tr w:rsidR="00F45144" w14:paraId="67288786" w14:textId="77777777" w:rsidTr="00FF46C2">
        <w:trPr>
          <w:cantSplit/>
          <w:jc w:val="center"/>
        </w:trPr>
        <w:tc>
          <w:tcPr>
            <w:tcW w:w="4299" w:type="dxa"/>
            <w:shd w:val="clear" w:color="auto" w:fill="FFFFFF"/>
            <w:tcMar>
              <w:top w:w="0" w:type="dxa"/>
              <w:left w:w="0" w:type="dxa"/>
              <w:bottom w:w="0" w:type="dxa"/>
              <w:right w:w="0" w:type="dxa"/>
            </w:tcMar>
          </w:tcPr>
          <w:p w14:paraId="00B414C6" w14:textId="77777777" w:rsidR="00F45144" w:rsidRDefault="00F45144" w:rsidP="006A3F95">
            <w:pPr>
              <w:spacing w:before="100" w:after="100"/>
              <w:ind w:left="300" w:right="100"/>
            </w:pPr>
            <w:r>
              <w:rPr>
                <w:rFonts w:ascii="Helvetica" w:eastAsia="Helvetica" w:hAnsi="Helvetica" w:cs="Helvetica"/>
                <w:color w:val="000000"/>
                <w:sz w:val="22"/>
                <w:szCs w:val="22"/>
              </w:rPr>
              <w:t>R0</w:t>
            </w:r>
          </w:p>
        </w:tc>
        <w:tc>
          <w:tcPr>
            <w:tcW w:w="655" w:type="dxa"/>
            <w:shd w:val="clear" w:color="auto" w:fill="FFFFFF"/>
            <w:tcMar>
              <w:top w:w="0" w:type="dxa"/>
              <w:left w:w="0" w:type="dxa"/>
              <w:bottom w:w="0" w:type="dxa"/>
              <w:right w:w="0" w:type="dxa"/>
            </w:tcMar>
            <w:vAlign w:val="center"/>
          </w:tcPr>
          <w:p w14:paraId="178D971F" w14:textId="77777777" w:rsidR="00F45144" w:rsidRDefault="00F45144" w:rsidP="006A3F95">
            <w:pPr>
              <w:spacing w:before="100" w:after="100"/>
              <w:ind w:left="100" w:right="100"/>
              <w:jc w:val="center"/>
            </w:pPr>
          </w:p>
        </w:tc>
        <w:tc>
          <w:tcPr>
            <w:tcW w:w="4227" w:type="dxa"/>
            <w:shd w:val="clear" w:color="auto" w:fill="FFFFFF"/>
            <w:tcMar>
              <w:top w:w="0" w:type="dxa"/>
              <w:left w:w="0" w:type="dxa"/>
              <w:bottom w:w="0" w:type="dxa"/>
              <w:right w:w="0" w:type="dxa"/>
            </w:tcMar>
            <w:vAlign w:val="center"/>
          </w:tcPr>
          <w:p w14:paraId="2DEB33AA" w14:textId="77777777" w:rsidR="00F45144" w:rsidRDefault="00F45144" w:rsidP="006A3F95">
            <w:pPr>
              <w:spacing w:before="100" w:after="100"/>
              <w:ind w:left="100" w:right="100"/>
              <w:jc w:val="center"/>
            </w:pPr>
            <w:r>
              <w:rPr>
                <w:rFonts w:ascii="Helvetica" w:eastAsia="Helvetica" w:hAnsi="Helvetica" w:cs="Helvetica"/>
                <w:color w:val="000000"/>
                <w:sz w:val="22"/>
                <w:szCs w:val="22"/>
              </w:rPr>
              <w:t>—</w:t>
            </w:r>
          </w:p>
        </w:tc>
        <w:tc>
          <w:tcPr>
            <w:tcW w:w="1132" w:type="dxa"/>
            <w:shd w:val="clear" w:color="auto" w:fill="FFFFFF"/>
            <w:tcMar>
              <w:top w:w="0" w:type="dxa"/>
              <w:left w:w="0" w:type="dxa"/>
              <w:bottom w:w="0" w:type="dxa"/>
              <w:right w:w="0" w:type="dxa"/>
            </w:tcMar>
            <w:vAlign w:val="center"/>
          </w:tcPr>
          <w:p w14:paraId="3329D6F7" w14:textId="77777777" w:rsidR="00F45144" w:rsidRDefault="00F45144" w:rsidP="006A3F95">
            <w:pPr>
              <w:spacing w:before="100" w:after="100"/>
              <w:ind w:left="100" w:right="100"/>
              <w:jc w:val="center"/>
            </w:pPr>
          </w:p>
        </w:tc>
      </w:tr>
      <w:tr w:rsidR="00F45144" w14:paraId="1A3A7D57" w14:textId="77777777" w:rsidTr="00FF46C2">
        <w:trPr>
          <w:cantSplit/>
          <w:jc w:val="center"/>
        </w:trPr>
        <w:tc>
          <w:tcPr>
            <w:tcW w:w="4299" w:type="dxa"/>
            <w:shd w:val="clear" w:color="auto" w:fill="FFFFFF"/>
            <w:tcMar>
              <w:top w:w="0" w:type="dxa"/>
              <w:left w:w="0" w:type="dxa"/>
              <w:bottom w:w="0" w:type="dxa"/>
              <w:right w:w="0" w:type="dxa"/>
            </w:tcMar>
          </w:tcPr>
          <w:p w14:paraId="18E4144F" w14:textId="77777777" w:rsidR="00F45144" w:rsidRDefault="00F45144" w:rsidP="006A3F95">
            <w:pPr>
              <w:spacing w:before="100" w:after="100"/>
              <w:ind w:left="300" w:right="100"/>
            </w:pPr>
            <w:r>
              <w:rPr>
                <w:rFonts w:ascii="Helvetica" w:eastAsia="Helvetica" w:hAnsi="Helvetica" w:cs="Helvetica"/>
                <w:color w:val="000000"/>
                <w:sz w:val="22"/>
                <w:szCs w:val="22"/>
              </w:rPr>
              <w:t>R1</w:t>
            </w:r>
          </w:p>
        </w:tc>
        <w:tc>
          <w:tcPr>
            <w:tcW w:w="655" w:type="dxa"/>
            <w:shd w:val="clear" w:color="auto" w:fill="FFFFFF"/>
            <w:tcMar>
              <w:top w:w="0" w:type="dxa"/>
              <w:left w:w="0" w:type="dxa"/>
              <w:bottom w:w="0" w:type="dxa"/>
              <w:right w:w="0" w:type="dxa"/>
            </w:tcMar>
            <w:vAlign w:val="center"/>
          </w:tcPr>
          <w:p w14:paraId="00EBD6CC" w14:textId="77777777" w:rsidR="00F45144" w:rsidRDefault="00F45144" w:rsidP="006A3F95">
            <w:pPr>
              <w:spacing w:before="100" w:after="100"/>
              <w:ind w:left="100" w:right="100"/>
              <w:jc w:val="center"/>
            </w:pPr>
          </w:p>
        </w:tc>
        <w:tc>
          <w:tcPr>
            <w:tcW w:w="4227" w:type="dxa"/>
            <w:shd w:val="clear" w:color="auto" w:fill="FFFFFF"/>
            <w:tcMar>
              <w:top w:w="0" w:type="dxa"/>
              <w:left w:w="0" w:type="dxa"/>
              <w:bottom w:w="0" w:type="dxa"/>
              <w:right w:w="0" w:type="dxa"/>
            </w:tcMar>
            <w:vAlign w:val="center"/>
          </w:tcPr>
          <w:p w14:paraId="729BF725" w14:textId="77777777" w:rsidR="00F45144" w:rsidRDefault="00F45144" w:rsidP="006A3F95">
            <w:pPr>
              <w:spacing w:before="100" w:after="100"/>
              <w:ind w:left="100" w:right="100"/>
              <w:jc w:val="center"/>
            </w:pPr>
            <w:r>
              <w:rPr>
                <w:rFonts w:ascii="Helvetica" w:eastAsia="Helvetica" w:hAnsi="Helvetica" w:cs="Helvetica"/>
                <w:color w:val="000000"/>
                <w:sz w:val="22"/>
                <w:szCs w:val="22"/>
              </w:rPr>
              <w:t>5.81 (2.09 to 16.2)</w:t>
            </w:r>
          </w:p>
        </w:tc>
        <w:tc>
          <w:tcPr>
            <w:tcW w:w="1132" w:type="dxa"/>
            <w:shd w:val="clear" w:color="auto" w:fill="FFFFFF"/>
            <w:tcMar>
              <w:top w:w="0" w:type="dxa"/>
              <w:left w:w="0" w:type="dxa"/>
              <w:bottom w:w="0" w:type="dxa"/>
              <w:right w:w="0" w:type="dxa"/>
            </w:tcMar>
            <w:vAlign w:val="center"/>
          </w:tcPr>
          <w:p w14:paraId="646538A2" w14:textId="77777777" w:rsidR="00F45144" w:rsidRDefault="00F45144" w:rsidP="006A3F95">
            <w:pPr>
              <w:spacing w:before="100" w:after="100"/>
              <w:ind w:left="100" w:right="100"/>
              <w:jc w:val="center"/>
            </w:pPr>
            <w:r>
              <w:rPr>
                <w:rFonts w:ascii="Helvetica" w:eastAsia="Helvetica" w:hAnsi="Helvetica" w:cs="Helvetica"/>
                <w:b/>
                <w:color w:val="000000"/>
                <w:sz w:val="22"/>
                <w:szCs w:val="22"/>
              </w:rPr>
              <w:t>&lt;0.001</w:t>
            </w:r>
          </w:p>
        </w:tc>
      </w:tr>
      <w:tr w:rsidR="00F45144" w14:paraId="1831E112" w14:textId="77777777" w:rsidTr="00FF46C2">
        <w:trPr>
          <w:cantSplit/>
          <w:jc w:val="center"/>
        </w:trPr>
        <w:tc>
          <w:tcPr>
            <w:tcW w:w="4299" w:type="dxa"/>
            <w:shd w:val="clear" w:color="auto" w:fill="FFFFFF"/>
            <w:tcMar>
              <w:top w:w="0" w:type="dxa"/>
              <w:left w:w="0" w:type="dxa"/>
              <w:bottom w:w="0" w:type="dxa"/>
              <w:right w:w="0" w:type="dxa"/>
            </w:tcMar>
          </w:tcPr>
          <w:p w14:paraId="50E727F4" w14:textId="77777777" w:rsidR="00F45144" w:rsidRDefault="00F45144" w:rsidP="006A3F95">
            <w:pPr>
              <w:spacing w:before="100" w:after="100"/>
              <w:ind w:left="100" w:right="100"/>
            </w:pPr>
            <w:r>
              <w:rPr>
                <w:rFonts w:ascii="Helvetica" w:eastAsia="Helvetica" w:hAnsi="Helvetica" w:cs="Helvetica"/>
                <w:color w:val="000000"/>
                <w:sz w:val="22"/>
                <w:szCs w:val="22"/>
              </w:rPr>
              <w:t>Distance from anal verge</w:t>
            </w:r>
          </w:p>
        </w:tc>
        <w:tc>
          <w:tcPr>
            <w:tcW w:w="655" w:type="dxa"/>
            <w:shd w:val="clear" w:color="auto" w:fill="FFFFFF"/>
            <w:tcMar>
              <w:top w:w="0" w:type="dxa"/>
              <w:left w:w="0" w:type="dxa"/>
              <w:bottom w:w="0" w:type="dxa"/>
              <w:right w:w="0" w:type="dxa"/>
            </w:tcMar>
            <w:vAlign w:val="center"/>
          </w:tcPr>
          <w:p w14:paraId="4EF4A211" w14:textId="77777777" w:rsidR="00F45144" w:rsidRDefault="00F45144" w:rsidP="006A3F95">
            <w:pPr>
              <w:spacing w:before="100" w:after="100"/>
              <w:ind w:left="100" w:right="100"/>
              <w:jc w:val="center"/>
            </w:pPr>
            <w:r>
              <w:rPr>
                <w:rFonts w:ascii="Helvetica" w:eastAsia="Helvetica" w:hAnsi="Helvetica" w:cs="Helvetica"/>
                <w:color w:val="000000"/>
                <w:sz w:val="22"/>
                <w:szCs w:val="22"/>
              </w:rPr>
              <w:t>92</w:t>
            </w:r>
          </w:p>
        </w:tc>
        <w:tc>
          <w:tcPr>
            <w:tcW w:w="4227" w:type="dxa"/>
            <w:shd w:val="clear" w:color="auto" w:fill="FFFFFF"/>
            <w:tcMar>
              <w:top w:w="0" w:type="dxa"/>
              <w:left w:w="0" w:type="dxa"/>
              <w:bottom w:w="0" w:type="dxa"/>
              <w:right w:w="0" w:type="dxa"/>
            </w:tcMar>
            <w:vAlign w:val="center"/>
          </w:tcPr>
          <w:p w14:paraId="19FA4BA2"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1.08 (0.90 to 1.30)</w:t>
            </w:r>
          </w:p>
        </w:tc>
        <w:tc>
          <w:tcPr>
            <w:tcW w:w="1132" w:type="dxa"/>
            <w:shd w:val="clear" w:color="auto" w:fill="FFFFFF"/>
            <w:tcMar>
              <w:top w:w="0" w:type="dxa"/>
              <w:left w:w="0" w:type="dxa"/>
              <w:bottom w:w="0" w:type="dxa"/>
              <w:right w:w="0" w:type="dxa"/>
            </w:tcMar>
            <w:vAlign w:val="center"/>
          </w:tcPr>
          <w:p w14:paraId="32343715"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0.41</w:t>
            </w:r>
          </w:p>
        </w:tc>
      </w:tr>
      <w:tr w:rsidR="00F45144" w14:paraId="4DB93CAF" w14:textId="77777777" w:rsidTr="00FF46C2">
        <w:trPr>
          <w:cantSplit/>
          <w:jc w:val="center"/>
        </w:trPr>
        <w:tc>
          <w:tcPr>
            <w:tcW w:w="4299" w:type="dxa"/>
            <w:shd w:val="clear" w:color="auto" w:fill="FFFFFF"/>
            <w:tcMar>
              <w:top w:w="0" w:type="dxa"/>
              <w:left w:w="0" w:type="dxa"/>
              <w:bottom w:w="0" w:type="dxa"/>
              <w:right w:w="0" w:type="dxa"/>
            </w:tcMar>
          </w:tcPr>
          <w:p w14:paraId="4C942B1B" w14:textId="77777777" w:rsidR="00F45144" w:rsidRDefault="00F45144" w:rsidP="006A3F95">
            <w:pPr>
              <w:spacing w:before="100" w:after="100"/>
              <w:ind w:left="100" w:right="100"/>
            </w:pPr>
            <w:proofErr w:type="spellStart"/>
            <w:r>
              <w:rPr>
                <w:rFonts w:ascii="Helvetica" w:eastAsia="Helvetica" w:hAnsi="Helvetica" w:cs="Helvetica"/>
                <w:color w:val="000000"/>
                <w:sz w:val="22"/>
                <w:szCs w:val="22"/>
              </w:rPr>
              <w:lastRenderedPageBreak/>
              <w:t>adjuvant_management</w:t>
            </w:r>
            <w:proofErr w:type="spellEnd"/>
          </w:p>
        </w:tc>
        <w:tc>
          <w:tcPr>
            <w:tcW w:w="655" w:type="dxa"/>
            <w:shd w:val="clear" w:color="auto" w:fill="FFFFFF"/>
            <w:tcMar>
              <w:top w:w="0" w:type="dxa"/>
              <w:left w:w="0" w:type="dxa"/>
              <w:bottom w:w="0" w:type="dxa"/>
              <w:right w:w="0" w:type="dxa"/>
            </w:tcMar>
            <w:vAlign w:val="center"/>
          </w:tcPr>
          <w:p w14:paraId="6B469428" w14:textId="77777777" w:rsidR="00F45144" w:rsidRDefault="00F45144" w:rsidP="006A3F95">
            <w:pPr>
              <w:spacing w:before="100" w:after="100"/>
              <w:ind w:left="100" w:right="100"/>
              <w:jc w:val="center"/>
            </w:pPr>
            <w:r>
              <w:rPr>
                <w:rFonts w:ascii="Helvetica" w:eastAsia="Helvetica" w:hAnsi="Helvetica" w:cs="Helvetica"/>
                <w:color w:val="000000"/>
                <w:sz w:val="22"/>
                <w:szCs w:val="22"/>
              </w:rPr>
              <w:t>92</w:t>
            </w:r>
          </w:p>
        </w:tc>
        <w:tc>
          <w:tcPr>
            <w:tcW w:w="4227" w:type="dxa"/>
            <w:shd w:val="clear" w:color="auto" w:fill="FFFFFF"/>
            <w:tcMar>
              <w:top w:w="0" w:type="dxa"/>
              <w:left w:w="0" w:type="dxa"/>
              <w:bottom w:w="0" w:type="dxa"/>
              <w:right w:w="0" w:type="dxa"/>
            </w:tcMar>
            <w:vAlign w:val="center"/>
          </w:tcPr>
          <w:p w14:paraId="0DAEAB36" w14:textId="77777777" w:rsidR="00F45144" w:rsidRDefault="00F45144" w:rsidP="006A3F95">
            <w:pPr>
              <w:spacing w:before="100" w:after="100"/>
              <w:ind w:left="100" w:right="100"/>
              <w:jc w:val="center"/>
            </w:pPr>
          </w:p>
        </w:tc>
        <w:tc>
          <w:tcPr>
            <w:tcW w:w="1132" w:type="dxa"/>
            <w:shd w:val="clear" w:color="auto" w:fill="FFFFFF"/>
            <w:tcMar>
              <w:top w:w="0" w:type="dxa"/>
              <w:left w:w="0" w:type="dxa"/>
              <w:bottom w:w="0" w:type="dxa"/>
              <w:right w:w="0" w:type="dxa"/>
            </w:tcMar>
            <w:vAlign w:val="center"/>
          </w:tcPr>
          <w:p w14:paraId="00EAE0A8" w14:textId="77777777" w:rsidR="00F45144" w:rsidRDefault="00F45144" w:rsidP="006A3F95">
            <w:pPr>
              <w:spacing w:before="100" w:after="100"/>
              <w:ind w:left="100" w:right="100"/>
              <w:jc w:val="center"/>
            </w:pPr>
          </w:p>
        </w:tc>
      </w:tr>
      <w:tr w:rsidR="00F45144" w14:paraId="43D4C027" w14:textId="77777777" w:rsidTr="00FF46C2">
        <w:trPr>
          <w:cantSplit/>
          <w:jc w:val="center"/>
        </w:trPr>
        <w:tc>
          <w:tcPr>
            <w:tcW w:w="4299" w:type="dxa"/>
            <w:shd w:val="clear" w:color="auto" w:fill="FFFFFF"/>
            <w:tcMar>
              <w:top w:w="0" w:type="dxa"/>
              <w:left w:w="0" w:type="dxa"/>
              <w:bottom w:w="0" w:type="dxa"/>
              <w:right w:w="0" w:type="dxa"/>
            </w:tcMar>
          </w:tcPr>
          <w:p w14:paraId="5659F37F" w14:textId="77777777" w:rsidR="00F45144" w:rsidRDefault="00F45144" w:rsidP="006A3F95">
            <w:pPr>
              <w:spacing w:before="100" w:after="100"/>
              <w:ind w:left="300" w:right="100"/>
            </w:pPr>
            <w:proofErr w:type="spellStart"/>
            <w:r>
              <w:rPr>
                <w:rFonts w:ascii="Helvetica" w:eastAsia="Helvetica" w:hAnsi="Helvetica" w:cs="Helvetica"/>
                <w:color w:val="000000"/>
                <w:sz w:val="22"/>
                <w:szCs w:val="22"/>
              </w:rPr>
              <w:t>adjuvant_chemo</w:t>
            </w:r>
            <w:proofErr w:type="spellEnd"/>
          </w:p>
        </w:tc>
        <w:tc>
          <w:tcPr>
            <w:tcW w:w="655" w:type="dxa"/>
            <w:shd w:val="clear" w:color="auto" w:fill="FFFFFF"/>
            <w:tcMar>
              <w:top w:w="0" w:type="dxa"/>
              <w:left w:w="0" w:type="dxa"/>
              <w:bottom w:w="0" w:type="dxa"/>
              <w:right w:w="0" w:type="dxa"/>
            </w:tcMar>
            <w:vAlign w:val="center"/>
          </w:tcPr>
          <w:p w14:paraId="53DF1FFC" w14:textId="77777777" w:rsidR="00F45144" w:rsidRDefault="00F45144" w:rsidP="006A3F95">
            <w:pPr>
              <w:spacing w:before="100" w:after="100"/>
              <w:ind w:left="100" w:right="100"/>
              <w:jc w:val="center"/>
            </w:pPr>
          </w:p>
        </w:tc>
        <w:tc>
          <w:tcPr>
            <w:tcW w:w="4227" w:type="dxa"/>
            <w:shd w:val="clear" w:color="auto" w:fill="FFFFFF"/>
            <w:tcMar>
              <w:top w:w="0" w:type="dxa"/>
              <w:left w:w="0" w:type="dxa"/>
              <w:bottom w:w="0" w:type="dxa"/>
              <w:right w:w="0" w:type="dxa"/>
            </w:tcMar>
            <w:vAlign w:val="center"/>
          </w:tcPr>
          <w:p w14:paraId="31DAE003" w14:textId="77777777" w:rsidR="00F45144" w:rsidRDefault="00F45144" w:rsidP="006A3F95">
            <w:pPr>
              <w:spacing w:before="100" w:after="100"/>
              <w:ind w:left="100" w:right="100"/>
              <w:jc w:val="center"/>
            </w:pPr>
            <w:r>
              <w:rPr>
                <w:rFonts w:ascii="Helvetica" w:eastAsia="Helvetica" w:hAnsi="Helvetica" w:cs="Helvetica"/>
                <w:color w:val="000000"/>
                <w:sz w:val="22"/>
                <w:szCs w:val="22"/>
              </w:rPr>
              <w:t>—</w:t>
            </w:r>
          </w:p>
        </w:tc>
        <w:tc>
          <w:tcPr>
            <w:tcW w:w="1132" w:type="dxa"/>
            <w:shd w:val="clear" w:color="auto" w:fill="FFFFFF"/>
            <w:tcMar>
              <w:top w:w="0" w:type="dxa"/>
              <w:left w:w="0" w:type="dxa"/>
              <w:bottom w:w="0" w:type="dxa"/>
              <w:right w:w="0" w:type="dxa"/>
            </w:tcMar>
            <w:vAlign w:val="center"/>
          </w:tcPr>
          <w:p w14:paraId="34D0A849" w14:textId="77777777" w:rsidR="00F45144" w:rsidRDefault="00F45144" w:rsidP="006A3F95">
            <w:pPr>
              <w:spacing w:before="100" w:after="100"/>
              <w:ind w:left="100" w:right="100"/>
              <w:jc w:val="center"/>
            </w:pPr>
          </w:p>
        </w:tc>
      </w:tr>
      <w:tr w:rsidR="00F45144" w14:paraId="1154C1EA" w14:textId="77777777" w:rsidTr="00FF46C2">
        <w:trPr>
          <w:cantSplit/>
          <w:jc w:val="center"/>
        </w:trPr>
        <w:tc>
          <w:tcPr>
            <w:tcW w:w="4299" w:type="dxa"/>
            <w:shd w:val="clear" w:color="auto" w:fill="FFFFFF"/>
            <w:tcMar>
              <w:top w:w="0" w:type="dxa"/>
              <w:left w:w="0" w:type="dxa"/>
              <w:bottom w:w="0" w:type="dxa"/>
              <w:right w:w="0" w:type="dxa"/>
            </w:tcMar>
          </w:tcPr>
          <w:p w14:paraId="53DC6485" w14:textId="77777777" w:rsidR="00F45144" w:rsidRDefault="00F45144" w:rsidP="006A3F95">
            <w:pPr>
              <w:spacing w:before="100" w:after="100"/>
              <w:ind w:left="300" w:right="100"/>
            </w:pPr>
            <w:proofErr w:type="spellStart"/>
            <w:r>
              <w:rPr>
                <w:rFonts w:ascii="Helvetica" w:eastAsia="Helvetica" w:hAnsi="Helvetica" w:cs="Helvetica"/>
                <w:color w:val="000000"/>
                <w:sz w:val="22"/>
                <w:szCs w:val="22"/>
              </w:rPr>
              <w:t>surveillence</w:t>
            </w:r>
            <w:proofErr w:type="spellEnd"/>
          </w:p>
        </w:tc>
        <w:tc>
          <w:tcPr>
            <w:tcW w:w="655" w:type="dxa"/>
            <w:shd w:val="clear" w:color="auto" w:fill="FFFFFF"/>
            <w:tcMar>
              <w:top w:w="0" w:type="dxa"/>
              <w:left w:w="0" w:type="dxa"/>
              <w:bottom w:w="0" w:type="dxa"/>
              <w:right w:w="0" w:type="dxa"/>
            </w:tcMar>
            <w:vAlign w:val="center"/>
          </w:tcPr>
          <w:p w14:paraId="49091FAD" w14:textId="77777777" w:rsidR="00F45144" w:rsidRDefault="00F45144" w:rsidP="006A3F95">
            <w:pPr>
              <w:spacing w:before="100" w:after="100"/>
              <w:ind w:left="100" w:right="100"/>
              <w:jc w:val="center"/>
            </w:pPr>
          </w:p>
        </w:tc>
        <w:tc>
          <w:tcPr>
            <w:tcW w:w="4227" w:type="dxa"/>
            <w:shd w:val="clear" w:color="auto" w:fill="FFFFFF"/>
            <w:tcMar>
              <w:top w:w="0" w:type="dxa"/>
              <w:left w:w="0" w:type="dxa"/>
              <w:bottom w:w="0" w:type="dxa"/>
              <w:right w:w="0" w:type="dxa"/>
            </w:tcMar>
            <w:vAlign w:val="center"/>
          </w:tcPr>
          <w:p w14:paraId="7E11161F"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0.94 (0.32 to 2.73)</w:t>
            </w:r>
          </w:p>
        </w:tc>
        <w:tc>
          <w:tcPr>
            <w:tcW w:w="1132" w:type="dxa"/>
            <w:shd w:val="clear" w:color="auto" w:fill="FFFFFF"/>
            <w:tcMar>
              <w:top w:w="0" w:type="dxa"/>
              <w:left w:w="0" w:type="dxa"/>
              <w:bottom w:w="0" w:type="dxa"/>
              <w:right w:w="0" w:type="dxa"/>
            </w:tcMar>
            <w:vAlign w:val="center"/>
          </w:tcPr>
          <w:p w14:paraId="708AA123"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0.91</w:t>
            </w:r>
          </w:p>
        </w:tc>
      </w:tr>
      <w:tr w:rsidR="00F45144" w14:paraId="0AAB153B" w14:textId="77777777" w:rsidTr="00FF46C2">
        <w:trPr>
          <w:cantSplit/>
          <w:jc w:val="center"/>
        </w:trPr>
        <w:tc>
          <w:tcPr>
            <w:tcW w:w="4299" w:type="dxa"/>
            <w:shd w:val="clear" w:color="auto" w:fill="FFFFFF"/>
            <w:tcMar>
              <w:top w:w="0" w:type="dxa"/>
              <w:left w:w="0" w:type="dxa"/>
              <w:bottom w:w="0" w:type="dxa"/>
              <w:right w:w="0" w:type="dxa"/>
            </w:tcMar>
          </w:tcPr>
          <w:p w14:paraId="7B9FEDC5" w14:textId="77777777" w:rsidR="00F45144" w:rsidRDefault="00F45144" w:rsidP="006A3F95">
            <w:pPr>
              <w:spacing w:before="100" w:after="100"/>
              <w:ind w:left="100" w:right="100"/>
            </w:pPr>
            <w:r>
              <w:rPr>
                <w:rFonts w:ascii="Helvetica" w:eastAsia="Helvetica" w:hAnsi="Helvetica" w:cs="Helvetica"/>
                <w:color w:val="000000"/>
                <w:sz w:val="22"/>
                <w:szCs w:val="22"/>
              </w:rPr>
              <w:t>Time between radiotherapy and surgery</w:t>
            </w:r>
          </w:p>
        </w:tc>
        <w:tc>
          <w:tcPr>
            <w:tcW w:w="655" w:type="dxa"/>
            <w:shd w:val="clear" w:color="auto" w:fill="FFFFFF"/>
            <w:tcMar>
              <w:top w:w="0" w:type="dxa"/>
              <w:left w:w="0" w:type="dxa"/>
              <w:bottom w:w="0" w:type="dxa"/>
              <w:right w:w="0" w:type="dxa"/>
            </w:tcMar>
            <w:vAlign w:val="center"/>
          </w:tcPr>
          <w:p w14:paraId="41718E82" w14:textId="77777777" w:rsidR="00F45144" w:rsidRDefault="00F45144" w:rsidP="006A3F95">
            <w:pPr>
              <w:spacing w:before="100" w:after="100"/>
              <w:ind w:left="100" w:right="100"/>
              <w:jc w:val="center"/>
            </w:pPr>
            <w:r>
              <w:rPr>
                <w:rFonts w:ascii="Helvetica" w:eastAsia="Helvetica" w:hAnsi="Helvetica" w:cs="Helvetica"/>
                <w:color w:val="000000"/>
                <w:sz w:val="22"/>
                <w:szCs w:val="22"/>
              </w:rPr>
              <w:t>92</w:t>
            </w:r>
          </w:p>
        </w:tc>
        <w:tc>
          <w:tcPr>
            <w:tcW w:w="4227" w:type="dxa"/>
            <w:shd w:val="clear" w:color="auto" w:fill="FFFFFF"/>
            <w:tcMar>
              <w:top w:w="0" w:type="dxa"/>
              <w:left w:w="0" w:type="dxa"/>
              <w:bottom w:w="0" w:type="dxa"/>
              <w:right w:w="0" w:type="dxa"/>
            </w:tcMar>
            <w:vAlign w:val="center"/>
          </w:tcPr>
          <w:p w14:paraId="3C74F974"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1.00 (0.99 to 1.01)</w:t>
            </w:r>
          </w:p>
        </w:tc>
        <w:tc>
          <w:tcPr>
            <w:tcW w:w="1132" w:type="dxa"/>
            <w:shd w:val="clear" w:color="auto" w:fill="FFFFFF"/>
            <w:tcMar>
              <w:top w:w="0" w:type="dxa"/>
              <w:left w:w="0" w:type="dxa"/>
              <w:bottom w:w="0" w:type="dxa"/>
              <w:right w:w="0" w:type="dxa"/>
            </w:tcMar>
            <w:vAlign w:val="center"/>
          </w:tcPr>
          <w:p w14:paraId="6E92A404"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0.61</w:t>
            </w:r>
          </w:p>
        </w:tc>
      </w:tr>
      <w:tr w:rsidR="00F45144" w14:paraId="77F448E6" w14:textId="77777777" w:rsidTr="00FF46C2">
        <w:trPr>
          <w:cantSplit/>
          <w:jc w:val="center"/>
        </w:trPr>
        <w:tc>
          <w:tcPr>
            <w:tcW w:w="4299" w:type="dxa"/>
            <w:shd w:val="clear" w:color="auto" w:fill="FFFFFF"/>
            <w:tcMar>
              <w:top w:w="0" w:type="dxa"/>
              <w:left w:w="0" w:type="dxa"/>
              <w:bottom w:w="0" w:type="dxa"/>
              <w:right w:w="0" w:type="dxa"/>
            </w:tcMar>
          </w:tcPr>
          <w:p w14:paraId="605A41F0" w14:textId="77777777" w:rsidR="00F45144" w:rsidRDefault="00F45144" w:rsidP="006A3F95">
            <w:pPr>
              <w:spacing w:before="100" w:after="100"/>
              <w:ind w:left="100" w:right="100"/>
            </w:pPr>
            <w:r>
              <w:rPr>
                <w:rFonts w:ascii="Helvetica" w:eastAsia="Helvetica" w:hAnsi="Helvetica" w:cs="Helvetica"/>
                <w:color w:val="000000"/>
                <w:sz w:val="22"/>
                <w:szCs w:val="22"/>
              </w:rPr>
              <w:t>Baseline histological grade</w:t>
            </w:r>
          </w:p>
        </w:tc>
        <w:tc>
          <w:tcPr>
            <w:tcW w:w="655" w:type="dxa"/>
            <w:shd w:val="clear" w:color="auto" w:fill="FFFFFF"/>
            <w:tcMar>
              <w:top w:w="0" w:type="dxa"/>
              <w:left w:w="0" w:type="dxa"/>
              <w:bottom w:w="0" w:type="dxa"/>
              <w:right w:w="0" w:type="dxa"/>
            </w:tcMar>
            <w:vAlign w:val="center"/>
          </w:tcPr>
          <w:p w14:paraId="01A0754C" w14:textId="77777777" w:rsidR="00F45144" w:rsidRDefault="00F45144" w:rsidP="006A3F95">
            <w:pPr>
              <w:spacing w:before="100" w:after="100"/>
              <w:ind w:left="100" w:right="100"/>
              <w:jc w:val="center"/>
            </w:pPr>
            <w:r>
              <w:rPr>
                <w:rFonts w:ascii="Helvetica" w:eastAsia="Helvetica" w:hAnsi="Helvetica" w:cs="Helvetica"/>
                <w:color w:val="000000"/>
                <w:sz w:val="22"/>
                <w:szCs w:val="22"/>
              </w:rPr>
              <w:t>92</w:t>
            </w:r>
          </w:p>
        </w:tc>
        <w:tc>
          <w:tcPr>
            <w:tcW w:w="4227" w:type="dxa"/>
            <w:shd w:val="clear" w:color="auto" w:fill="FFFFFF"/>
            <w:tcMar>
              <w:top w:w="0" w:type="dxa"/>
              <w:left w:w="0" w:type="dxa"/>
              <w:bottom w:w="0" w:type="dxa"/>
              <w:right w:w="0" w:type="dxa"/>
            </w:tcMar>
            <w:vAlign w:val="center"/>
          </w:tcPr>
          <w:p w14:paraId="03C0A7AD" w14:textId="77777777" w:rsidR="00F45144" w:rsidRDefault="00F45144" w:rsidP="006A3F95">
            <w:pPr>
              <w:spacing w:before="100" w:after="100"/>
              <w:ind w:left="100" w:right="100"/>
              <w:jc w:val="center"/>
            </w:pPr>
          </w:p>
        </w:tc>
        <w:tc>
          <w:tcPr>
            <w:tcW w:w="1132" w:type="dxa"/>
            <w:shd w:val="clear" w:color="auto" w:fill="FFFFFF"/>
            <w:tcMar>
              <w:top w:w="0" w:type="dxa"/>
              <w:left w:w="0" w:type="dxa"/>
              <w:bottom w:w="0" w:type="dxa"/>
              <w:right w:w="0" w:type="dxa"/>
            </w:tcMar>
            <w:vAlign w:val="center"/>
          </w:tcPr>
          <w:p w14:paraId="10ED3AC5" w14:textId="77777777" w:rsidR="00F45144" w:rsidRDefault="00F45144" w:rsidP="006A3F95">
            <w:pPr>
              <w:spacing w:before="100" w:after="100"/>
              <w:ind w:left="100" w:right="100"/>
              <w:jc w:val="center"/>
            </w:pPr>
          </w:p>
        </w:tc>
      </w:tr>
      <w:tr w:rsidR="00F45144" w14:paraId="7D0286C6" w14:textId="77777777" w:rsidTr="00FF46C2">
        <w:trPr>
          <w:cantSplit/>
          <w:jc w:val="center"/>
        </w:trPr>
        <w:tc>
          <w:tcPr>
            <w:tcW w:w="4299" w:type="dxa"/>
            <w:shd w:val="clear" w:color="auto" w:fill="FFFFFF"/>
            <w:tcMar>
              <w:top w:w="0" w:type="dxa"/>
              <w:left w:w="0" w:type="dxa"/>
              <w:bottom w:w="0" w:type="dxa"/>
              <w:right w:w="0" w:type="dxa"/>
            </w:tcMar>
          </w:tcPr>
          <w:p w14:paraId="719D9C5D" w14:textId="77777777" w:rsidR="00F45144" w:rsidRDefault="00F45144" w:rsidP="006A3F95">
            <w:pPr>
              <w:spacing w:before="100" w:after="100"/>
              <w:ind w:left="300" w:right="100"/>
            </w:pPr>
            <w:r>
              <w:rPr>
                <w:rFonts w:ascii="Helvetica" w:eastAsia="Helvetica" w:hAnsi="Helvetica" w:cs="Helvetica"/>
                <w:color w:val="000000"/>
                <w:sz w:val="22"/>
                <w:szCs w:val="22"/>
              </w:rPr>
              <w:t>G3</w:t>
            </w:r>
          </w:p>
        </w:tc>
        <w:tc>
          <w:tcPr>
            <w:tcW w:w="655" w:type="dxa"/>
            <w:shd w:val="clear" w:color="auto" w:fill="FFFFFF"/>
            <w:tcMar>
              <w:top w:w="0" w:type="dxa"/>
              <w:left w:w="0" w:type="dxa"/>
              <w:bottom w:w="0" w:type="dxa"/>
              <w:right w:w="0" w:type="dxa"/>
            </w:tcMar>
            <w:vAlign w:val="center"/>
          </w:tcPr>
          <w:p w14:paraId="46849518" w14:textId="77777777" w:rsidR="00F45144" w:rsidRDefault="00F45144" w:rsidP="006A3F95">
            <w:pPr>
              <w:spacing w:before="100" w:after="100"/>
              <w:ind w:left="100" w:right="100"/>
              <w:jc w:val="center"/>
            </w:pPr>
          </w:p>
        </w:tc>
        <w:tc>
          <w:tcPr>
            <w:tcW w:w="4227" w:type="dxa"/>
            <w:shd w:val="clear" w:color="auto" w:fill="FFFFFF"/>
            <w:tcMar>
              <w:top w:w="0" w:type="dxa"/>
              <w:left w:w="0" w:type="dxa"/>
              <w:bottom w:w="0" w:type="dxa"/>
              <w:right w:w="0" w:type="dxa"/>
            </w:tcMar>
            <w:vAlign w:val="center"/>
          </w:tcPr>
          <w:p w14:paraId="6758968E" w14:textId="77777777" w:rsidR="00F45144" w:rsidRDefault="00F45144" w:rsidP="006A3F95">
            <w:pPr>
              <w:spacing w:before="100" w:after="100"/>
              <w:ind w:left="100" w:right="100"/>
              <w:jc w:val="center"/>
            </w:pPr>
            <w:r>
              <w:rPr>
                <w:rFonts w:ascii="Helvetica" w:eastAsia="Helvetica" w:hAnsi="Helvetica" w:cs="Helvetica"/>
                <w:color w:val="000000"/>
                <w:sz w:val="22"/>
                <w:szCs w:val="22"/>
              </w:rPr>
              <w:t>—</w:t>
            </w:r>
          </w:p>
        </w:tc>
        <w:tc>
          <w:tcPr>
            <w:tcW w:w="1132" w:type="dxa"/>
            <w:shd w:val="clear" w:color="auto" w:fill="FFFFFF"/>
            <w:tcMar>
              <w:top w:w="0" w:type="dxa"/>
              <w:left w:w="0" w:type="dxa"/>
              <w:bottom w:w="0" w:type="dxa"/>
              <w:right w:w="0" w:type="dxa"/>
            </w:tcMar>
            <w:vAlign w:val="center"/>
          </w:tcPr>
          <w:p w14:paraId="4C94A173" w14:textId="77777777" w:rsidR="00F45144" w:rsidRDefault="00F45144" w:rsidP="006A3F95">
            <w:pPr>
              <w:spacing w:before="100" w:after="100"/>
              <w:ind w:left="100" w:right="100"/>
              <w:jc w:val="center"/>
            </w:pPr>
          </w:p>
        </w:tc>
      </w:tr>
      <w:tr w:rsidR="00F45144" w14:paraId="12B06E11" w14:textId="77777777" w:rsidTr="00FF46C2">
        <w:trPr>
          <w:cantSplit/>
          <w:jc w:val="center"/>
        </w:trPr>
        <w:tc>
          <w:tcPr>
            <w:tcW w:w="4299" w:type="dxa"/>
            <w:shd w:val="clear" w:color="auto" w:fill="FFFFFF"/>
            <w:tcMar>
              <w:top w:w="0" w:type="dxa"/>
              <w:left w:w="0" w:type="dxa"/>
              <w:bottom w:w="0" w:type="dxa"/>
              <w:right w:w="0" w:type="dxa"/>
            </w:tcMar>
          </w:tcPr>
          <w:p w14:paraId="64F95D80" w14:textId="77777777" w:rsidR="00F45144" w:rsidRDefault="00F45144" w:rsidP="006A3F95">
            <w:pPr>
              <w:spacing w:before="100" w:after="100"/>
              <w:ind w:left="300" w:right="100"/>
            </w:pPr>
            <w:r>
              <w:rPr>
                <w:rFonts w:ascii="Helvetica" w:eastAsia="Helvetica" w:hAnsi="Helvetica" w:cs="Helvetica"/>
                <w:color w:val="000000"/>
                <w:sz w:val="22"/>
                <w:szCs w:val="22"/>
              </w:rPr>
              <w:t>G2</w:t>
            </w:r>
          </w:p>
        </w:tc>
        <w:tc>
          <w:tcPr>
            <w:tcW w:w="655" w:type="dxa"/>
            <w:shd w:val="clear" w:color="auto" w:fill="FFFFFF"/>
            <w:tcMar>
              <w:top w:w="0" w:type="dxa"/>
              <w:left w:w="0" w:type="dxa"/>
              <w:bottom w:w="0" w:type="dxa"/>
              <w:right w:w="0" w:type="dxa"/>
            </w:tcMar>
            <w:vAlign w:val="center"/>
          </w:tcPr>
          <w:p w14:paraId="4D84F634" w14:textId="77777777" w:rsidR="00F45144" w:rsidRDefault="00F45144" w:rsidP="006A3F95">
            <w:pPr>
              <w:spacing w:before="100" w:after="100"/>
              <w:ind w:left="100" w:right="100"/>
              <w:jc w:val="center"/>
            </w:pPr>
          </w:p>
        </w:tc>
        <w:tc>
          <w:tcPr>
            <w:tcW w:w="4227" w:type="dxa"/>
            <w:shd w:val="clear" w:color="auto" w:fill="FFFFFF"/>
            <w:tcMar>
              <w:top w:w="0" w:type="dxa"/>
              <w:left w:w="0" w:type="dxa"/>
              <w:bottom w:w="0" w:type="dxa"/>
              <w:right w:w="0" w:type="dxa"/>
            </w:tcMar>
            <w:vAlign w:val="center"/>
          </w:tcPr>
          <w:p w14:paraId="00E608A7"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0.74 (0.21 to 2.64)</w:t>
            </w:r>
          </w:p>
        </w:tc>
        <w:tc>
          <w:tcPr>
            <w:tcW w:w="1132" w:type="dxa"/>
            <w:shd w:val="clear" w:color="auto" w:fill="FFFFFF"/>
            <w:tcMar>
              <w:top w:w="0" w:type="dxa"/>
              <w:left w:w="0" w:type="dxa"/>
              <w:bottom w:w="0" w:type="dxa"/>
              <w:right w:w="0" w:type="dxa"/>
            </w:tcMar>
            <w:vAlign w:val="center"/>
          </w:tcPr>
          <w:p w14:paraId="13E6A764"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0.64</w:t>
            </w:r>
          </w:p>
        </w:tc>
      </w:tr>
      <w:tr w:rsidR="00F45144" w14:paraId="5B6D9BC6" w14:textId="77777777" w:rsidTr="00FF46C2">
        <w:trPr>
          <w:cantSplit/>
          <w:jc w:val="center"/>
        </w:trPr>
        <w:tc>
          <w:tcPr>
            <w:tcW w:w="4299" w:type="dxa"/>
            <w:shd w:val="clear" w:color="auto" w:fill="FFFFFF"/>
            <w:tcMar>
              <w:top w:w="0" w:type="dxa"/>
              <w:left w:w="0" w:type="dxa"/>
              <w:bottom w:w="0" w:type="dxa"/>
              <w:right w:w="0" w:type="dxa"/>
            </w:tcMar>
          </w:tcPr>
          <w:p w14:paraId="157B2CC7" w14:textId="77777777" w:rsidR="00F45144" w:rsidRDefault="00F45144" w:rsidP="006A3F95">
            <w:pPr>
              <w:spacing w:before="100" w:after="100"/>
              <w:ind w:left="100" w:right="100"/>
            </w:pPr>
            <w:r>
              <w:rPr>
                <w:rFonts w:ascii="Helvetica" w:eastAsia="Helvetica" w:hAnsi="Helvetica" w:cs="Helvetica"/>
                <w:color w:val="000000"/>
                <w:sz w:val="22"/>
                <w:szCs w:val="22"/>
              </w:rPr>
              <w:t xml:space="preserve">Cancer staging </w:t>
            </w:r>
            <w:proofErr w:type="spellStart"/>
            <w:r>
              <w:rPr>
                <w:rFonts w:ascii="Helvetica" w:eastAsia="Helvetica" w:hAnsi="Helvetica" w:cs="Helvetica"/>
                <w:color w:val="000000"/>
                <w:sz w:val="22"/>
                <w:szCs w:val="22"/>
              </w:rPr>
              <w:t>post surgery</w:t>
            </w:r>
            <w:proofErr w:type="spellEnd"/>
          </w:p>
        </w:tc>
        <w:tc>
          <w:tcPr>
            <w:tcW w:w="655" w:type="dxa"/>
            <w:shd w:val="clear" w:color="auto" w:fill="FFFFFF"/>
            <w:tcMar>
              <w:top w:w="0" w:type="dxa"/>
              <w:left w:w="0" w:type="dxa"/>
              <w:bottom w:w="0" w:type="dxa"/>
              <w:right w:w="0" w:type="dxa"/>
            </w:tcMar>
            <w:vAlign w:val="center"/>
          </w:tcPr>
          <w:p w14:paraId="317178AB" w14:textId="77777777" w:rsidR="00F45144" w:rsidRDefault="00F45144" w:rsidP="006A3F95">
            <w:pPr>
              <w:spacing w:before="100" w:after="100"/>
              <w:ind w:left="100" w:right="100"/>
              <w:jc w:val="center"/>
            </w:pPr>
            <w:r>
              <w:rPr>
                <w:rFonts w:ascii="Helvetica" w:eastAsia="Helvetica" w:hAnsi="Helvetica" w:cs="Helvetica"/>
                <w:color w:val="000000"/>
                <w:sz w:val="22"/>
                <w:szCs w:val="22"/>
              </w:rPr>
              <w:t>92</w:t>
            </w:r>
          </w:p>
        </w:tc>
        <w:tc>
          <w:tcPr>
            <w:tcW w:w="4227" w:type="dxa"/>
            <w:shd w:val="clear" w:color="auto" w:fill="FFFFFF"/>
            <w:tcMar>
              <w:top w:w="0" w:type="dxa"/>
              <w:left w:w="0" w:type="dxa"/>
              <w:bottom w:w="0" w:type="dxa"/>
              <w:right w:w="0" w:type="dxa"/>
            </w:tcMar>
            <w:vAlign w:val="center"/>
          </w:tcPr>
          <w:p w14:paraId="692EF3F3" w14:textId="77777777" w:rsidR="00F45144" w:rsidRDefault="00F45144" w:rsidP="006A3F95">
            <w:pPr>
              <w:spacing w:before="100" w:after="100"/>
              <w:ind w:left="100" w:right="100"/>
              <w:jc w:val="center"/>
            </w:pPr>
          </w:p>
        </w:tc>
        <w:tc>
          <w:tcPr>
            <w:tcW w:w="1132" w:type="dxa"/>
            <w:shd w:val="clear" w:color="auto" w:fill="FFFFFF"/>
            <w:tcMar>
              <w:top w:w="0" w:type="dxa"/>
              <w:left w:w="0" w:type="dxa"/>
              <w:bottom w:w="0" w:type="dxa"/>
              <w:right w:w="0" w:type="dxa"/>
            </w:tcMar>
            <w:vAlign w:val="center"/>
          </w:tcPr>
          <w:p w14:paraId="49519FD5" w14:textId="77777777" w:rsidR="00F45144" w:rsidRDefault="00F45144" w:rsidP="006A3F95">
            <w:pPr>
              <w:spacing w:before="100" w:after="100"/>
              <w:ind w:left="100" w:right="100"/>
              <w:jc w:val="center"/>
            </w:pPr>
          </w:p>
        </w:tc>
      </w:tr>
      <w:tr w:rsidR="00F45144" w14:paraId="101E676F" w14:textId="77777777" w:rsidTr="00FF46C2">
        <w:trPr>
          <w:cantSplit/>
          <w:jc w:val="center"/>
        </w:trPr>
        <w:tc>
          <w:tcPr>
            <w:tcW w:w="4299" w:type="dxa"/>
            <w:shd w:val="clear" w:color="auto" w:fill="FFFFFF"/>
            <w:tcMar>
              <w:top w:w="0" w:type="dxa"/>
              <w:left w:w="0" w:type="dxa"/>
              <w:bottom w:w="0" w:type="dxa"/>
              <w:right w:w="0" w:type="dxa"/>
            </w:tcMar>
          </w:tcPr>
          <w:p w14:paraId="16FDDC44" w14:textId="77777777" w:rsidR="00F45144" w:rsidRDefault="00F45144" w:rsidP="006A3F95">
            <w:pPr>
              <w:spacing w:before="100" w:after="100"/>
              <w:ind w:left="300" w:right="100"/>
            </w:pPr>
            <w:r>
              <w:rPr>
                <w:rFonts w:ascii="Helvetica" w:eastAsia="Helvetica" w:hAnsi="Helvetica" w:cs="Helvetica"/>
                <w:color w:val="000000"/>
                <w:sz w:val="22"/>
                <w:szCs w:val="22"/>
              </w:rPr>
              <w:t>stage_3</w:t>
            </w:r>
          </w:p>
        </w:tc>
        <w:tc>
          <w:tcPr>
            <w:tcW w:w="655" w:type="dxa"/>
            <w:shd w:val="clear" w:color="auto" w:fill="FFFFFF"/>
            <w:tcMar>
              <w:top w:w="0" w:type="dxa"/>
              <w:left w:w="0" w:type="dxa"/>
              <w:bottom w:w="0" w:type="dxa"/>
              <w:right w:w="0" w:type="dxa"/>
            </w:tcMar>
            <w:vAlign w:val="center"/>
          </w:tcPr>
          <w:p w14:paraId="23F7CE4F" w14:textId="77777777" w:rsidR="00F45144" w:rsidRDefault="00F45144" w:rsidP="006A3F95">
            <w:pPr>
              <w:spacing w:before="100" w:after="100"/>
              <w:ind w:left="100" w:right="100"/>
              <w:jc w:val="center"/>
            </w:pPr>
          </w:p>
        </w:tc>
        <w:tc>
          <w:tcPr>
            <w:tcW w:w="4227" w:type="dxa"/>
            <w:shd w:val="clear" w:color="auto" w:fill="FFFFFF"/>
            <w:tcMar>
              <w:top w:w="0" w:type="dxa"/>
              <w:left w:w="0" w:type="dxa"/>
              <w:bottom w:w="0" w:type="dxa"/>
              <w:right w:w="0" w:type="dxa"/>
            </w:tcMar>
            <w:vAlign w:val="center"/>
          </w:tcPr>
          <w:p w14:paraId="74B2699D" w14:textId="77777777" w:rsidR="00F45144" w:rsidRDefault="00F45144" w:rsidP="006A3F95">
            <w:pPr>
              <w:spacing w:before="100" w:after="100"/>
              <w:ind w:left="100" w:right="100"/>
              <w:jc w:val="center"/>
            </w:pPr>
            <w:r>
              <w:rPr>
                <w:rFonts w:ascii="Helvetica" w:eastAsia="Helvetica" w:hAnsi="Helvetica" w:cs="Helvetica"/>
                <w:color w:val="000000"/>
                <w:sz w:val="22"/>
                <w:szCs w:val="22"/>
              </w:rPr>
              <w:t>—</w:t>
            </w:r>
          </w:p>
        </w:tc>
        <w:tc>
          <w:tcPr>
            <w:tcW w:w="1132" w:type="dxa"/>
            <w:shd w:val="clear" w:color="auto" w:fill="FFFFFF"/>
            <w:tcMar>
              <w:top w:w="0" w:type="dxa"/>
              <w:left w:w="0" w:type="dxa"/>
              <w:bottom w:w="0" w:type="dxa"/>
              <w:right w:w="0" w:type="dxa"/>
            </w:tcMar>
            <w:vAlign w:val="center"/>
          </w:tcPr>
          <w:p w14:paraId="7B8A9FB9" w14:textId="77777777" w:rsidR="00F45144" w:rsidRDefault="00F45144" w:rsidP="006A3F95">
            <w:pPr>
              <w:spacing w:before="100" w:after="100"/>
              <w:ind w:left="100" w:right="100"/>
              <w:jc w:val="center"/>
            </w:pPr>
          </w:p>
        </w:tc>
      </w:tr>
      <w:tr w:rsidR="00F45144" w14:paraId="18A4BB90" w14:textId="77777777" w:rsidTr="00FF46C2">
        <w:trPr>
          <w:cantSplit/>
          <w:jc w:val="center"/>
        </w:trPr>
        <w:tc>
          <w:tcPr>
            <w:tcW w:w="4299" w:type="dxa"/>
            <w:shd w:val="clear" w:color="auto" w:fill="FFFFFF"/>
            <w:tcMar>
              <w:top w:w="0" w:type="dxa"/>
              <w:left w:w="0" w:type="dxa"/>
              <w:bottom w:w="0" w:type="dxa"/>
              <w:right w:w="0" w:type="dxa"/>
            </w:tcMar>
          </w:tcPr>
          <w:p w14:paraId="7972BE19" w14:textId="77777777" w:rsidR="00F45144" w:rsidRDefault="00F45144" w:rsidP="006A3F95">
            <w:pPr>
              <w:spacing w:before="100" w:after="100"/>
              <w:ind w:left="300" w:right="100"/>
            </w:pPr>
            <w:r>
              <w:rPr>
                <w:rFonts w:ascii="Helvetica" w:eastAsia="Helvetica" w:hAnsi="Helvetica" w:cs="Helvetica"/>
                <w:color w:val="000000"/>
                <w:sz w:val="22"/>
                <w:szCs w:val="22"/>
              </w:rPr>
              <w:t>stage_0</w:t>
            </w:r>
          </w:p>
        </w:tc>
        <w:tc>
          <w:tcPr>
            <w:tcW w:w="655" w:type="dxa"/>
            <w:shd w:val="clear" w:color="auto" w:fill="FFFFFF"/>
            <w:tcMar>
              <w:top w:w="0" w:type="dxa"/>
              <w:left w:w="0" w:type="dxa"/>
              <w:bottom w:w="0" w:type="dxa"/>
              <w:right w:w="0" w:type="dxa"/>
            </w:tcMar>
            <w:vAlign w:val="center"/>
          </w:tcPr>
          <w:p w14:paraId="41F3CECD" w14:textId="77777777" w:rsidR="00F45144" w:rsidRDefault="00F45144" w:rsidP="006A3F95">
            <w:pPr>
              <w:spacing w:before="100" w:after="100"/>
              <w:ind w:left="100" w:right="100"/>
              <w:jc w:val="center"/>
            </w:pPr>
          </w:p>
        </w:tc>
        <w:tc>
          <w:tcPr>
            <w:tcW w:w="4227" w:type="dxa"/>
            <w:shd w:val="clear" w:color="auto" w:fill="FFFFFF"/>
            <w:tcMar>
              <w:top w:w="0" w:type="dxa"/>
              <w:left w:w="0" w:type="dxa"/>
              <w:bottom w:w="0" w:type="dxa"/>
              <w:right w:w="0" w:type="dxa"/>
            </w:tcMar>
            <w:vAlign w:val="center"/>
          </w:tcPr>
          <w:p w14:paraId="415162EB"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1.22 (0.28 to 5.40)</w:t>
            </w:r>
          </w:p>
        </w:tc>
        <w:tc>
          <w:tcPr>
            <w:tcW w:w="1132" w:type="dxa"/>
            <w:shd w:val="clear" w:color="auto" w:fill="FFFFFF"/>
            <w:tcMar>
              <w:top w:w="0" w:type="dxa"/>
              <w:left w:w="0" w:type="dxa"/>
              <w:bottom w:w="0" w:type="dxa"/>
              <w:right w:w="0" w:type="dxa"/>
            </w:tcMar>
            <w:vAlign w:val="center"/>
          </w:tcPr>
          <w:p w14:paraId="6A4CA00B"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0.79</w:t>
            </w:r>
          </w:p>
        </w:tc>
      </w:tr>
      <w:tr w:rsidR="00F45144" w14:paraId="33D7E5F1" w14:textId="77777777" w:rsidTr="00FF46C2">
        <w:trPr>
          <w:cantSplit/>
          <w:jc w:val="center"/>
        </w:trPr>
        <w:tc>
          <w:tcPr>
            <w:tcW w:w="4299" w:type="dxa"/>
            <w:shd w:val="clear" w:color="auto" w:fill="FFFFFF"/>
            <w:tcMar>
              <w:top w:w="0" w:type="dxa"/>
              <w:left w:w="0" w:type="dxa"/>
              <w:bottom w:w="0" w:type="dxa"/>
              <w:right w:w="0" w:type="dxa"/>
            </w:tcMar>
          </w:tcPr>
          <w:p w14:paraId="02BC3691" w14:textId="77777777" w:rsidR="00F45144" w:rsidRDefault="00F45144" w:rsidP="006A3F95">
            <w:pPr>
              <w:spacing w:before="100" w:after="100"/>
              <w:ind w:left="300" w:right="100"/>
            </w:pPr>
            <w:r>
              <w:rPr>
                <w:rFonts w:ascii="Helvetica" w:eastAsia="Helvetica" w:hAnsi="Helvetica" w:cs="Helvetica"/>
                <w:color w:val="000000"/>
                <w:sz w:val="22"/>
                <w:szCs w:val="22"/>
              </w:rPr>
              <w:t>stage_1</w:t>
            </w:r>
          </w:p>
        </w:tc>
        <w:tc>
          <w:tcPr>
            <w:tcW w:w="655" w:type="dxa"/>
            <w:shd w:val="clear" w:color="auto" w:fill="FFFFFF"/>
            <w:tcMar>
              <w:top w:w="0" w:type="dxa"/>
              <w:left w:w="0" w:type="dxa"/>
              <w:bottom w:w="0" w:type="dxa"/>
              <w:right w:w="0" w:type="dxa"/>
            </w:tcMar>
            <w:vAlign w:val="center"/>
          </w:tcPr>
          <w:p w14:paraId="09861572" w14:textId="77777777" w:rsidR="00F45144" w:rsidRDefault="00F45144" w:rsidP="006A3F95">
            <w:pPr>
              <w:spacing w:before="100" w:after="100"/>
              <w:ind w:left="100" w:right="100"/>
              <w:jc w:val="center"/>
            </w:pPr>
          </w:p>
        </w:tc>
        <w:tc>
          <w:tcPr>
            <w:tcW w:w="4227" w:type="dxa"/>
            <w:shd w:val="clear" w:color="auto" w:fill="FFFFFF"/>
            <w:tcMar>
              <w:top w:w="0" w:type="dxa"/>
              <w:left w:w="0" w:type="dxa"/>
              <w:bottom w:w="0" w:type="dxa"/>
              <w:right w:w="0" w:type="dxa"/>
            </w:tcMar>
            <w:vAlign w:val="center"/>
          </w:tcPr>
          <w:p w14:paraId="77F175CD"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0.26 (0.03 to 1.94)</w:t>
            </w:r>
          </w:p>
        </w:tc>
        <w:tc>
          <w:tcPr>
            <w:tcW w:w="1132" w:type="dxa"/>
            <w:shd w:val="clear" w:color="auto" w:fill="FFFFFF"/>
            <w:tcMar>
              <w:top w:w="0" w:type="dxa"/>
              <w:left w:w="0" w:type="dxa"/>
              <w:bottom w:w="0" w:type="dxa"/>
              <w:right w:w="0" w:type="dxa"/>
            </w:tcMar>
            <w:vAlign w:val="center"/>
          </w:tcPr>
          <w:p w14:paraId="054143EF"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0.19</w:t>
            </w:r>
          </w:p>
        </w:tc>
      </w:tr>
      <w:tr w:rsidR="00F45144" w14:paraId="13940DE6" w14:textId="77777777" w:rsidTr="00FF46C2">
        <w:trPr>
          <w:cantSplit/>
          <w:jc w:val="center"/>
        </w:trPr>
        <w:tc>
          <w:tcPr>
            <w:tcW w:w="4299" w:type="dxa"/>
            <w:shd w:val="clear" w:color="auto" w:fill="FFFFFF"/>
            <w:tcMar>
              <w:top w:w="0" w:type="dxa"/>
              <w:left w:w="0" w:type="dxa"/>
              <w:bottom w:w="0" w:type="dxa"/>
              <w:right w:w="0" w:type="dxa"/>
            </w:tcMar>
          </w:tcPr>
          <w:p w14:paraId="7C9D1847" w14:textId="77777777" w:rsidR="00F45144" w:rsidRDefault="00F45144" w:rsidP="006A3F95">
            <w:pPr>
              <w:spacing w:before="100" w:after="100"/>
              <w:ind w:left="300" w:right="100"/>
            </w:pPr>
            <w:r>
              <w:rPr>
                <w:rFonts w:ascii="Helvetica" w:eastAsia="Helvetica" w:hAnsi="Helvetica" w:cs="Helvetica"/>
                <w:color w:val="000000"/>
                <w:sz w:val="22"/>
                <w:szCs w:val="22"/>
              </w:rPr>
              <w:t>stage_2</w:t>
            </w:r>
          </w:p>
        </w:tc>
        <w:tc>
          <w:tcPr>
            <w:tcW w:w="655" w:type="dxa"/>
            <w:shd w:val="clear" w:color="auto" w:fill="FFFFFF"/>
            <w:tcMar>
              <w:top w:w="0" w:type="dxa"/>
              <w:left w:w="0" w:type="dxa"/>
              <w:bottom w:w="0" w:type="dxa"/>
              <w:right w:w="0" w:type="dxa"/>
            </w:tcMar>
            <w:vAlign w:val="center"/>
          </w:tcPr>
          <w:p w14:paraId="31B951CE" w14:textId="77777777" w:rsidR="00F45144" w:rsidRDefault="00F45144" w:rsidP="006A3F95">
            <w:pPr>
              <w:spacing w:before="100" w:after="100"/>
              <w:ind w:left="100" w:right="100"/>
              <w:jc w:val="center"/>
            </w:pPr>
          </w:p>
        </w:tc>
        <w:tc>
          <w:tcPr>
            <w:tcW w:w="4227" w:type="dxa"/>
            <w:shd w:val="clear" w:color="auto" w:fill="FFFFFF"/>
            <w:tcMar>
              <w:top w:w="0" w:type="dxa"/>
              <w:left w:w="0" w:type="dxa"/>
              <w:bottom w:w="0" w:type="dxa"/>
              <w:right w:w="0" w:type="dxa"/>
            </w:tcMar>
            <w:vAlign w:val="center"/>
          </w:tcPr>
          <w:p w14:paraId="2D8428F9"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0.82 (0.30 to 2.22)</w:t>
            </w:r>
          </w:p>
        </w:tc>
        <w:tc>
          <w:tcPr>
            <w:tcW w:w="1132" w:type="dxa"/>
            <w:shd w:val="clear" w:color="auto" w:fill="FFFFFF"/>
            <w:tcMar>
              <w:top w:w="0" w:type="dxa"/>
              <w:left w:w="0" w:type="dxa"/>
              <w:bottom w:w="0" w:type="dxa"/>
              <w:right w:w="0" w:type="dxa"/>
            </w:tcMar>
            <w:vAlign w:val="center"/>
          </w:tcPr>
          <w:p w14:paraId="4224A9D4"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0.70</w:t>
            </w:r>
          </w:p>
        </w:tc>
      </w:tr>
      <w:tr w:rsidR="00F45144" w14:paraId="4F996037" w14:textId="77777777" w:rsidTr="00FF46C2">
        <w:trPr>
          <w:cantSplit/>
          <w:jc w:val="center"/>
        </w:trPr>
        <w:tc>
          <w:tcPr>
            <w:tcW w:w="4299" w:type="dxa"/>
            <w:shd w:val="clear" w:color="auto" w:fill="FFFFFF"/>
            <w:tcMar>
              <w:top w:w="0" w:type="dxa"/>
              <w:left w:w="0" w:type="dxa"/>
              <w:bottom w:w="0" w:type="dxa"/>
              <w:right w:w="0" w:type="dxa"/>
            </w:tcMar>
          </w:tcPr>
          <w:p w14:paraId="31E5E8E7" w14:textId="77777777" w:rsidR="00F45144" w:rsidRDefault="00F45144" w:rsidP="006A3F95">
            <w:pPr>
              <w:spacing w:before="100" w:after="100"/>
              <w:ind w:left="100" w:right="100"/>
            </w:pPr>
            <w:r>
              <w:rPr>
                <w:rFonts w:ascii="Helvetica" w:eastAsia="Helvetica" w:hAnsi="Helvetica" w:cs="Helvetica"/>
                <w:color w:val="000000"/>
                <w:sz w:val="22"/>
                <w:szCs w:val="22"/>
              </w:rPr>
              <w:t>Cancer staging post radiotherapy</w:t>
            </w:r>
          </w:p>
        </w:tc>
        <w:tc>
          <w:tcPr>
            <w:tcW w:w="655" w:type="dxa"/>
            <w:shd w:val="clear" w:color="auto" w:fill="FFFFFF"/>
            <w:tcMar>
              <w:top w:w="0" w:type="dxa"/>
              <w:left w:w="0" w:type="dxa"/>
              <w:bottom w:w="0" w:type="dxa"/>
              <w:right w:w="0" w:type="dxa"/>
            </w:tcMar>
            <w:vAlign w:val="center"/>
          </w:tcPr>
          <w:p w14:paraId="5C24B02C" w14:textId="77777777" w:rsidR="00F45144" w:rsidRDefault="00F45144" w:rsidP="006A3F95">
            <w:pPr>
              <w:spacing w:before="100" w:after="100"/>
              <w:ind w:left="100" w:right="100"/>
              <w:jc w:val="center"/>
            </w:pPr>
            <w:r>
              <w:rPr>
                <w:rFonts w:ascii="Helvetica" w:eastAsia="Helvetica" w:hAnsi="Helvetica" w:cs="Helvetica"/>
                <w:color w:val="000000"/>
                <w:sz w:val="22"/>
                <w:szCs w:val="22"/>
              </w:rPr>
              <w:t>92</w:t>
            </w:r>
          </w:p>
        </w:tc>
        <w:tc>
          <w:tcPr>
            <w:tcW w:w="4227" w:type="dxa"/>
            <w:shd w:val="clear" w:color="auto" w:fill="FFFFFF"/>
            <w:tcMar>
              <w:top w:w="0" w:type="dxa"/>
              <w:left w:w="0" w:type="dxa"/>
              <w:bottom w:w="0" w:type="dxa"/>
              <w:right w:w="0" w:type="dxa"/>
            </w:tcMar>
            <w:vAlign w:val="center"/>
          </w:tcPr>
          <w:p w14:paraId="0687620D" w14:textId="77777777" w:rsidR="00F45144" w:rsidRDefault="00F45144" w:rsidP="006A3F95">
            <w:pPr>
              <w:spacing w:before="100" w:after="100"/>
              <w:ind w:left="100" w:right="100"/>
              <w:jc w:val="center"/>
            </w:pPr>
          </w:p>
        </w:tc>
        <w:tc>
          <w:tcPr>
            <w:tcW w:w="1132" w:type="dxa"/>
            <w:shd w:val="clear" w:color="auto" w:fill="FFFFFF"/>
            <w:tcMar>
              <w:top w:w="0" w:type="dxa"/>
              <w:left w:w="0" w:type="dxa"/>
              <w:bottom w:w="0" w:type="dxa"/>
              <w:right w:w="0" w:type="dxa"/>
            </w:tcMar>
            <w:vAlign w:val="center"/>
          </w:tcPr>
          <w:p w14:paraId="12C94CF0" w14:textId="77777777" w:rsidR="00F45144" w:rsidRDefault="00F45144" w:rsidP="006A3F95">
            <w:pPr>
              <w:spacing w:before="100" w:after="100"/>
              <w:ind w:left="100" w:right="100"/>
              <w:jc w:val="center"/>
            </w:pPr>
          </w:p>
        </w:tc>
      </w:tr>
      <w:tr w:rsidR="00F45144" w14:paraId="3FED375B" w14:textId="77777777" w:rsidTr="00FF46C2">
        <w:trPr>
          <w:cantSplit/>
          <w:jc w:val="center"/>
        </w:trPr>
        <w:tc>
          <w:tcPr>
            <w:tcW w:w="4299" w:type="dxa"/>
            <w:shd w:val="clear" w:color="auto" w:fill="FFFFFF"/>
            <w:tcMar>
              <w:top w:w="0" w:type="dxa"/>
              <w:left w:w="0" w:type="dxa"/>
              <w:bottom w:w="0" w:type="dxa"/>
              <w:right w:w="0" w:type="dxa"/>
            </w:tcMar>
          </w:tcPr>
          <w:p w14:paraId="4A0CED54" w14:textId="77777777" w:rsidR="00F45144" w:rsidRDefault="00F45144" w:rsidP="006A3F95">
            <w:pPr>
              <w:spacing w:before="100" w:after="100"/>
              <w:ind w:left="300" w:right="100"/>
            </w:pPr>
            <w:r>
              <w:rPr>
                <w:rFonts w:ascii="Helvetica" w:eastAsia="Helvetica" w:hAnsi="Helvetica" w:cs="Helvetica"/>
                <w:color w:val="000000"/>
                <w:sz w:val="22"/>
                <w:szCs w:val="22"/>
              </w:rPr>
              <w:t>stage_3</w:t>
            </w:r>
          </w:p>
        </w:tc>
        <w:tc>
          <w:tcPr>
            <w:tcW w:w="655" w:type="dxa"/>
            <w:shd w:val="clear" w:color="auto" w:fill="FFFFFF"/>
            <w:tcMar>
              <w:top w:w="0" w:type="dxa"/>
              <w:left w:w="0" w:type="dxa"/>
              <w:bottom w:w="0" w:type="dxa"/>
              <w:right w:w="0" w:type="dxa"/>
            </w:tcMar>
            <w:vAlign w:val="center"/>
          </w:tcPr>
          <w:p w14:paraId="6CF99710" w14:textId="77777777" w:rsidR="00F45144" w:rsidRDefault="00F45144" w:rsidP="006A3F95">
            <w:pPr>
              <w:spacing w:before="100" w:after="100"/>
              <w:ind w:left="100" w:right="100"/>
              <w:jc w:val="center"/>
            </w:pPr>
          </w:p>
        </w:tc>
        <w:tc>
          <w:tcPr>
            <w:tcW w:w="4227" w:type="dxa"/>
            <w:shd w:val="clear" w:color="auto" w:fill="FFFFFF"/>
            <w:tcMar>
              <w:top w:w="0" w:type="dxa"/>
              <w:left w:w="0" w:type="dxa"/>
              <w:bottom w:w="0" w:type="dxa"/>
              <w:right w:w="0" w:type="dxa"/>
            </w:tcMar>
            <w:vAlign w:val="center"/>
          </w:tcPr>
          <w:p w14:paraId="3E254210" w14:textId="77777777" w:rsidR="00F45144" w:rsidRDefault="00F45144" w:rsidP="006A3F95">
            <w:pPr>
              <w:spacing w:before="100" w:after="100"/>
              <w:ind w:left="100" w:right="100"/>
              <w:jc w:val="center"/>
            </w:pPr>
            <w:r>
              <w:rPr>
                <w:rFonts w:ascii="Helvetica" w:eastAsia="Helvetica" w:hAnsi="Helvetica" w:cs="Helvetica"/>
                <w:color w:val="000000"/>
                <w:sz w:val="22"/>
                <w:szCs w:val="22"/>
              </w:rPr>
              <w:t>—</w:t>
            </w:r>
          </w:p>
        </w:tc>
        <w:tc>
          <w:tcPr>
            <w:tcW w:w="1132" w:type="dxa"/>
            <w:shd w:val="clear" w:color="auto" w:fill="FFFFFF"/>
            <w:tcMar>
              <w:top w:w="0" w:type="dxa"/>
              <w:left w:w="0" w:type="dxa"/>
              <w:bottom w:w="0" w:type="dxa"/>
              <w:right w:w="0" w:type="dxa"/>
            </w:tcMar>
            <w:vAlign w:val="center"/>
          </w:tcPr>
          <w:p w14:paraId="36644664" w14:textId="77777777" w:rsidR="00F45144" w:rsidRDefault="00F45144" w:rsidP="006A3F95">
            <w:pPr>
              <w:spacing w:before="100" w:after="100"/>
              <w:ind w:left="100" w:right="100"/>
              <w:jc w:val="center"/>
            </w:pPr>
          </w:p>
        </w:tc>
      </w:tr>
      <w:tr w:rsidR="00F45144" w14:paraId="5A8574CA" w14:textId="77777777" w:rsidTr="00FF46C2">
        <w:trPr>
          <w:cantSplit/>
          <w:jc w:val="center"/>
        </w:trPr>
        <w:tc>
          <w:tcPr>
            <w:tcW w:w="4299" w:type="dxa"/>
            <w:shd w:val="clear" w:color="auto" w:fill="FFFFFF"/>
            <w:tcMar>
              <w:top w:w="0" w:type="dxa"/>
              <w:left w:w="0" w:type="dxa"/>
              <w:bottom w:w="0" w:type="dxa"/>
              <w:right w:w="0" w:type="dxa"/>
            </w:tcMar>
          </w:tcPr>
          <w:p w14:paraId="28DC461C" w14:textId="77777777" w:rsidR="00F45144" w:rsidRDefault="00F45144" w:rsidP="006A3F95">
            <w:pPr>
              <w:spacing w:before="100" w:after="100"/>
              <w:ind w:left="300" w:right="100"/>
            </w:pPr>
            <w:r>
              <w:rPr>
                <w:rFonts w:ascii="Helvetica" w:eastAsia="Helvetica" w:hAnsi="Helvetica" w:cs="Helvetica"/>
                <w:color w:val="000000"/>
                <w:sz w:val="22"/>
                <w:szCs w:val="22"/>
              </w:rPr>
              <w:t>stage_1</w:t>
            </w:r>
          </w:p>
        </w:tc>
        <w:tc>
          <w:tcPr>
            <w:tcW w:w="655" w:type="dxa"/>
            <w:shd w:val="clear" w:color="auto" w:fill="FFFFFF"/>
            <w:tcMar>
              <w:top w:w="0" w:type="dxa"/>
              <w:left w:w="0" w:type="dxa"/>
              <w:bottom w:w="0" w:type="dxa"/>
              <w:right w:w="0" w:type="dxa"/>
            </w:tcMar>
            <w:vAlign w:val="center"/>
          </w:tcPr>
          <w:p w14:paraId="257A67F5" w14:textId="77777777" w:rsidR="00F45144" w:rsidRDefault="00F45144" w:rsidP="006A3F95">
            <w:pPr>
              <w:spacing w:before="100" w:after="100"/>
              <w:ind w:left="100" w:right="100"/>
              <w:jc w:val="center"/>
            </w:pPr>
          </w:p>
        </w:tc>
        <w:tc>
          <w:tcPr>
            <w:tcW w:w="4227" w:type="dxa"/>
            <w:shd w:val="clear" w:color="auto" w:fill="FFFFFF"/>
            <w:tcMar>
              <w:top w:w="0" w:type="dxa"/>
              <w:left w:w="0" w:type="dxa"/>
              <w:bottom w:w="0" w:type="dxa"/>
              <w:right w:w="0" w:type="dxa"/>
            </w:tcMar>
            <w:vAlign w:val="center"/>
          </w:tcPr>
          <w:p w14:paraId="63F2D5ED" w14:textId="77777777" w:rsidR="00F45144" w:rsidRDefault="00F45144" w:rsidP="006A3F95">
            <w:pPr>
              <w:spacing w:before="100" w:after="100"/>
              <w:ind w:left="100" w:right="100"/>
              <w:jc w:val="center"/>
            </w:pPr>
            <w:r>
              <w:rPr>
                <w:rFonts w:ascii="Helvetica" w:eastAsia="Helvetica" w:hAnsi="Helvetica" w:cs="Helvetica"/>
                <w:color w:val="000000"/>
                <w:sz w:val="22"/>
                <w:szCs w:val="22"/>
              </w:rPr>
              <w:t>2.68 (0.76 to 9.51)</w:t>
            </w:r>
          </w:p>
        </w:tc>
        <w:tc>
          <w:tcPr>
            <w:tcW w:w="1132" w:type="dxa"/>
            <w:shd w:val="clear" w:color="auto" w:fill="FFFFFF"/>
            <w:tcMar>
              <w:top w:w="0" w:type="dxa"/>
              <w:left w:w="0" w:type="dxa"/>
              <w:bottom w:w="0" w:type="dxa"/>
              <w:right w:w="0" w:type="dxa"/>
            </w:tcMar>
            <w:vAlign w:val="center"/>
          </w:tcPr>
          <w:p w14:paraId="7605E094"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0.13</w:t>
            </w:r>
          </w:p>
        </w:tc>
      </w:tr>
      <w:tr w:rsidR="00F45144" w14:paraId="363B8A67" w14:textId="77777777" w:rsidTr="00FF46C2">
        <w:trPr>
          <w:cantSplit/>
          <w:jc w:val="center"/>
        </w:trPr>
        <w:tc>
          <w:tcPr>
            <w:tcW w:w="4299" w:type="dxa"/>
            <w:shd w:val="clear" w:color="auto" w:fill="FFFFFF"/>
            <w:tcMar>
              <w:top w:w="0" w:type="dxa"/>
              <w:left w:w="0" w:type="dxa"/>
              <w:bottom w:w="0" w:type="dxa"/>
              <w:right w:w="0" w:type="dxa"/>
            </w:tcMar>
          </w:tcPr>
          <w:p w14:paraId="4CDE604B" w14:textId="77777777" w:rsidR="00F45144" w:rsidRDefault="00F45144" w:rsidP="006A3F95">
            <w:pPr>
              <w:spacing w:before="100" w:after="100"/>
              <w:ind w:left="300" w:right="100"/>
            </w:pPr>
            <w:r>
              <w:rPr>
                <w:rFonts w:ascii="Helvetica" w:eastAsia="Helvetica" w:hAnsi="Helvetica" w:cs="Helvetica"/>
                <w:color w:val="000000"/>
                <w:sz w:val="22"/>
                <w:szCs w:val="22"/>
              </w:rPr>
              <w:t>stage_2</w:t>
            </w:r>
          </w:p>
        </w:tc>
        <w:tc>
          <w:tcPr>
            <w:tcW w:w="655" w:type="dxa"/>
            <w:shd w:val="clear" w:color="auto" w:fill="FFFFFF"/>
            <w:tcMar>
              <w:top w:w="0" w:type="dxa"/>
              <w:left w:w="0" w:type="dxa"/>
              <w:bottom w:w="0" w:type="dxa"/>
              <w:right w:w="0" w:type="dxa"/>
            </w:tcMar>
            <w:vAlign w:val="center"/>
          </w:tcPr>
          <w:p w14:paraId="0A210134" w14:textId="77777777" w:rsidR="00F45144" w:rsidRDefault="00F45144" w:rsidP="006A3F95">
            <w:pPr>
              <w:spacing w:before="100" w:after="100"/>
              <w:ind w:left="100" w:right="100"/>
              <w:jc w:val="center"/>
            </w:pPr>
          </w:p>
        </w:tc>
        <w:tc>
          <w:tcPr>
            <w:tcW w:w="4227" w:type="dxa"/>
            <w:shd w:val="clear" w:color="auto" w:fill="FFFFFF"/>
            <w:tcMar>
              <w:top w:w="0" w:type="dxa"/>
              <w:left w:w="0" w:type="dxa"/>
              <w:bottom w:w="0" w:type="dxa"/>
              <w:right w:w="0" w:type="dxa"/>
            </w:tcMar>
            <w:vAlign w:val="center"/>
          </w:tcPr>
          <w:p w14:paraId="2F37E735"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1.21 (0.44 to 3.35)</w:t>
            </w:r>
          </w:p>
        </w:tc>
        <w:tc>
          <w:tcPr>
            <w:tcW w:w="1132" w:type="dxa"/>
            <w:shd w:val="clear" w:color="auto" w:fill="FFFFFF"/>
            <w:tcMar>
              <w:top w:w="0" w:type="dxa"/>
              <w:left w:w="0" w:type="dxa"/>
              <w:bottom w:w="0" w:type="dxa"/>
              <w:right w:w="0" w:type="dxa"/>
            </w:tcMar>
            <w:vAlign w:val="center"/>
          </w:tcPr>
          <w:p w14:paraId="0EADA264"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0.72</w:t>
            </w:r>
          </w:p>
        </w:tc>
      </w:tr>
      <w:tr w:rsidR="00F45144" w:rsidDel="00FF46C2" w14:paraId="06E3E7F9" w14:textId="2A694743" w:rsidTr="00FF46C2">
        <w:trPr>
          <w:cantSplit/>
          <w:jc w:val="center"/>
          <w:del w:id="1169" w:author="Kaiwen Wang" w:date="2022-01-30T17:41:00Z"/>
        </w:trPr>
        <w:tc>
          <w:tcPr>
            <w:tcW w:w="4299" w:type="dxa"/>
            <w:tcBorders>
              <w:bottom w:val="single" w:sz="8" w:space="0" w:color="000000"/>
            </w:tcBorders>
            <w:shd w:val="clear" w:color="auto" w:fill="FFFFFF"/>
            <w:tcMar>
              <w:top w:w="0" w:type="dxa"/>
              <w:left w:w="0" w:type="dxa"/>
              <w:bottom w:w="0" w:type="dxa"/>
              <w:right w:w="0" w:type="dxa"/>
            </w:tcMar>
          </w:tcPr>
          <w:p w14:paraId="2539747A" w14:textId="4D542272" w:rsidR="00F45144" w:rsidDel="00FF46C2" w:rsidRDefault="00F45144" w:rsidP="006A3F95">
            <w:pPr>
              <w:spacing w:before="100" w:after="100"/>
              <w:ind w:left="300" w:right="100"/>
              <w:rPr>
                <w:del w:id="1170" w:author="Kaiwen Wang" w:date="2022-01-30T17:41:00Z"/>
              </w:rPr>
            </w:pPr>
            <w:del w:id="1171" w:author="Kaiwen Wang" w:date="2022-01-30T17:41:00Z">
              <w:r w:rsidDel="00FF46C2">
                <w:rPr>
                  <w:rFonts w:ascii="Helvetica" w:eastAsia="Helvetica" w:hAnsi="Helvetica" w:cs="Helvetica"/>
                  <w:color w:val="000000"/>
                  <w:sz w:val="22"/>
                  <w:szCs w:val="22"/>
                </w:rPr>
                <w:delText>stage_4</w:delText>
              </w:r>
            </w:del>
          </w:p>
        </w:tc>
        <w:tc>
          <w:tcPr>
            <w:tcW w:w="655" w:type="dxa"/>
            <w:tcBorders>
              <w:bottom w:val="single" w:sz="8" w:space="0" w:color="000000"/>
            </w:tcBorders>
            <w:shd w:val="clear" w:color="auto" w:fill="FFFFFF"/>
            <w:tcMar>
              <w:top w:w="0" w:type="dxa"/>
              <w:left w:w="0" w:type="dxa"/>
              <w:bottom w:w="0" w:type="dxa"/>
              <w:right w:w="0" w:type="dxa"/>
            </w:tcMar>
            <w:vAlign w:val="center"/>
          </w:tcPr>
          <w:p w14:paraId="283624BE" w14:textId="2FBA3E64" w:rsidR="00F45144" w:rsidDel="00FF46C2" w:rsidRDefault="00F45144" w:rsidP="006A3F95">
            <w:pPr>
              <w:spacing w:before="100" w:after="100"/>
              <w:ind w:left="100" w:right="100"/>
              <w:jc w:val="center"/>
              <w:rPr>
                <w:del w:id="1172" w:author="Kaiwen Wang" w:date="2022-01-30T17:41:00Z"/>
              </w:rPr>
            </w:pPr>
          </w:p>
        </w:tc>
        <w:tc>
          <w:tcPr>
            <w:tcW w:w="4227" w:type="dxa"/>
            <w:tcBorders>
              <w:bottom w:val="single" w:sz="8" w:space="0" w:color="000000"/>
            </w:tcBorders>
            <w:shd w:val="clear" w:color="auto" w:fill="FFFFFF"/>
            <w:tcMar>
              <w:top w:w="0" w:type="dxa"/>
              <w:left w:w="0" w:type="dxa"/>
              <w:bottom w:w="0" w:type="dxa"/>
              <w:right w:w="0" w:type="dxa"/>
            </w:tcMar>
            <w:vAlign w:val="center"/>
          </w:tcPr>
          <w:p w14:paraId="402C5E3F" w14:textId="4DCA13C3" w:rsidR="00F45144" w:rsidDel="00FF46C2" w:rsidRDefault="00F45144" w:rsidP="006A3F95">
            <w:pPr>
              <w:spacing w:before="100" w:after="100"/>
              <w:ind w:left="100" w:right="100"/>
              <w:jc w:val="center"/>
              <w:rPr>
                <w:del w:id="1173" w:author="Kaiwen Wang" w:date="2022-01-30T17:41:00Z"/>
              </w:rPr>
            </w:pPr>
            <w:del w:id="1174" w:author="Kaiwen Wang" w:date="2022-01-30T17:41:00Z">
              <w:r w:rsidDel="00FF46C2">
                <w:rPr>
                  <w:rFonts w:ascii="Helvetica" w:eastAsia="Helvetica" w:hAnsi="Helvetica" w:cs="Helvetica"/>
                  <w:color w:val="000000"/>
                  <w:sz w:val="22"/>
                  <w:szCs w:val="22"/>
                </w:rPr>
                <w:delText>1.00 (1.00 to 1.00)</w:delText>
              </w:r>
            </w:del>
          </w:p>
        </w:tc>
        <w:tc>
          <w:tcPr>
            <w:tcW w:w="1132" w:type="dxa"/>
            <w:tcBorders>
              <w:bottom w:val="single" w:sz="8" w:space="0" w:color="000000"/>
            </w:tcBorders>
            <w:shd w:val="clear" w:color="auto" w:fill="FFFFFF"/>
            <w:tcMar>
              <w:top w:w="0" w:type="dxa"/>
              <w:left w:w="0" w:type="dxa"/>
              <w:bottom w:w="0" w:type="dxa"/>
              <w:right w:w="0" w:type="dxa"/>
            </w:tcMar>
            <w:vAlign w:val="center"/>
          </w:tcPr>
          <w:p w14:paraId="01286CD5" w14:textId="5C650478" w:rsidR="00F45144" w:rsidDel="00FF46C2" w:rsidRDefault="00F45144" w:rsidP="006A3F95">
            <w:pPr>
              <w:spacing w:before="100" w:after="100"/>
              <w:ind w:left="100" w:right="100"/>
              <w:jc w:val="center"/>
              <w:rPr>
                <w:del w:id="1175" w:author="Kaiwen Wang" w:date="2022-01-30T17:41:00Z"/>
              </w:rPr>
            </w:pPr>
          </w:p>
        </w:tc>
      </w:tr>
      <w:tr w:rsidR="00F45144" w14:paraId="69D68030" w14:textId="77777777" w:rsidTr="00FF46C2">
        <w:trPr>
          <w:cantSplit/>
          <w:jc w:val="center"/>
        </w:trPr>
        <w:tc>
          <w:tcPr>
            <w:tcW w:w="10313" w:type="dxa"/>
            <w:gridSpan w:val="4"/>
            <w:shd w:val="clear" w:color="auto" w:fill="FFFFFF"/>
            <w:tcMar>
              <w:top w:w="0" w:type="dxa"/>
              <w:left w:w="0" w:type="dxa"/>
              <w:bottom w:w="0" w:type="dxa"/>
              <w:right w:w="0" w:type="dxa"/>
            </w:tcMar>
            <w:vAlign w:val="center"/>
          </w:tcPr>
          <w:p w14:paraId="7046DE99" w14:textId="77777777" w:rsidR="00F45144" w:rsidRDefault="00F45144" w:rsidP="006A3F95">
            <w:pPr>
              <w:spacing w:before="100" w:after="100"/>
              <w:ind w:left="100" w:right="100"/>
            </w:pPr>
            <w:r>
              <w:rPr>
                <w:rFonts w:ascii="Helvetica" w:eastAsia="Helvetica" w:hAnsi="Helvetica" w:cs="Helvetica"/>
                <w:color w:val="000000"/>
                <w:sz w:val="22"/>
                <w:szCs w:val="22"/>
                <w:vertAlign w:val="superscript"/>
              </w:rPr>
              <w:t>1</w:t>
            </w:r>
            <w:r>
              <w:rPr>
                <w:rFonts w:ascii="Helvetica" w:eastAsia="Helvetica" w:hAnsi="Helvetica" w:cs="Helvetica"/>
                <w:color w:val="000000"/>
                <w:sz w:val="22"/>
                <w:szCs w:val="22"/>
              </w:rPr>
              <w:t>HR = Hazard Ratio, CI = Confidence Interval</w:t>
            </w:r>
          </w:p>
        </w:tc>
      </w:tr>
    </w:tbl>
    <w:p w14:paraId="6500A98C" w14:textId="170DCCA3" w:rsidR="00F45144" w:rsidRDefault="00D72081" w:rsidP="00F45144">
      <w:pPr>
        <w:pStyle w:val="Heading3"/>
      </w:pPr>
      <w:bookmarkStart w:id="1176" w:name="recurrence-free-survival-3"/>
      <w:bookmarkEnd w:id="1155"/>
      <w:ins w:id="1177" w:author="Nicholas Fraser Brown" w:date="2022-01-28T21:23:00Z">
        <w:r>
          <w:t xml:space="preserve">Table 5. </w:t>
        </w:r>
      </w:ins>
      <w:del w:id="1178" w:author="Nicholas Fraser Brown" w:date="2022-01-28T21:23:00Z">
        <w:r w:rsidR="00F45144" w:rsidDel="00D72081">
          <w:rPr>
            <w:rStyle w:val="SectionNumber"/>
          </w:rPr>
          <w:delText>3.4.2</w:delText>
        </w:r>
        <w:r w:rsidR="00F45144" w:rsidDel="00D72081">
          <w:tab/>
        </w:r>
      </w:del>
      <w:ins w:id="1179" w:author="Nicholas Fraser Brown" w:date="2022-01-28T21:23:00Z">
        <w:r>
          <w:t>Multivariate analysis of Risk factors for recurrence- survival</w:t>
        </w:r>
      </w:ins>
      <w:del w:id="1180" w:author="Nicholas Fraser Brown" w:date="2022-01-28T21:23:00Z">
        <w:r w:rsidR="00F45144" w:rsidDel="00D72081">
          <w:delText>Recurrence free survival</w:delText>
        </w:r>
      </w:del>
    </w:p>
    <w:p w14:paraId="65754037" w14:textId="77777777" w:rsidR="00F45144" w:rsidRDefault="00F45144" w:rsidP="00F45144">
      <w:pPr>
        <w:pStyle w:val="BlockText"/>
      </w:pPr>
      <w:r>
        <w:t>This time, no significant difference was found in overall survival between surveillance and adjuvant chemotherapy group.</w:t>
      </w:r>
    </w:p>
    <w:tbl>
      <w:tblPr>
        <w:tblStyle w:val="Table"/>
        <w:tblW w:w="0" w:type="auto"/>
        <w:jc w:val="center"/>
        <w:tblLayout w:type="fixed"/>
        <w:tblLook w:val="0420" w:firstRow="1" w:lastRow="0" w:firstColumn="0" w:lastColumn="0" w:noHBand="0" w:noVBand="1"/>
      </w:tblPr>
      <w:tblGrid>
        <w:gridCol w:w="4299"/>
        <w:gridCol w:w="655"/>
        <w:gridCol w:w="2209"/>
        <w:gridCol w:w="1132"/>
      </w:tblGrid>
      <w:tr w:rsidR="00F45144" w14:paraId="26AC90BB" w14:textId="77777777" w:rsidTr="006A3F95">
        <w:trPr>
          <w:cnfStyle w:val="100000000000" w:firstRow="1" w:lastRow="0" w:firstColumn="0" w:lastColumn="0" w:oddVBand="0" w:evenVBand="0" w:oddHBand="0" w:evenHBand="0" w:firstRowFirstColumn="0" w:firstRowLastColumn="0" w:lastRowFirstColumn="0" w:lastRowLastColumn="0"/>
          <w:cantSplit/>
          <w:tblHeader/>
          <w:jc w:val="center"/>
        </w:trPr>
        <w:tc>
          <w:tcPr>
            <w:tcW w:w="4299"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E2D6E72" w14:textId="77777777" w:rsidR="00F45144" w:rsidRDefault="00F45144" w:rsidP="006A3F95">
            <w:pPr>
              <w:spacing w:before="40" w:after="40"/>
              <w:ind w:left="100" w:right="100"/>
            </w:pPr>
            <w:r>
              <w:rPr>
                <w:rFonts w:ascii="Helvetica" w:eastAsia="Helvetica" w:hAnsi="Helvetica" w:cs="Helvetica"/>
                <w:color w:val="000000"/>
                <w:sz w:val="22"/>
                <w:szCs w:val="22"/>
              </w:rPr>
              <w:t>Characteristic</w:t>
            </w:r>
          </w:p>
        </w:tc>
        <w:tc>
          <w:tcPr>
            <w:tcW w:w="65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FF2FDE8" w14:textId="77777777" w:rsidR="00F45144" w:rsidRDefault="00F45144" w:rsidP="006A3F95">
            <w:pPr>
              <w:spacing w:before="40" w:after="40"/>
              <w:ind w:left="100" w:right="100"/>
              <w:jc w:val="center"/>
            </w:pPr>
            <w:r>
              <w:rPr>
                <w:rFonts w:ascii="Helvetica" w:eastAsia="Helvetica" w:hAnsi="Helvetica" w:cs="Helvetica"/>
                <w:color w:val="000000"/>
                <w:sz w:val="22"/>
                <w:szCs w:val="22"/>
              </w:rPr>
              <w:t>N</w:t>
            </w:r>
          </w:p>
        </w:tc>
        <w:tc>
          <w:tcPr>
            <w:tcW w:w="2209"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80375BC" w14:textId="77777777" w:rsidR="00F45144" w:rsidRDefault="00F45144" w:rsidP="006A3F95">
            <w:pPr>
              <w:spacing w:before="40" w:after="40"/>
              <w:ind w:left="100" w:right="100"/>
              <w:jc w:val="center"/>
            </w:pPr>
            <w:r>
              <w:rPr>
                <w:rFonts w:ascii="Helvetica" w:eastAsia="Helvetica" w:hAnsi="Helvetica" w:cs="Helvetica"/>
                <w:color w:val="000000"/>
                <w:sz w:val="22"/>
                <w:szCs w:val="22"/>
              </w:rPr>
              <w:t>HR (95% CI)</w:t>
            </w:r>
            <w:r>
              <w:rPr>
                <w:rFonts w:ascii="Helvetica" w:eastAsia="Helvetica" w:hAnsi="Helvetica" w:cs="Helvetica"/>
                <w:color w:val="000000"/>
                <w:sz w:val="22"/>
                <w:szCs w:val="22"/>
                <w:vertAlign w:val="superscript"/>
              </w:rPr>
              <w:t>1</w:t>
            </w:r>
          </w:p>
        </w:tc>
        <w:tc>
          <w:tcPr>
            <w:tcW w:w="11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7C89FF0" w14:textId="77777777" w:rsidR="00F45144" w:rsidRDefault="00F45144" w:rsidP="006A3F95">
            <w:pPr>
              <w:spacing w:before="40" w:after="40"/>
              <w:ind w:left="100" w:right="100"/>
              <w:jc w:val="center"/>
            </w:pPr>
            <w:r>
              <w:rPr>
                <w:rFonts w:ascii="Helvetica" w:eastAsia="Helvetica" w:hAnsi="Helvetica" w:cs="Helvetica"/>
                <w:color w:val="000000"/>
                <w:sz w:val="22"/>
                <w:szCs w:val="22"/>
              </w:rPr>
              <w:t>p-value</w:t>
            </w:r>
          </w:p>
        </w:tc>
      </w:tr>
      <w:tr w:rsidR="00F45144" w14:paraId="5A04A39A" w14:textId="77777777" w:rsidTr="006A3F95">
        <w:trPr>
          <w:cantSplit/>
          <w:jc w:val="center"/>
        </w:trPr>
        <w:tc>
          <w:tcPr>
            <w:tcW w:w="4299" w:type="dxa"/>
            <w:shd w:val="clear" w:color="auto" w:fill="FFFFFF"/>
            <w:tcMar>
              <w:top w:w="0" w:type="dxa"/>
              <w:left w:w="0" w:type="dxa"/>
              <w:bottom w:w="0" w:type="dxa"/>
              <w:right w:w="0" w:type="dxa"/>
            </w:tcMar>
          </w:tcPr>
          <w:p w14:paraId="453927E8" w14:textId="77777777" w:rsidR="00F45144" w:rsidRDefault="00F45144" w:rsidP="006A3F95">
            <w:pPr>
              <w:spacing w:before="100" w:after="100"/>
              <w:ind w:left="100" w:right="100"/>
            </w:pPr>
            <w:r>
              <w:rPr>
                <w:rFonts w:ascii="Helvetica" w:eastAsia="Helvetica" w:hAnsi="Helvetica" w:cs="Helvetica"/>
                <w:color w:val="000000"/>
                <w:sz w:val="22"/>
                <w:szCs w:val="22"/>
              </w:rPr>
              <w:t>Age at diagnosis</w:t>
            </w:r>
          </w:p>
        </w:tc>
        <w:tc>
          <w:tcPr>
            <w:tcW w:w="655" w:type="dxa"/>
            <w:shd w:val="clear" w:color="auto" w:fill="FFFFFF"/>
            <w:tcMar>
              <w:top w:w="0" w:type="dxa"/>
              <w:left w:w="0" w:type="dxa"/>
              <w:bottom w:w="0" w:type="dxa"/>
              <w:right w:w="0" w:type="dxa"/>
            </w:tcMar>
            <w:vAlign w:val="center"/>
          </w:tcPr>
          <w:p w14:paraId="3CBCBE2E" w14:textId="77777777" w:rsidR="00F45144" w:rsidRDefault="00F45144" w:rsidP="006A3F95">
            <w:pPr>
              <w:spacing w:before="100" w:after="100"/>
              <w:ind w:left="100" w:right="100"/>
              <w:jc w:val="center"/>
            </w:pPr>
            <w:r>
              <w:rPr>
                <w:rFonts w:ascii="Helvetica" w:eastAsia="Helvetica" w:hAnsi="Helvetica" w:cs="Helvetica"/>
                <w:color w:val="000000"/>
                <w:sz w:val="22"/>
                <w:szCs w:val="22"/>
              </w:rPr>
              <w:t>92</w:t>
            </w:r>
          </w:p>
        </w:tc>
        <w:tc>
          <w:tcPr>
            <w:tcW w:w="2209" w:type="dxa"/>
            <w:shd w:val="clear" w:color="auto" w:fill="FFFFFF"/>
            <w:tcMar>
              <w:top w:w="0" w:type="dxa"/>
              <w:left w:w="0" w:type="dxa"/>
              <w:bottom w:w="0" w:type="dxa"/>
              <w:right w:w="0" w:type="dxa"/>
            </w:tcMar>
            <w:vAlign w:val="center"/>
          </w:tcPr>
          <w:p w14:paraId="2FD8CED1"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1.02 (0.96 to 1.08)</w:t>
            </w:r>
          </w:p>
        </w:tc>
        <w:tc>
          <w:tcPr>
            <w:tcW w:w="1132" w:type="dxa"/>
            <w:shd w:val="clear" w:color="auto" w:fill="FFFFFF"/>
            <w:tcMar>
              <w:top w:w="0" w:type="dxa"/>
              <w:left w:w="0" w:type="dxa"/>
              <w:bottom w:w="0" w:type="dxa"/>
              <w:right w:w="0" w:type="dxa"/>
            </w:tcMar>
            <w:vAlign w:val="center"/>
          </w:tcPr>
          <w:p w14:paraId="2B82F52E"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0.58</w:t>
            </w:r>
          </w:p>
        </w:tc>
      </w:tr>
      <w:tr w:rsidR="00F45144" w14:paraId="32435A97" w14:textId="77777777" w:rsidTr="006A3F95">
        <w:trPr>
          <w:cantSplit/>
          <w:jc w:val="center"/>
        </w:trPr>
        <w:tc>
          <w:tcPr>
            <w:tcW w:w="4299" w:type="dxa"/>
            <w:shd w:val="clear" w:color="auto" w:fill="FFFFFF"/>
            <w:tcMar>
              <w:top w:w="0" w:type="dxa"/>
              <w:left w:w="0" w:type="dxa"/>
              <w:bottom w:w="0" w:type="dxa"/>
              <w:right w:w="0" w:type="dxa"/>
            </w:tcMar>
          </w:tcPr>
          <w:p w14:paraId="7F052621" w14:textId="77777777" w:rsidR="00F45144" w:rsidRDefault="00F45144" w:rsidP="006A3F95">
            <w:pPr>
              <w:spacing w:before="100" w:after="100"/>
              <w:ind w:left="100" w:right="100"/>
            </w:pPr>
            <w:r>
              <w:rPr>
                <w:rFonts w:ascii="Helvetica" w:eastAsia="Helvetica" w:hAnsi="Helvetica" w:cs="Helvetica"/>
                <w:color w:val="000000"/>
                <w:sz w:val="22"/>
                <w:szCs w:val="22"/>
              </w:rPr>
              <w:t>CRM</w:t>
            </w:r>
          </w:p>
        </w:tc>
        <w:tc>
          <w:tcPr>
            <w:tcW w:w="655" w:type="dxa"/>
            <w:shd w:val="clear" w:color="auto" w:fill="FFFFFF"/>
            <w:tcMar>
              <w:top w:w="0" w:type="dxa"/>
              <w:left w:w="0" w:type="dxa"/>
              <w:bottom w:w="0" w:type="dxa"/>
              <w:right w:w="0" w:type="dxa"/>
            </w:tcMar>
            <w:vAlign w:val="center"/>
          </w:tcPr>
          <w:p w14:paraId="0394C25E" w14:textId="77777777" w:rsidR="00F45144" w:rsidRDefault="00F45144" w:rsidP="006A3F95">
            <w:pPr>
              <w:spacing w:before="100" w:after="100"/>
              <w:ind w:left="100" w:right="100"/>
              <w:jc w:val="center"/>
            </w:pPr>
            <w:r>
              <w:rPr>
                <w:rFonts w:ascii="Helvetica" w:eastAsia="Helvetica" w:hAnsi="Helvetica" w:cs="Helvetica"/>
                <w:color w:val="000000"/>
                <w:sz w:val="22"/>
                <w:szCs w:val="22"/>
              </w:rPr>
              <w:t>92</w:t>
            </w:r>
          </w:p>
        </w:tc>
        <w:tc>
          <w:tcPr>
            <w:tcW w:w="2209" w:type="dxa"/>
            <w:shd w:val="clear" w:color="auto" w:fill="FFFFFF"/>
            <w:tcMar>
              <w:top w:w="0" w:type="dxa"/>
              <w:left w:w="0" w:type="dxa"/>
              <w:bottom w:w="0" w:type="dxa"/>
              <w:right w:w="0" w:type="dxa"/>
            </w:tcMar>
            <w:vAlign w:val="center"/>
          </w:tcPr>
          <w:p w14:paraId="7CF145B8" w14:textId="77777777" w:rsidR="00F45144" w:rsidRDefault="00F45144" w:rsidP="006A3F95">
            <w:pPr>
              <w:spacing w:before="100" w:after="100"/>
              <w:ind w:left="100" w:right="100"/>
              <w:jc w:val="center"/>
            </w:pPr>
          </w:p>
        </w:tc>
        <w:tc>
          <w:tcPr>
            <w:tcW w:w="1132" w:type="dxa"/>
            <w:shd w:val="clear" w:color="auto" w:fill="FFFFFF"/>
            <w:tcMar>
              <w:top w:w="0" w:type="dxa"/>
              <w:left w:w="0" w:type="dxa"/>
              <w:bottom w:w="0" w:type="dxa"/>
              <w:right w:w="0" w:type="dxa"/>
            </w:tcMar>
            <w:vAlign w:val="center"/>
          </w:tcPr>
          <w:p w14:paraId="4F0C9F2D" w14:textId="77777777" w:rsidR="00F45144" w:rsidRDefault="00F45144" w:rsidP="006A3F95">
            <w:pPr>
              <w:spacing w:before="100" w:after="100"/>
              <w:ind w:left="100" w:right="100"/>
              <w:jc w:val="center"/>
            </w:pPr>
          </w:p>
        </w:tc>
      </w:tr>
      <w:tr w:rsidR="00F45144" w14:paraId="441C8931" w14:textId="77777777" w:rsidTr="006A3F95">
        <w:trPr>
          <w:cantSplit/>
          <w:jc w:val="center"/>
        </w:trPr>
        <w:tc>
          <w:tcPr>
            <w:tcW w:w="4299" w:type="dxa"/>
            <w:shd w:val="clear" w:color="auto" w:fill="FFFFFF"/>
            <w:tcMar>
              <w:top w:w="0" w:type="dxa"/>
              <w:left w:w="0" w:type="dxa"/>
              <w:bottom w:w="0" w:type="dxa"/>
              <w:right w:w="0" w:type="dxa"/>
            </w:tcMar>
          </w:tcPr>
          <w:p w14:paraId="5CF71324" w14:textId="77777777" w:rsidR="00F45144" w:rsidRDefault="00F45144" w:rsidP="006A3F95">
            <w:pPr>
              <w:spacing w:before="100" w:after="100"/>
              <w:ind w:left="300" w:right="100"/>
            </w:pPr>
            <w:r>
              <w:rPr>
                <w:rFonts w:ascii="Helvetica" w:eastAsia="Helvetica" w:hAnsi="Helvetica" w:cs="Helvetica"/>
                <w:color w:val="000000"/>
                <w:sz w:val="22"/>
                <w:szCs w:val="22"/>
              </w:rPr>
              <w:t>pos</w:t>
            </w:r>
          </w:p>
        </w:tc>
        <w:tc>
          <w:tcPr>
            <w:tcW w:w="655" w:type="dxa"/>
            <w:shd w:val="clear" w:color="auto" w:fill="FFFFFF"/>
            <w:tcMar>
              <w:top w:w="0" w:type="dxa"/>
              <w:left w:w="0" w:type="dxa"/>
              <w:bottom w:w="0" w:type="dxa"/>
              <w:right w:w="0" w:type="dxa"/>
            </w:tcMar>
            <w:vAlign w:val="center"/>
          </w:tcPr>
          <w:p w14:paraId="0DA64670" w14:textId="77777777" w:rsidR="00F45144" w:rsidRDefault="00F45144" w:rsidP="006A3F95">
            <w:pPr>
              <w:spacing w:before="100" w:after="100"/>
              <w:ind w:left="100" w:right="100"/>
              <w:jc w:val="center"/>
            </w:pPr>
          </w:p>
        </w:tc>
        <w:tc>
          <w:tcPr>
            <w:tcW w:w="2209" w:type="dxa"/>
            <w:shd w:val="clear" w:color="auto" w:fill="FFFFFF"/>
            <w:tcMar>
              <w:top w:w="0" w:type="dxa"/>
              <w:left w:w="0" w:type="dxa"/>
              <w:bottom w:w="0" w:type="dxa"/>
              <w:right w:w="0" w:type="dxa"/>
            </w:tcMar>
            <w:vAlign w:val="center"/>
          </w:tcPr>
          <w:p w14:paraId="3EE901EA" w14:textId="77777777" w:rsidR="00F45144" w:rsidRDefault="00F45144" w:rsidP="006A3F95">
            <w:pPr>
              <w:spacing w:before="100" w:after="100"/>
              <w:ind w:left="100" w:right="100"/>
              <w:jc w:val="center"/>
            </w:pPr>
            <w:r>
              <w:rPr>
                <w:rFonts w:ascii="Helvetica" w:eastAsia="Helvetica" w:hAnsi="Helvetica" w:cs="Helvetica"/>
                <w:color w:val="000000"/>
                <w:sz w:val="22"/>
                <w:szCs w:val="22"/>
              </w:rPr>
              <w:t>—</w:t>
            </w:r>
          </w:p>
        </w:tc>
        <w:tc>
          <w:tcPr>
            <w:tcW w:w="1132" w:type="dxa"/>
            <w:shd w:val="clear" w:color="auto" w:fill="FFFFFF"/>
            <w:tcMar>
              <w:top w:w="0" w:type="dxa"/>
              <w:left w:w="0" w:type="dxa"/>
              <w:bottom w:w="0" w:type="dxa"/>
              <w:right w:w="0" w:type="dxa"/>
            </w:tcMar>
            <w:vAlign w:val="center"/>
          </w:tcPr>
          <w:p w14:paraId="0BFB55F0" w14:textId="77777777" w:rsidR="00F45144" w:rsidRDefault="00F45144" w:rsidP="006A3F95">
            <w:pPr>
              <w:spacing w:before="100" w:after="100"/>
              <w:ind w:left="100" w:right="100"/>
              <w:jc w:val="center"/>
            </w:pPr>
          </w:p>
        </w:tc>
      </w:tr>
      <w:tr w:rsidR="00F45144" w14:paraId="24B7797A" w14:textId="77777777" w:rsidTr="006A3F95">
        <w:trPr>
          <w:cantSplit/>
          <w:jc w:val="center"/>
        </w:trPr>
        <w:tc>
          <w:tcPr>
            <w:tcW w:w="4299" w:type="dxa"/>
            <w:shd w:val="clear" w:color="auto" w:fill="FFFFFF"/>
            <w:tcMar>
              <w:top w:w="0" w:type="dxa"/>
              <w:left w:w="0" w:type="dxa"/>
              <w:bottom w:w="0" w:type="dxa"/>
              <w:right w:w="0" w:type="dxa"/>
            </w:tcMar>
          </w:tcPr>
          <w:p w14:paraId="15C7EEB3" w14:textId="77777777" w:rsidR="00F45144" w:rsidRDefault="00F45144" w:rsidP="006A3F95">
            <w:pPr>
              <w:spacing w:before="100" w:after="100"/>
              <w:ind w:left="300" w:right="100"/>
            </w:pPr>
            <w:r>
              <w:rPr>
                <w:rFonts w:ascii="Helvetica" w:eastAsia="Helvetica" w:hAnsi="Helvetica" w:cs="Helvetica"/>
                <w:color w:val="000000"/>
                <w:sz w:val="22"/>
                <w:szCs w:val="22"/>
              </w:rPr>
              <w:t>neg</w:t>
            </w:r>
          </w:p>
        </w:tc>
        <w:tc>
          <w:tcPr>
            <w:tcW w:w="655" w:type="dxa"/>
            <w:shd w:val="clear" w:color="auto" w:fill="FFFFFF"/>
            <w:tcMar>
              <w:top w:w="0" w:type="dxa"/>
              <w:left w:w="0" w:type="dxa"/>
              <w:bottom w:w="0" w:type="dxa"/>
              <w:right w:w="0" w:type="dxa"/>
            </w:tcMar>
            <w:vAlign w:val="center"/>
          </w:tcPr>
          <w:p w14:paraId="321D10F6" w14:textId="77777777" w:rsidR="00F45144" w:rsidRDefault="00F45144" w:rsidP="006A3F95">
            <w:pPr>
              <w:spacing w:before="100" w:after="100"/>
              <w:ind w:left="100" w:right="100"/>
              <w:jc w:val="center"/>
            </w:pPr>
          </w:p>
        </w:tc>
        <w:tc>
          <w:tcPr>
            <w:tcW w:w="2209" w:type="dxa"/>
            <w:shd w:val="clear" w:color="auto" w:fill="FFFFFF"/>
            <w:tcMar>
              <w:top w:w="0" w:type="dxa"/>
              <w:left w:w="0" w:type="dxa"/>
              <w:bottom w:w="0" w:type="dxa"/>
              <w:right w:w="0" w:type="dxa"/>
            </w:tcMar>
            <w:vAlign w:val="center"/>
          </w:tcPr>
          <w:p w14:paraId="20206F3B"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0.49 (0.05 to 4.57)</w:t>
            </w:r>
          </w:p>
        </w:tc>
        <w:tc>
          <w:tcPr>
            <w:tcW w:w="1132" w:type="dxa"/>
            <w:shd w:val="clear" w:color="auto" w:fill="FFFFFF"/>
            <w:tcMar>
              <w:top w:w="0" w:type="dxa"/>
              <w:left w:w="0" w:type="dxa"/>
              <w:bottom w:w="0" w:type="dxa"/>
              <w:right w:w="0" w:type="dxa"/>
            </w:tcMar>
            <w:vAlign w:val="center"/>
          </w:tcPr>
          <w:p w14:paraId="1757F750"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0.53</w:t>
            </w:r>
          </w:p>
        </w:tc>
      </w:tr>
      <w:tr w:rsidR="00F45144" w14:paraId="4A3C785C" w14:textId="77777777" w:rsidTr="006A3F95">
        <w:trPr>
          <w:cantSplit/>
          <w:jc w:val="center"/>
        </w:trPr>
        <w:tc>
          <w:tcPr>
            <w:tcW w:w="4299" w:type="dxa"/>
            <w:shd w:val="clear" w:color="auto" w:fill="FFFFFF"/>
            <w:tcMar>
              <w:top w:w="0" w:type="dxa"/>
              <w:left w:w="0" w:type="dxa"/>
              <w:bottom w:w="0" w:type="dxa"/>
              <w:right w:w="0" w:type="dxa"/>
            </w:tcMar>
          </w:tcPr>
          <w:p w14:paraId="2DBC06C0" w14:textId="77777777" w:rsidR="00F45144" w:rsidRDefault="00F45144" w:rsidP="006A3F95">
            <w:pPr>
              <w:spacing w:before="100" w:after="100"/>
              <w:ind w:left="100" w:right="100"/>
            </w:pPr>
            <w:r>
              <w:rPr>
                <w:rFonts w:ascii="Helvetica" w:eastAsia="Helvetica" w:hAnsi="Helvetica" w:cs="Helvetica"/>
                <w:color w:val="000000"/>
                <w:sz w:val="22"/>
                <w:szCs w:val="22"/>
              </w:rPr>
              <w:t>R status</w:t>
            </w:r>
          </w:p>
        </w:tc>
        <w:tc>
          <w:tcPr>
            <w:tcW w:w="655" w:type="dxa"/>
            <w:shd w:val="clear" w:color="auto" w:fill="FFFFFF"/>
            <w:tcMar>
              <w:top w:w="0" w:type="dxa"/>
              <w:left w:w="0" w:type="dxa"/>
              <w:bottom w:w="0" w:type="dxa"/>
              <w:right w:w="0" w:type="dxa"/>
            </w:tcMar>
            <w:vAlign w:val="center"/>
          </w:tcPr>
          <w:p w14:paraId="215BCDE4" w14:textId="77777777" w:rsidR="00F45144" w:rsidRDefault="00F45144" w:rsidP="006A3F95">
            <w:pPr>
              <w:spacing w:before="100" w:after="100"/>
              <w:ind w:left="100" w:right="100"/>
              <w:jc w:val="center"/>
            </w:pPr>
            <w:r>
              <w:rPr>
                <w:rFonts w:ascii="Helvetica" w:eastAsia="Helvetica" w:hAnsi="Helvetica" w:cs="Helvetica"/>
                <w:color w:val="000000"/>
                <w:sz w:val="22"/>
                <w:szCs w:val="22"/>
              </w:rPr>
              <w:t>92</w:t>
            </w:r>
          </w:p>
        </w:tc>
        <w:tc>
          <w:tcPr>
            <w:tcW w:w="2209" w:type="dxa"/>
            <w:shd w:val="clear" w:color="auto" w:fill="FFFFFF"/>
            <w:tcMar>
              <w:top w:w="0" w:type="dxa"/>
              <w:left w:w="0" w:type="dxa"/>
              <w:bottom w:w="0" w:type="dxa"/>
              <w:right w:w="0" w:type="dxa"/>
            </w:tcMar>
            <w:vAlign w:val="center"/>
          </w:tcPr>
          <w:p w14:paraId="59F66B02" w14:textId="77777777" w:rsidR="00F45144" w:rsidRDefault="00F45144" w:rsidP="006A3F95">
            <w:pPr>
              <w:spacing w:before="100" w:after="100"/>
              <w:ind w:left="100" w:right="100"/>
              <w:jc w:val="center"/>
            </w:pPr>
          </w:p>
        </w:tc>
        <w:tc>
          <w:tcPr>
            <w:tcW w:w="1132" w:type="dxa"/>
            <w:shd w:val="clear" w:color="auto" w:fill="FFFFFF"/>
            <w:tcMar>
              <w:top w:w="0" w:type="dxa"/>
              <w:left w:w="0" w:type="dxa"/>
              <w:bottom w:w="0" w:type="dxa"/>
              <w:right w:w="0" w:type="dxa"/>
            </w:tcMar>
            <w:vAlign w:val="center"/>
          </w:tcPr>
          <w:p w14:paraId="5D741AFE" w14:textId="77777777" w:rsidR="00F45144" w:rsidRDefault="00F45144" w:rsidP="006A3F95">
            <w:pPr>
              <w:spacing w:before="100" w:after="100"/>
              <w:ind w:left="100" w:right="100"/>
              <w:jc w:val="center"/>
            </w:pPr>
          </w:p>
        </w:tc>
      </w:tr>
      <w:tr w:rsidR="00F45144" w14:paraId="02310F96" w14:textId="77777777" w:rsidTr="006A3F95">
        <w:trPr>
          <w:cantSplit/>
          <w:jc w:val="center"/>
        </w:trPr>
        <w:tc>
          <w:tcPr>
            <w:tcW w:w="4299" w:type="dxa"/>
            <w:shd w:val="clear" w:color="auto" w:fill="FFFFFF"/>
            <w:tcMar>
              <w:top w:w="0" w:type="dxa"/>
              <w:left w:w="0" w:type="dxa"/>
              <w:bottom w:w="0" w:type="dxa"/>
              <w:right w:w="0" w:type="dxa"/>
            </w:tcMar>
          </w:tcPr>
          <w:p w14:paraId="0CE24574" w14:textId="77777777" w:rsidR="00F45144" w:rsidRDefault="00F45144" w:rsidP="006A3F95">
            <w:pPr>
              <w:spacing w:before="100" w:after="100"/>
              <w:ind w:left="300" w:right="100"/>
            </w:pPr>
            <w:r>
              <w:rPr>
                <w:rFonts w:ascii="Helvetica" w:eastAsia="Helvetica" w:hAnsi="Helvetica" w:cs="Helvetica"/>
                <w:color w:val="000000"/>
                <w:sz w:val="22"/>
                <w:szCs w:val="22"/>
              </w:rPr>
              <w:t>R0</w:t>
            </w:r>
          </w:p>
        </w:tc>
        <w:tc>
          <w:tcPr>
            <w:tcW w:w="655" w:type="dxa"/>
            <w:shd w:val="clear" w:color="auto" w:fill="FFFFFF"/>
            <w:tcMar>
              <w:top w:w="0" w:type="dxa"/>
              <w:left w:w="0" w:type="dxa"/>
              <w:bottom w:w="0" w:type="dxa"/>
              <w:right w:w="0" w:type="dxa"/>
            </w:tcMar>
            <w:vAlign w:val="center"/>
          </w:tcPr>
          <w:p w14:paraId="5F8F396C" w14:textId="77777777" w:rsidR="00F45144" w:rsidRDefault="00F45144" w:rsidP="006A3F95">
            <w:pPr>
              <w:spacing w:before="100" w:after="100"/>
              <w:ind w:left="100" w:right="100"/>
              <w:jc w:val="center"/>
            </w:pPr>
          </w:p>
        </w:tc>
        <w:tc>
          <w:tcPr>
            <w:tcW w:w="2209" w:type="dxa"/>
            <w:shd w:val="clear" w:color="auto" w:fill="FFFFFF"/>
            <w:tcMar>
              <w:top w:w="0" w:type="dxa"/>
              <w:left w:w="0" w:type="dxa"/>
              <w:bottom w:w="0" w:type="dxa"/>
              <w:right w:w="0" w:type="dxa"/>
            </w:tcMar>
            <w:vAlign w:val="center"/>
          </w:tcPr>
          <w:p w14:paraId="149ACC9D" w14:textId="77777777" w:rsidR="00F45144" w:rsidRDefault="00F45144" w:rsidP="006A3F95">
            <w:pPr>
              <w:spacing w:before="100" w:after="100"/>
              <w:ind w:left="100" w:right="100"/>
              <w:jc w:val="center"/>
            </w:pPr>
            <w:r>
              <w:rPr>
                <w:rFonts w:ascii="Helvetica" w:eastAsia="Helvetica" w:hAnsi="Helvetica" w:cs="Helvetica"/>
                <w:color w:val="000000"/>
                <w:sz w:val="22"/>
                <w:szCs w:val="22"/>
              </w:rPr>
              <w:t>—</w:t>
            </w:r>
          </w:p>
        </w:tc>
        <w:tc>
          <w:tcPr>
            <w:tcW w:w="1132" w:type="dxa"/>
            <w:shd w:val="clear" w:color="auto" w:fill="FFFFFF"/>
            <w:tcMar>
              <w:top w:w="0" w:type="dxa"/>
              <w:left w:w="0" w:type="dxa"/>
              <w:bottom w:w="0" w:type="dxa"/>
              <w:right w:w="0" w:type="dxa"/>
            </w:tcMar>
            <w:vAlign w:val="center"/>
          </w:tcPr>
          <w:p w14:paraId="11A8577D" w14:textId="77777777" w:rsidR="00F45144" w:rsidRDefault="00F45144" w:rsidP="006A3F95">
            <w:pPr>
              <w:spacing w:before="100" w:after="100"/>
              <w:ind w:left="100" w:right="100"/>
              <w:jc w:val="center"/>
            </w:pPr>
          </w:p>
        </w:tc>
      </w:tr>
      <w:tr w:rsidR="00F45144" w14:paraId="001BA9A2" w14:textId="77777777" w:rsidTr="006A3F95">
        <w:trPr>
          <w:cantSplit/>
          <w:jc w:val="center"/>
        </w:trPr>
        <w:tc>
          <w:tcPr>
            <w:tcW w:w="4299" w:type="dxa"/>
            <w:shd w:val="clear" w:color="auto" w:fill="FFFFFF"/>
            <w:tcMar>
              <w:top w:w="0" w:type="dxa"/>
              <w:left w:w="0" w:type="dxa"/>
              <w:bottom w:w="0" w:type="dxa"/>
              <w:right w:w="0" w:type="dxa"/>
            </w:tcMar>
          </w:tcPr>
          <w:p w14:paraId="2F2F914F" w14:textId="77777777" w:rsidR="00F45144" w:rsidRDefault="00F45144" w:rsidP="006A3F95">
            <w:pPr>
              <w:spacing w:before="100" w:after="100"/>
              <w:ind w:left="300" w:right="100"/>
            </w:pPr>
            <w:r>
              <w:rPr>
                <w:rFonts w:ascii="Helvetica" w:eastAsia="Helvetica" w:hAnsi="Helvetica" w:cs="Helvetica"/>
                <w:color w:val="000000"/>
                <w:sz w:val="22"/>
                <w:szCs w:val="22"/>
              </w:rPr>
              <w:t>R1</w:t>
            </w:r>
          </w:p>
        </w:tc>
        <w:tc>
          <w:tcPr>
            <w:tcW w:w="655" w:type="dxa"/>
            <w:shd w:val="clear" w:color="auto" w:fill="FFFFFF"/>
            <w:tcMar>
              <w:top w:w="0" w:type="dxa"/>
              <w:left w:w="0" w:type="dxa"/>
              <w:bottom w:w="0" w:type="dxa"/>
              <w:right w:w="0" w:type="dxa"/>
            </w:tcMar>
            <w:vAlign w:val="center"/>
          </w:tcPr>
          <w:p w14:paraId="4EE656CC" w14:textId="77777777" w:rsidR="00F45144" w:rsidRDefault="00F45144" w:rsidP="006A3F95">
            <w:pPr>
              <w:spacing w:before="100" w:after="100"/>
              <w:ind w:left="100" w:right="100"/>
              <w:jc w:val="center"/>
            </w:pPr>
          </w:p>
        </w:tc>
        <w:tc>
          <w:tcPr>
            <w:tcW w:w="2209" w:type="dxa"/>
            <w:shd w:val="clear" w:color="auto" w:fill="FFFFFF"/>
            <w:tcMar>
              <w:top w:w="0" w:type="dxa"/>
              <w:left w:w="0" w:type="dxa"/>
              <w:bottom w:w="0" w:type="dxa"/>
              <w:right w:w="0" w:type="dxa"/>
            </w:tcMar>
            <w:vAlign w:val="center"/>
          </w:tcPr>
          <w:p w14:paraId="759CAB72" w14:textId="77777777" w:rsidR="00F45144" w:rsidRDefault="00F45144" w:rsidP="006A3F95">
            <w:pPr>
              <w:spacing w:before="100" w:after="100"/>
              <w:ind w:left="100" w:right="100"/>
              <w:jc w:val="center"/>
            </w:pPr>
            <w:r>
              <w:rPr>
                <w:rFonts w:ascii="Helvetica" w:eastAsia="Helvetica" w:hAnsi="Helvetica" w:cs="Helvetica"/>
                <w:color w:val="000000"/>
                <w:sz w:val="22"/>
                <w:szCs w:val="22"/>
              </w:rPr>
              <w:t>4.41 (0.73 to 26.7)</w:t>
            </w:r>
          </w:p>
        </w:tc>
        <w:tc>
          <w:tcPr>
            <w:tcW w:w="1132" w:type="dxa"/>
            <w:shd w:val="clear" w:color="auto" w:fill="FFFFFF"/>
            <w:tcMar>
              <w:top w:w="0" w:type="dxa"/>
              <w:left w:w="0" w:type="dxa"/>
              <w:bottom w:w="0" w:type="dxa"/>
              <w:right w:w="0" w:type="dxa"/>
            </w:tcMar>
            <w:vAlign w:val="center"/>
          </w:tcPr>
          <w:p w14:paraId="166A1E5E"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0.11</w:t>
            </w:r>
          </w:p>
        </w:tc>
      </w:tr>
      <w:tr w:rsidR="00F45144" w14:paraId="5F918E9F" w14:textId="77777777" w:rsidTr="006A3F95">
        <w:trPr>
          <w:cantSplit/>
          <w:jc w:val="center"/>
        </w:trPr>
        <w:tc>
          <w:tcPr>
            <w:tcW w:w="4299" w:type="dxa"/>
            <w:shd w:val="clear" w:color="auto" w:fill="FFFFFF"/>
            <w:tcMar>
              <w:top w:w="0" w:type="dxa"/>
              <w:left w:w="0" w:type="dxa"/>
              <w:bottom w:w="0" w:type="dxa"/>
              <w:right w:w="0" w:type="dxa"/>
            </w:tcMar>
          </w:tcPr>
          <w:p w14:paraId="40476925" w14:textId="77777777" w:rsidR="00F45144" w:rsidRDefault="00F45144" w:rsidP="006A3F95">
            <w:pPr>
              <w:spacing w:before="100" w:after="100"/>
              <w:ind w:left="100" w:right="100"/>
            </w:pPr>
            <w:r>
              <w:rPr>
                <w:rFonts w:ascii="Helvetica" w:eastAsia="Helvetica" w:hAnsi="Helvetica" w:cs="Helvetica"/>
                <w:color w:val="000000"/>
                <w:sz w:val="22"/>
                <w:szCs w:val="22"/>
              </w:rPr>
              <w:lastRenderedPageBreak/>
              <w:t>Distance from anal verge</w:t>
            </w:r>
          </w:p>
        </w:tc>
        <w:tc>
          <w:tcPr>
            <w:tcW w:w="655" w:type="dxa"/>
            <w:shd w:val="clear" w:color="auto" w:fill="FFFFFF"/>
            <w:tcMar>
              <w:top w:w="0" w:type="dxa"/>
              <w:left w:w="0" w:type="dxa"/>
              <w:bottom w:w="0" w:type="dxa"/>
              <w:right w:w="0" w:type="dxa"/>
            </w:tcMar>
            <w:vAlign w:val="center"/>
          </w:tcPr>
          <w:p w14:paraId="0E997A40" w14:textId="77777777" w:rsidR="00F45144" w:rsidRDefault="00F45144" w:rsidP="006A3F95">
            <w:pPr>
              <w:spacing w:before="100" w:after="100"/>
              <w:ind w:left="100" w:right="100"/>
              <w:jc w:val="center"/>
            </w:pPr>
            <w:r>
              <w:rPr>
                <w:rFonts w:ascii="Helvetica" w:eastAsia="Helvetica" w:hAnsi="Helvetica" w:cs="Helvetica"/>
                <w:color w:val="000000"/>
                <w:sz w:val="22"/>
                <w:szCs w:val="22"/>
              </w:rPr>
              <w:t>92</w:t>
            </w:r>
          </w:p>
        </w:tc>
        <w:tc>
          <w:tcPr>
            <w:tcW w:w="2209" w:type="dxa"/>
            <w:shd w:val="clear" w:color="auto" w:fill="FFFFFF"/>
            <w:tcMar>
              <w:top w:w="0" w:type="dxa"/>
              <w:left w:w="0" w:type="dxa"/>
              <w:bottom w:w="0" w:type="dxa"/>
              <w:right w:w="0" w:type="dxa"/>
            </w:tcMar>
            <w:vAlign w:val="center"/>
          </w:tcPr>
          <w:p w14:paraId="30F3A7E4"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1.07 (0.88 to 1.31)</w:t>
            </w:r>
          </w:p>
        </w:tc>
        <w:tc>
          <w:tcPr>
            <w:tcW w:w="1132" w:type="dxa"/>
            <w:shd w:val="clear" w:color="auto" w:fill="FFFFFF"/>
            <w:tcMar>
              <w:top w:w="0" w:type="dxa"/>
              <w:left w:w="0" w:type="dxa"/>
              <w:bottom w:w="0" w:type="dxa"/>
              <w:right w:w="0" w:type="dxa"/>
            </w:tcMar>
            <w:vAlign w:val="center"/>
          </w:tcPr>
          <w:p w14:paraId="0E7CA9FA"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0.48</w:t>
            </w:r>
          </w:p>
        </w:tc>
      </w:tr>
      <w:tr w:rsidR="00F45144" w14:paraId="6269145B" w14:textId="77777777" w:rsidTr="006A3F95">
        <w:trPr>
          <w:cantSplit/>
          <w:jc w:val="center"/>
        </w:trPr>
        <w:tc>
          <w:tcPr>
            <w:tcW w:w="4299" w:type="dxa"/>
            <w:shd w:val="clear" w:color="auto" w:fill="FFFFFF"/>
            <w:tcMar>
              <w:top w:w="0" w:type="dxa"/>
              <w:left w:w="0" w:type="dxa"/>
              <w:bottom w:w="0" w:type="dxa"/>
              <w:right w:w="0" w:type="dxa"/>
            </w:tcMar>
          </w:tcPr>
          <w:p w14:paraId="6E194971" w14:textId="77777777" w:rsidR="00F45144" w:rsidRDefault="00F45144" w:rsidP="006A3F95">
            <w:pPr>
              <w:spacing w:before="100" w:after="100"/>
              <w:ind w:left="100" w:right="100"/>
            </w:pPr>
            <w:proofErr w:type="spellStart"/>
            <w:r>
              <w:rPr>
                <w:rFonts w:ascii="Helvetica" w:eastAsia="Helvetica" w:hAnsi="Helvetica" w:cs="Helvetica"/>
                <w:color w:val="000000"/>
                <w:sz w:val="22"/>
                <w:szCs w:val="22"/>
              </w:rPr>
              <w:t>adjuvant_management</w:t>
            </w:r>
            <w:proofErr w:type="spellEnd"/>
          </w:p>
        </w:tc>
        <w:tc>
          <w:tcPr>
            <w:tcW w:w="655" w:type="dxa"/>
            <w:shd w:val="clear" w:color="auto" w:fill="FFFFFF"/>
            <w:tcMar>
              <w:top w:w="0" w:type="dxa"/>
              <w:left w:w="0" w:type="dxa"/>
              <w:bottom w:w="0" w:type="dxa"/>
              <w:right w:w="0" w:type="dxa"/>
            </w:tcMar>
            <w:vAlign w:val="center"/>
          </w:tcPr>
          <w:p w14:paraId="5B237287" w14:textId="77777777" w:rsidR="00F45144" w:rsidRDefault="00F45144" w:rsidP="006A3F95">
            <w:pPr>
              <w:spacing w:before="100" w:after="100"/>
              <w:ind w:left="100" w:right="100"/>
              <w:jc w:val="center"/>
            </w:pPr>
            <w:r>
              <w:rPr>
                <w:rFonts w:ascii="Helvetica" w:eastAsia="Helvetica" w:hAnsi="Helvetica" w:cs="Helvetica"/>
                <w:color w:val="000000"/>
                <w:sz w:val="22"/>
                <w:szCs w:val="22"/>
              </w:rPr>
              <w:t>92</w:t>
            </w:r>
          </w:p>
        </w:tc>
        <w:tc>
          <w:tcPr>
            <w:tcW w:w="2209" w:type="dxa"/>
            <w:shd w:val="clear" w:color="auto" w:fill="FFFFFF"/>
            <w:tcMar>
              <w:top w:w="0" w:type="dxa"/>
              <w:left w:w="0" w:type="dxa"/>
              <w:bottom w:w="0" w:type="dxa"/>
              <w:right w:w="0" w:type="dxa"/>
            </w:tcMar>
            <w:vAlign w:val="center"/>
          </w:tcPr>
          <w:p w14:paraId="79ED9642" w14:textId="77777777" w:rsidR="00F45144" w:rsidRDefault="00F45144" w:rsidP="006A3F95">
            <w:pPr>
              <w:spacing w:before="100" w:after="100"/>
              <w:ind w:left="100" w:right="100"/>
              <w:jc w:val="center"/>
            </w:pPr>
          </w:p>
        </w:tc>
        <w:tc>
          <w:tcPr>
            <w:tcW w:w="1132" w:type="dxa"/>
            <w:shd w:val="clear" w:color="auto" w:fill="FFFFFF"/>
            <w:tcMar>
              <w:top w:w="0" w:type="dxa"/>
              <w:left w:w="0" w:type="dxa"/>
              <w:bottom w:w="0" w:type="dxa"/>
              <w:right w:w="0" w:type="dxa"/>
            </w:tcMar>
            <w:vAlign w:val="center"/>
          </w:tcPr>
          <w:p w14:paraId="2AAA4D6D" w14:textId="77777777" w:rsidR="00F45144" w:rsidRDefault="00F45144" w:rsidP="006A3F95">
            <w:pPr>
              <w:spacing w:before="100" w:after="100"/>
              <w:ind w:left="100" w:right="100"/>
              <w:jc w:val="center"/>
            </w:pPr>
          </w:p>
        </w:tc>
      </w:tr>
      <w:tr w:rsidR="00F45144" w14:paraId="41C103A8" w14:textId="77777777" w:rsidTr="006A3F95">
        <w:trPr>
          <w:cantSplit/>
          <w:jc w:val="center"/>
        </w:trPr>
        <w:tc>
          <w:tcPr>
            <w:tcW w:w="4299" w:type="dxa"/>
            <w:shd w:val="clear" w:color="auto" w:fill="FFFFFF"/>
            <w:tcMar>
              <w:top w:w="0" w:type="dxa"/>
              <w:left w:w="0" w:type="dxa"/>
              <w:bottom w:w="0" w:type="dxa"/>
              <w:right w:w="0" w:type="dxa"/>
            </w:tcMar>
          </w:tcPr>
          <w:p w14:paraId="743EC504" w14:textId="77777777" w:rsidR="00F45144" w:rsidRDefault="00F45144" w:rsidP="006A3F95">
            <w:pPr>
              <w:spacing w:before="100" w:after="100"/>
              <w:ind w:left="300" w:right="100"/>
            </w:pPr>
            <w:proofErr w:type="spellStart"/>
            <w:r>
              <w:rPr>
                <w:rFonts w:ascii="Helvetica" w:eastAsia="Helvetica" w:hAnsi="Helvetica" w:cs="Helvetica"/>
                <w:color w:val="000000"/>
                <w:sz w:val="22"/>
                <w:szCs w:val="22"/>
              </w:rPr>
              <w:t>adjuvant_chemo</w:t>
            </w:r>
            <w:proofErr w:type="spellEnd"/>
          </w:p>
        </w:tc>
        <w:tc>
          <w:tcPr>
            <w:tcW w:w="655" w:type="dxa"/>
            <w:shd w:val="clear" w:color="auto" w:fill="FFFFFF"/>
            <w:tcMar>
              <w:top w:w="0" w:type="dxa"/>
              <w:left w:w="0" w:type="dxa"/>
              <w:bottom w:w="0" w:type="dxa"/>
              <w:right w:w="0" w:type="dxa"/>
            </w:tcMar>
            <w:vAlign w:val="center"/>
          </w:tcPr>
          <w:p w14:paraId="2719221E" w14:textId="77777777" w:rsidR="00F45144" w:rsidRDefault="00F45144" w:rsidP="006A3F95">
            <w:pPr>
              <w:spacing w:before="100" w:after="100"/>
              <w:ind w:left="100" w:right="100"/>
              <w:jc w:val="center"/>
            </w:pPr>
          </w:p>
        </w:tc>
        <w:tc>
          <w:tcPr>
            <w:tcW w:w="2209" w:type="dxa"/>
            <w:shd w:val="clear" w:color="auto" w:fill="FFFFFF"/>
            <w:tcMar>
              <w:top w:w="0" w:type="dxa"/>
              <w:left w:w="0" w:type="dxa"/>
              <w:bottom w:w="0" w:type="dxa"/>
              <w:right w:w="0" w:type="dxa"/>
            </w:tcMar>
            <w:vAlign w:val="center"/>
          </w:tcPr>
          <w:p w14:paraId="0A3E8F86" w14:textId="77777777" w:rsidR="00F45144" w:rsidRDefault="00F45144" w:rsidP="006A3F95">
            <w:pPr>
              <w:spacing w:before="100" w:after="100"/>
              <w:ind w:left="100" w:right="100"/>
              <w:jc w:val="center"/>
            </w:pPr>
            <w:r>
              <w:rPr>
                <w:rFonts w:ascii="Helvetica" w:eastAsia="Helvetica" w:hAnsi="Helvetica" w:cs="Helvetica"/>
                <w:color w:val="000000"/>
                <w:sz w:val="22"/>
                <w:szCs w:val="22"/>
              </w:rPr>
              <w:t>—</w:t>
            </w:r>
          </w:p>
        </w:tc>
        <w:tc>
          <w:tcPr>
            <w:tcW w:w="1132" w:type="dxa"/>
            <w:shd w:val="clear" w:color="auto" w:fill="FFFFFF"/>
            <w:tcMar>
              <w:top w:w="0" w:type="dxa"/>
              <w:left w:w="0" w:type="dxa"/>
              <w:bottom w:w="0" w:type="dxa"/>
              <w:right w:w="0" w:type="dxa"/>
            </w:tcMar>
            <w:vAlign w:val="center"/>
          </w:tcPr>
          <w:p w14:paraId="1D14CB1E" w14:textId="77777777" w:rsidR="00F45144" w:rsidRDefault="00F45144" w:rsidP="006A3F95">
            <w:pPr>
              <w:spacing w:before="100" w:after="100"/>
              <w:ind w:left="100" w:right="100"/>
              <w:jc w:val="center"/>
            </w:pPr>
          </w:p>
        </w:tc>
      </w:tr>
      <w:tr w:rsidR="00F45144" w14:paraId="5EF5B020" w14:textId="77777777" w:rsidTr="006A3F95">
        <w:trPr>
          <w:cantSplit/>
          <w:jc w:val="center"/>
        </w:trPr>
        <w:tc>
          <w:tcPr>
            <w:tcW w:w="4299" w:type="dxa"/>
            <w:shd w:val="clear" w:color="auto" w:fill="FFFFFF"/>
            <w:tcMar>
              <w:top w:w="0" w:type="dxa"/>
              <w:left w:w="0" w:type="dxa"/>
              <w:bottom w:w="0" w:type="dxa"/>
              <w:right w:w="0" w:type="dxa"/>
            </w:tcMar>
          </w:tcPr>
          <w:p w14:paraId="24B621FE" w14:textId="77777777" w:rsidR="00F45144" w:rsidRDefault="00F45144" w:rsidP="006A3F95">
            <w:pPr>
              <w:spacing w:before="100" w:after="100"/>
              <w:ind w:left="300" w:right="100"/>
            </w:pPr>
            <w:proofErr w:type="spellStart"/>
            <w:r>
              <w:rPr>
                <w:rFonts w:ascii="Helvetica" w:eastAsia="Helvetica" w:hAnsi="Helvetica" w:cs="Helvetica"/>
                <w:color w:val="000000"/>
                <w:sz w:val="22"/>
                <w:szCs w:val="22"/>
              </w:rPr>
              <w:t>surveillence</w:t>
            </w:r>
            <w:proofErr w:type="spellEnd"/>
          </w:p>
        </w:tc>
        <w:tc>
          <w:tcPr>
            <w:tcW w:w="655" w:type="dxa"/>
            <w:shd w:val="clear" w:color="auto" w:fill="FFFFFF"/>
            <w:tcMar>
              <w:top w:w="0" w:type="dxa"/>
              <w:left w:w="0" w:type="dxa"/>
              <w:bottom w:w="0" w:type="dxa"/>
              <w:right w:w="0" w:type="dxa"/>
            </w:tcMar>
            <w:vAlign w:val="center"/>
          </w:tcPr>
          <w:p w14:paraId="7A42DE91" w14:textId="77777777" w:rsidR="00F45144" w:rsidRDefault="00F45144" w:rsidP="006A3F95">
            <w:pPr>
              <w:spacing w:before="100" w:after="100"/>
              <w:ind w:left="100" w:right="100"/>
              <w:jc w:val="center"/>
            </w:pPr>
          </w:p>
        </w:tc>
        <w:tc>
          <w:tcPr>
            <w:tcW w:w="2209" w:type="dxa"/>
            <w:shd w:val="clear" w:color="auto" w:fill="FFFFFF"/>
            <w:tcMar>
              <w:top w:w="0" w:type="dxa"/>
              <w:left w:w="0" w:type="dxa"/>
              <w:bottom w:w="0" w:type="dxa"/>
              <w:right w:w="0" w:type="dxa"/>
            </w:tcMar>
            <w:vAlign w:val="center"/>
          </w:tcPr>
          <w:p w14:paraId="726163F3"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0.25 (0.05 to 1.35)</w:t>
            </w:r>
          </w:p>
        </w:tc>
        <w:tc>
          <w:tcPr>
            <w:tcW w:w="1132" w:type="dxa"/>
            <w:shd w:val="clear" w:color="auto" w:fill="FFFFFF"/>
            <w:tcMar>
              <w:top w:w="0" w:type="dxa"/>
              <w:left w:w="0" w:type="dxa"/>
              <w:bottom w:w="0" w:type="dxa"/>
              <w:right w:w="0" w:type="dxa"/>
            </w:tcMar>
            <w:vAlign w:val="center"/>
          </w:tcPr>
          <w:p w14:paraId="1D44441C"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0.11</w:t>
            </w:r>
          </w:p>
        </w:tc>
      </w:tr>
      <w:tr w:rsidR="00F45144" w14:paraId="103B839F" w14:textId="77777777" w:rsidTr="006A3F95">
        <w:trPr>
          <w:cantSplit/>
          <w:jc w:val="center"/>
        </w:trPr>
        <w:tc>
          <w:tcPr>
            <w:tcW w:w="4299" w:type="dxa"/>
            <w:shd w:val="clear" w:color="auto" w:fill="FFFFFF"/>
            <w:tcMar>
              <w:top w:w="0" w:type="dxa"/>
              <w:left w:w="0" w:type="dxa"/>
              <w:bottom w:w="0" w:type="dxa"/>
              <w:right w:w="0" w:type="dxa"/>
            </w:tcMar>
          </w:tcPr>
          <w:p w14:paraId="1272A02F" w14:textId="77777777" w:rsidR="00F45144" w:rsidRDefault="00F45144" w:rsidP="006A3F95">
            <w:pPr>
              <w:spacing w:before="100" w:after="100"/>
              <w:ind w:left="100" w:right="100"/>
            </w:pPr>
            <w:r>
              <w:rPr>
                <w:rFonts w:ascii="Helvetica" w:eastAsia="Helvetica" w:hAnsi="Helvetica" w:cs="Helvetica"/>
                <w:color w:val="000000"/>
                <w:sz w:val="22"/>
                <w:szCs w:val="22"/>
              </w:rPr>
              <w:t>Time between radiotherapy and surgery</w:t>
            </w:r>
          </w:p>
        </w:tc>
        <w:tc>
          <w:tcPr>
            <w:tcW w:w="655" w:type="dxa"/>
            <w:shd w:val="clear" w:color="auto" w:fill="FFFFFF"/>
            <w:tcMar>
              <w:top w:w="0" w:type="dxa"/>
              <w:left w:w="0" w:type="dxa"/>
              <w:bottom w:w="0" w:type="dxa"/>
              <w:right w:w="0" w:type="dxa"/>
            </w:tcMar>
            <w:vAlign w:val="center"/>
          </w:tcPr>
          <w:p w14:paraId="5277D568" w14:textId="77777777" w:rsidR="00F45144" w:rsidRDefault="00F45144" w:rsidP="006A3F95">
            <w:pPr>
              <w:spacing w:before="100" w:after="100"/>
              <w:ind w:left="100" w:right="100"/>
              <w:jc w:val="center"/>
            </w:pPr>
            <w:r>
              <w:rPr>
                <w:rFonts w:ascii="Helvetica" w:eastAsia="Helvetica" w:hAnsi="Helvetica" w:cs="Helvetica"/>
                <w:color w:val="000000"/>
                <w:sz w:val="22"/>
                <w:szCs w:val="22"/>
              </w:rPr>
              <w:t>92</w:t>
            </w:r>
          </w:p>
        </w:tc>
        <w:tc>
          <w:tcPr>
            <w:tcW w:w="2209" w:type="dxa"/>
            <w:shd w:val="clear" w:color="auto" w:fill="FFFFFF"/>
            <w:tcMar>
              <w:top w:w="0" w:type="dxa"/>
              <w:left w:w="0" w:type="dxa"/>
              <w:bottom w:w="0" w:type="dxa"/>
              <w:right w:w="0" w:type="dxa"/>
            </w:tcMar>
            <w:vAlign w:val="center"/>
          </w:tcPr>
          <w:p w14:paraId="5A42E8AC"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1.00 (0.99 to 1.01)</w:t>
            </w:r>
          </w:p>
        </w:tc>
        <w:tc>
          <w:tcPr>
            <w:tcW w:w="1132" w:type="dxa"/>
            <w:shd w:val="clear" w:color="auto" w:fill="FFFFFF"/>
            <w:tcMar>
              <w:top w:w="0" w:type="dxa"/>
              <w:left w:w="0" w:type="dxa"/>
              <w:bottom w:w="0" w:type="dxa"/>
              <w:right w:w="0" w:type="dxa"/>
            </w:tcMar>
            <w:vAlign w:val="center"/>
          </w:tcPr>
          <w:p w14:paraId="53E4EBEB"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0.72</w:t>
            </w:r>
          </w:p>
        </w:tc>
      </w:tr>
      <w:tr w:rsidR="00F45144" w14:paraId="44F42FEA" w14:textId="77777777" w:rsidTr="006A3F95">
        <w:trPr>
          <w:cantSplit/>
          <w:jc w:val="center"/>
        </w:trPr>
        <w:tc>
          <w:tcPr>
            <w:tcW w:w="4299" w:type="dxa"/>
            <w:shd w:val="clear" w:color="auto" w:fill="FFFFFF"/>
            <w:tcMar>
              <w:top w:w="0" w:type="dxa"/>
              <w:left w:w="0" w:type="dxa"/>
              <w:bottom w:w="0" w:type="dxa"/>
              <w:right w:w="0" w:type="dxa"/>
            </w:tcMar>
          </w:tcPr>
          <w:p w14:paraId="563517CB" w14:textId="77777777" w:rsidR="00F45144" w:rsidRDefault="00F45144" w:rsidP="006A3F95">
            <w:pPr>
              <w:spacing w:before="100" w:after="100"/>
              <w:ind w:left="100" w:right="100"/>
            </w:pPr>
            <w:r>
              <w:rPr>
                <w:rFonts w:ascii="Helvetica" w:eastAsia="Helvetica" w:hAnsi="Helvetica" w:cs="Helvetica"/>
                <w:color w:val="000000"/>
                <w:sz w:val="22"/>
                <w:szCs w:val="22"/>
              </w:rPr>
              <w:t>Baseline histological grade</w:t>
            </w:r>
          </w:p>
        </w:tc>
        <w:tc>
          <w:tcPr>
            <w:tcW w:w="655" w:type="dxa"/>
            <w:shd w:val="clear" w:color="auto" w:fill="FFFFFF"/>
            <w:tcMar>
              <w:top w:w="0" w:type="dxa"/>
              <w:left w:w="0" w:type="dxa"/>
              <w:bottom w:w="0" w:type="dxa"/>
              <w:right w:w="0" w:type="dxa"/>
            </w:tcMar>
            <w:vAlign w:val="center"/>
          </w:tcPr>
          <w:p w14:paraId="4DDEA6F4" w14:textId="77777777" w:rsidR="00F45144" w:rsidRDefault="00F45144" w:rsidP="006A3F95">
            <w:pPr>
              <w:spacing w:before="100" w:after="100"/>
              <w:ind w:left="100" w:right="100"/>
              <w:jc w:val="center"/>
            </w:pPr>
            <w:r>
              <w:rPr>
                <w:rFonts w:ascii="Helvetica" w:eastAsia="Helvetica" w:hAnsi="Helvetica" w:cs="Helvetica"/>
                <w:color w:val="000000"/>
                <w:sz w:val="22"/>
                <w:szCs w:val="22"/>
              </w:rPr>
              <w:t>92</w:t>
            </w:r>
          </w:p>
        </w:tc>
        <w:tc>
          <w:tcPr>
            <w:tcW w:w="2209" w:type="dxa"/>
            <w:shd w:val="clear" w:color="auto" w:fill="FFFFFF"/>
            <w:tcMar>
              <w:top w:w="0" w:type="dxa"/>
              <w:left w:w="0" w:type="dxa"/>
              <w:bottom w:w="0" w:type="dxa"/>
              <w:right w:w="0" w:type="dxa"/>
            </w:tcMar>
            <w:vAlign w:val="center"/>
          </w:tcPr>
          <w:p w14:paraId="71B7C12B" w14:textId="77777777" w:rsidR="00F45144" w:rsidRDefault="00F45144" w:rsidP="006A3F95">
            <w:pPr>
              <w:spacing w:before="100" w:after="100"/>
              <w:ind w:left="100" w:right="100"/>
              <w:jc w:val="center"/>
            </w:pPr>
          </w:p>
        </w:tc>
        <w:tc>
          <w:tcPr>
            <w:tcW w:w="1132" w:type="dxa"/>
            <w:shd w:val="clear" w:color="auto" w:fill="FFFFFF"/>
            <w:tcMar>
              <w:top w:w="0" w:type="dxa"/>
              <w:left w:w="0" w:type="dxa"/>
              <w:bottom w:w="0" w:type="dxa"/>
              <w:right w:w="0" w:type="dxa"/>
            </w:tcMar>
            <w:vAlign w:val="center"/>
          </w:tcPr>
          <w:p w14:paraId="317A895B" w14:textId="77777777" w:rsidR="00F45144" w:rsidRDefault="00F45144" w:rsidP="006A3F95">
            <w:pPr>
              <w:spacing w:before="100" w:after="100"/>
              <w:ind w:left="100" w:right="100"/>
              <w:jc w:val="center"/>
            </w:pPr>
          </w:p>
        </w:tc>
      </w:tr>
      <w:tr w:rsidR="00F45144" w14:paraId="64572563" w14:textId="77777777" w:rsidTr="006A3F95">
        <w:trPr>
          <w:cantSplit/>
          <w:jc w:val="center"/>
        </w:trPr>
        <w:tc>
          <w:tcPr>
            <w:tcW w:w="4299" w:type="dxa"/>
            <w:shd w:val="clear" w:color="auto" w:fill="FFFFFF"/>
            <w:tcMar>
              <w:top w:w="0" w:type="dxa"/>
              <w:left w:w="0" w:type="dxa"/>
              <w:bottom w:w="0" w:type="dxa"/>
              <w:right w:w="0" w:type="dxa"/>
            </w:tcMar>
          </w:tcPr>
          <w:p w14:paraId="66DF0543" w14:textId="77777777" w:rsidR="00F45144" w:rsidRDefault="00F45144" w:rsidP="006A3F95">
            <w:pPr>
              <w:spacing w:before="100" w:after="100"/>
              <w:ind w:left="300" w:right="100"/>
            </w:pPr>
            <w:r>
              <w:rPr>
                <w:rFonts w:ascii="Helvetica" w:eastAsia="Helvetica" w:hAnsi="Helvetica" w:cs="Helvetica"/>
                <w:color w:val="000000"/>
                <w:sz w:val="22"/>
                <w:szCs w:val="22"/>
              </w:rPr>
              <w:t>G3</w:t>
            </w:r>
          </w:p>
        </w:tc>
        <w:tc>
          <w:tcPr>
            <w:tcW w:w="655" w:type="dxa"/>
            <w:shd w:val="clear" w:color="auto" w:fill="FFFFFF"/>
            <w:tcMar>
              <w:top w:w="0" w:type="dxa"/>
              <w:left w:w="0" w:type="dxa"/>
              <w:bottom w:w="0" w:type="dxa"/>
              <w:right w:w="0" w:type="dxa"/>
            </w:tcMar>
            <w:vAlign w:val="center"/>
          </w:tcPr>
          <w:p w14:paraId="14D9D2B4" w14:textId="77777777" w:rsidR="00F45144" w:rsidRDefault="00F45144" w:rsidP="006A3F95">
            <w:pPr>
              <w:spacing w:before="100" w:after="100"/>
              <w:ind w:left="100" w:right="100"/>
              <w:jc w:val="center"/>
            </w:pPr>
          </w:p>
        </w:tc>
        <w:tc>
          <w:tcPr>
            <w:tcW w:w="2209" w:type="dxa"/>
            <w:shd w:val="clear" w:color="auto" w:fill="FFFFFF"/>
            <w:tcMar>
              <w:top w:w="0" w:type="dxa"/>
              <w:left w:w="0" w:type="dxa"/>
              <w:bottom w:w="0" w:type="dxa"/>
              <w:right w:w="0" w:type="dxa"/>
            </w:tcMar>
            <w:vAlign w:val="center"/>
          </w:tcPr>
          <w:p w14:paraId="0375046F" w14:textId="77777777" w:rsidR="00F45144" w:rsidRDefault="00F45144" w:rsidP="006A3F95">
            <w:pPr>
              <w:spacing w:before="100" w:after="100"/>
              <w:ind w:left="100" w:right="100"/>
              <w:jc w:val="center"/>
            </w:pPr>
            <w:r>
              <w:rPr>
                <w:rFonts w:ascii="Helvetica" w:eastAsia="Helvetica" w:hAnsi="Helvetica" w:cs="Helvetica"/>
                <w:color w:val="000000"/>
                <w:sz w:val="22"/>
                <w:szCs w:val="22"/>
              </w:rPr>
              <w:t>—</w:t>
            </w:r>
          </w:p>
        </w:tc>
        <w:tc>
          <w:tcPr>
            <w:tcW w:w="1132" w:type="dxa"/>
            <w:shd w:val="clear" w:color="auto" w:fill="FFFFFF"/>
            <w:tcMar>
              <w:top w:w="0" w:type="dxa"/>
              <w:left w:w="0" w:type="dxa"/>
              <w:bottom w:w="0" w:type="dxa"/>
              <w:right w:w="0" w:type="dxa"/>
            </w:tcMar>
            <w:vAlign w:val="center"/>
          </w:tcPr>
          <w:p w14:paraId="3B37BCEA" w14:textId="77777777" w:rsidR="00F45144" w:rsidRDefault="00F45144" w:rsidP="006A3F95">
            <w:pPr>
              <w:spacing w:before="100" w:after="100"/>
              <w:ind w:left="100" w:right="100"/>
              <w:jc w:val="center"/>
            </w:pPr>
          </w:p>
        </w:tc>
      </w:tr>
      <w:tr w:rsidR="00F45144" w14:paraId="49CC32B3" w14:textId="77777777" w:rsidTr="006A3F95">
        <w:trPr>
          <w:cantSplit/>
          <w:jc w:val="center"/>
        </w:trPr>
        <w:tc>
          <w:tcPr>
            <w:tcW w:w="4299" w:type="dxa"/>
            <w:shd w:val="clear" w:color="auto" w:fill="FFFFFF"/>
            <w:tcMar>
              <w:top w:w="0" w:type="dxa"/>
              <w:left w:w="0" w:type="dxa"/>
              <w:bottom w:w="0" w:type="dxa"/>
              <w:right w:w="0" w:type="dxa"/>
            </w:tcMar>
          </w:tcPr>
          <w:p w14:paraId="7E4232A2" w14:textId="77777777" w:rsidR="00F45144" w:rsidRDefault="00F45144" w:rsidP="006A3F95">
            <w:pPr>
              <w:spacing w:before="100" w:after="100"/>
              <w:ind w:left="300" w:right="100"/>
            </w:pPr>
            <w:r>
              <w:rPr>
                <w:rFonts w:ascii="Helvetica" w:eastAsia="Helvetica" w:hAnsi="Helvetica" w:cs="Helvetica"/>
                <w:color w:val="000000"/>
                <w:sz w:val="22"/>
                <w:szCs w:val="22"/>
              </w:rPr>
              <w:t>G2</w:t>
            </w:r>
          </w:p>
        </w:tc>
        <w:tc>
          <w:tcPr>
            <w:tcW w:w="655" w:type="dxa"/>
            <w:shd w:val="clear" w:color="auto" w:fill="FFFFFF"/>
            <w:tcMar>
              <w:top w:w="0" w:type="dxa"/>
              <w:left w:w="0" w:type="dxa"/>
              <w:bottom w:w="0" w:type="dxa"/>
              <w:right w:w="0" w:type="dxa"/>
            </w:tcMar>
            <w:vAlign w:val="center"/>
          </w:tcPr>
          <w:p w14:paraId="4C9D71BA" w14:textId="77777777" w:rsidR="00F45144" w:rsidRDefault="00F45144" w:rsidP="006A3F95">
            <w:pPr>
              <w:spacing w:before="100" w:after="100"/>
              <w:ind w:left="100" w:right="100"/>
              <w:jc w:val="center"/>
            </w:pPr>
          </w:p>
        </w:tc>
        <w:tc>
          <w:tcPr>
            <w:tcW w:w="2209" w:type="dxa"/>
            <w:shd w:val="clear" w:color="auto" w:fill="FFFFFF"/>
            <w:tcMar>
              <w:top w:w="0" w:type="dxa"/>
              <w:left w:w="0" w:type="dxa"/>
              <w:bottom w:w="0" w:type="dxa"/>
              <w:right w:w="0" w:type="dxa"/>
            </w:tcMar>
            <w:vAlign w:val="center"/>
          </w:tcPr>
          <w:p w14:paraId="4F20D698"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0.52 (0.06 to 4.43)</w:t>
            </w:r>
          </w:p>
        </w:tc>
        <w:tc>
          <w:tcPr>
            <w:tcW w:w="1132" w:type="dxa"/>
            <w:shd w:val="clear" w:color="auto" w:fill="FFFFFF"/>
            <w:tcMar>
              <w:top w:w="0" w:type="dxa"/>
              <w:left w:w="0" w:type="dxa"/>
              <w:bottom w:w="0" w:type="dxa"/>
              <w:right w:w="0" w:type="dxa"/>
            </w:tcMar>
            <w:vAlign w:val="center"/>
          </w:tcPr>
          <w:p w14:paraId="39D55FE2"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0.55</w:t>
            </w:r>
          </w:p>
        </w:tc>
      </w:tr>
      <w:tr w:rsidR="00F45144" w14:paraId="4F94C269" w14:textId="77777777" w:rsidTr="006A3F95">
        <w:trPr>
          <w:cantSplit/>
          <w:jc w:val="center"/>
        </w:trPr>
        <w:tc>
          <w:tcPr>
            <w:tcW w:w="4299" w:type="dxa"/>
            <w:shd w:val="clear" w:color="auto" w:fill="FFFFFF"/>
            <w:tcMar>
              <w:top w:w="0" w:type="dxa"/>
              <w:left w:w="0" w:type="dxa"/>
              <w:bottom w:w="0" w:type="dxa"/>
              <w:right w:w="0" w:type="dxa"/>
            </w:tcMar>
          </w:tcPr>
          <w:p w14:paraId="39C1CF73" w14:textId="77777777" w:rsidR="00F45144" w:rsidRDefault="00F45144" w:rsidP="006A3F95">
            <w:pPr>
              <w:spacing w:before="100" w:after="100"/>
              <w:ind w:left="100" w:right="100"/>
            </w:pPr>
            <w:r>
              <w:rPr>
                <w:rFonts w:ascii="Helvetica" w:eastAsia="Helvetica" w:hAnsi="Helvetica" w:cs="Helvetica"/>
                <w:color w:val="000000"/>
                <w:sz w:val="22"/>
                <w:szCs w:val="22"/>
              </w:rPr>
              <w:t xml:space="preserve">Cancer staging </w:t>
            </w:r>
            <w:proofErr w:type="spellStart"/>
            <w:r>
              <w:rPr>
                <w:rFonts w:ascii="Helvetica" w:eastAsia="Helvetica" w:hAnsi="Helvetica" w:cs="Helvetica"/>
                <w:color w:val="000000"/>
                <w:sz w:val="22"/>
                <w:szCs w:val="22"/>
              </w:rPr>
              <w:t>post surgery</w:t>
            </w:r>
            <w:proofErr w:type="spellEnd"/>
          </w:p>
        </w:tc>
        <w:tc>
          <w:tcPr>
            <w:tcW w:w="655" w:type="dxa"/>
            <w:shd w:val="clear" w:color="auto" w:fill="FFFFFF"/>
            <w:tcMar>
              <w:top w:w="0" w:type="dxa"/>
              <w:left w:w="0" w:type="dxa"/>
              <w:bottom w:w="0" w:type="dxa"/>
              <w:right w:w="0" w:type="dxa"/>
            </w:tcMar>
            <w:vAlign w:val="center"/>
          </w:tcPr>
          <w:p w14:paraId="5B40411F" w14:textId="77777777" w:rsidR="00F45144" w:rsidRDefault="00F45144" w:rsidP="006A3F95">
            <w:pPr>
              <w:spacing w:before="100" w:after="100"/>
              <w:ind w:left="100" w:right="100"/>
              <w:jc w:val="center"/>
            </w:pPr>
            <w:r>
              <w:rPr>
                <w:rFonts w:ascii="Helvetica" w:eastAsia="Helvetica" w:hAnsi="Helvetica" w:cs="Helvetica"/>
                <w:color w:val="000000"/>
                <w:sz w:val="22"/>
                <w:szCs w:val="22"/>
              </w:rPr>
              <w:t>92</w:t>
            </w:r>
          </w:p>
        </w:tc>
        <w:tc>
          <w:tcPr>
            <w:tcW w:w="2209" w:type="dxa"/>
            <w:shd w:val="clear" w:color="auto" w:fill="FFFFFF"/>
            <w:tcMar>
              <w:top w:w="0" w:type="dxa"/>
              <w:left w:w="0" w:type="dxa"/>
              <w:bottom w:w="0" w:type="dxa"/>
              <w:right w:w="0" w:type="dxa"/>
            </w:tcMar>
            <w:vAlign w:val="center"/>
          </w:tcPr>
          <w:p w14:paraId="4B0F3401" w14:textId="77777777" w:rsidR="00F45144" w:rsidRDefault="00F45144" w:rsidP="006A3F95">
            <w:pPr>
              <w:spacing w:before="100" w:after="100"/>
              <w:ind w:left="100" w:right="100"/>
              <w:jc w:val="center"/>
            </w:pPr>
          </w:p>
        </w:tc>
        <w:tc>
          <w:tcPr>
            <w:tcW w:w="1132" w:type="dxa"/>
            <w:shd w:val="clear" w:color="auto" w:fill="FFFFFF"/>
            <w:tcMar>
              <w:top w:w="0" w:type="dxa"/>
              <w:left w:w="0" w:type="dxa"/>
              <w:bottom w:w="0" w:type="dxa"/>
              <w:right w:w="0" w:type="dxa"/>
            </w:tcMar>
            <w:vAlign w:val="center"/>
          </w:tcPr>
          <w:p w14:paraId="214AD9DD" w14:textId="77777777" w:rsidR="00F45144" w:rsidRDefault="00F45144" w:rsidP="006A3F95">
            <w:pPr>
              <w:spacing w:before="100" w:after="100"/>
              <w:ind w:left="100" w:right="100"/>
              <w:jc w:val="center"/>
            </w:pPr>
          </w:p>
        </w:tc>
      </w:tr>
      <w:tr w:rsidR="00F45144" w14:paraId="6B61FC02" w14:textId="77777777" w:rsidTr="006A3F95">
        <w:trPr>
          <w:cantSplit/>
          <w:jc w:val="center"/>
        </w:trPr>
        <w:tc>
          <w:tcPr>
            <w:tcW w:w="4299" w:type="dxa"/>
            <w:shd w:val="clear" w:color="auto" w:fill="FFFFFF"/>
            <w:tcMar>
              <w:top w:w="0" w:type="dxa"/>
              <w:left w:w="0" w:type="dxa"/>
              <w:bottom w:w="0" w:type="dxa"/>
              <w:right w:w="0" w:type="dxa"/>
            </w:tcMar>
          </w:tcPr>
          <w:p w14:paraId="18F308CB" w14:textId="77777777" w:rsidR="00F45144" w:rsidRDefault="00F45144" w:rsidP="006A3F95">
            <w:pPr>
              <w:spacing w:before="100" w:after="100"/>
              <w:ind w:left="300" w:right="100"/>
            </w:pPr>
            <w:r>
              <w:rPr>
                <w:rFonts w:ascii="Helvetica" w:eastAsia="Helvetica" w:hAnsi="Helvetica" w:cs="Helvetica"/>
                <w:color w:val="000000"/>
                <w:sz w:val="22"/>
                <w:szCs w:val="22"/>
              </w:rPr>
              <w:t>stage_3</w:t>
            </w:r>
          </w:p>
        </w:tc>
        <w:tc>
          <w:tcPr>
            <w:tcW w:w="655" w:type="dxa"/>
            <w:shd w:val="clear" w:color="auto" w:fill="FFFFFF"/>
            <w:tcMar>
              <w:top w:w="0" w:type="dxa"/>
              <w:left w:w="0" w:type="dxa"/>
              <w:bottom w:w="0" w:type="dxa"/>
              <w:right w:w="0" w:type="dxa"/>
            </w:tcMar>
            <w:vAlign w:val="center"/>
          </w:tcPr>
          <w:p w14:paraId="3EA514A2" w14:textId="77777777" w:rsidR="00F45144" w:rsidRDefault="00F45144" w:rsidP="006A3F95">
            <w:pPr>
              <w:spacing w:before="100" w:after="100"/>
              <w:ind w:left="100" w:right="100"/>
              <w:jc w:val="center"/>
            </w:pPr>
          </w:p>
        </w:tc>
        <w:tc>
          <w:tcPr>
            <w:tcW w:w="2209" w:type="dxa"/>
            <w:shd w:val="clear" w:color="auto" w:fill="FFFFFF"/>
            <w:tcMar>
              <w:top w:w="0" w:type="dxa"/>
              <w:left w:w="0" w:type="dxa"/>
              <w:bottom w:w="0" w:type="dxa"/>
              <w:right w:w="0" w:type="dxa"/>
            </w:tcMar>
            <w:vAlign w:val="center"/>
          </w:tcPr>
          <w:p w14:paraId="5E15703A" w14:textId="77777777" w:rsidR="00F45144" w:rsidRDefault="00F45144" w:rsidP="006A3F95">
            <w:pPr>
              <w:spacing w:before="100" w:after="100"/>
              <w:ind w:left="100" w:right="100"/>
              <w:jc w:val="center"/>
            </w:pPr>
            <w:r>
              <w:rPr>
                <w:rFonts w:ascii="Helvetica" w:eastAsia="Helvetica" w:hAnsi="Helvetica" w:cs="Helvetica"/>
                <w:color w:val="000000"/>
                <w:sz w:val="22"/>
                <w:szCs w:val="22"/>
              </w:rPr>
              <w:t>—</w:t>
            </w:r>
          </w:p>
        </w:tc>
        <w:tc>
          <w:tcPr>
            <w:tcW w:w="1132" w:type="dxa"/>
            <w:shd w:val="clear" w:color="auto" w:fill="FFFFFF"/>
            <w:tcMar>
              <w:top w:w="0" w:type="dxa"/>
              <w:left w:w="0" w:type="dxa"/>
              <w:bottom w:w="0" w:type="dxa"/>
              <w:right w:w="0" w:type="dxa"/>
            </w:tcMar>
            <w:vAlign w:val="center"/>
          </w:tcPr>
          <w:p w14:paraId="777F580E" w14:textId="77777777" w:rsidR="00F45144" w:rsidRDefault="00F45144" w:rsidP="006A3F95">
            <w:pPr>
              <w:spacing w:before="100" w:after="100"/>
              <w:ind w:left="100" w:right="100"/>
              <w:jc w:val="center"/>
            </w:pPr>
          </w:p>
        </w:tc>
      </w:tr>
      <w:tr w:rsidR="00F45144" w14:paraId="0E9F3CA9" w14:textId="77777777" w:rsidTr="006A3F95">
        <w:trPr>
          <w:cantSplit/>
          <w:jc w:val="center"/>
        </w:trPr>
        <w:tc>
          <w:tcPr>
            <w:tcW w:w="4299" w:type="dxa"/>
            <w:shd w:val="clear" w:color="auto" w:fill="FFFFFF"/>
            <w:tcMar>
              <w:top w:w="0" w:type="dxa"/>
              <w:left w:w="0" w:type="dxa"/>
              <w:bottom w:w="0" w:type="dxa"/>
              <w:right w:w="0" w:type="dxa"/>
            </w:tcMar>
          </w:tcPr>
          <w:p w14:paraId="290DBA5C" w14:textId="77777777" w:rsidR="00F45144" w:rsidRDefault="00F45144" w:rsidP="006A3F95">
            <w:pPr>
              <w:spacing w:before="100" w:after="100"/>
              <w:ind w:left="300" w:right="100"/>
            </w:pPr>
            <w:r>
              <w:rPr>
                <w:rFonts w:ascii="Helvetica" w:eastAsia="Helvetica" w:hAnsi="Helvetica" w:cs="Helvetica"/>
                <w:color w:val="000000"/>
                <w:sz w:val="22"/>
                <w:szCs w:val="22"/>
              </w:rPr>
              <w:t>stage_0</w:t>
            </w:r>
          </w:p>
        </w:tc>
        <w:tc>
          <w:tcPr>
            <w:tcW w:w="655" w:type="dxa"/>
            <w:shd w:val="clear" w:color="auto" w:fill="FFFFFF"/>
            <w:tcMar>
              <w:top w:w="0" w:type="dxa"/>
              <w:left w:w="0" w:type="dxa"/>
              <w:bottom w:w="0" w:type="dxa"/>
              <w:right w:w="0" w:type="dxa"/>
            </w:tcMar>
            <w:vAlign w:val="center"/>
          </w:tcPr>
          <w:p w14:paraId="0EB328FA" w14:textId="77777777" w:rsidR="00F45144" w:rsidRDefault="00F45144" w:rsidP="006A3F95">
            <w:pPr>
              <w:spacing w:before="100" w:after="100"/>
              <w:ind w:left="100" w:right="100"/>
              <w:jc w:val="center"/>
            </w:pPr>
          </w:p>
        </w:tc>
        <w:tc>
          <w:tcPr>
            <w:tcW w:w="2209" w:type="dxa"/>
            <w:shd w:val="clear" w:color="auto" w:fill="FFFFFF"/>
            <w:tcMar>
              <w:top w:w="0" w:type="dxa"/>
              <w:left w:w="0" w:type="dxa"/>
              <w:bottom w:w="0" w:type="dxa"/>
              <w:right w:w="0" w:type="dxa"/>
            </w:tcMar>
            <w:vAlign w:val="center"/>
          </w:tcPr>
          <w:p w14:paraId="0A37B23A"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1.09 (0.08 to 14.8)</w:t>
            </w:r>
          </w:p>
        </w:tc>
        <w:tc>
          <w:tcPr>
            <w:tcW w:w="1132" w:type="dxa"/>
            <w:shd w:val="clear" w:color="auto" w:fill="FFFFFF"/>
            <w:tcMar>
              <w:top w:w="0" w:type="dxa"/>
              <w:left w:w="0" w:type="dxa"/>
              <w:bottom w:w="0" w:type="dxa"/>
              <w:right w:w="0" w:type="dxa"/>
            </w:tcMar>
            <w:vAlign w:val="center"/>
          </w:tcPr>
          <w:p w14:paraId="15BCFF6A"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0.95</w:t>
            </w:r>
          </w:p>
        </w:tc>
      </w:tr>
      <w:tr w:rsidR="00F45144" w14:paraId="677794B7" w14:textId="77777777" w:rsidTr="006A3F95">
        <w:trPr>
          <w:cantSplit/>
          <w:jc w:val="center"/>
        </w:trPr>
        <w:tc>
          <w:tcPr>
            <w:tcW w:w="4299" w:type="dxa"/>
            <w:shd w:val="clear" w:color="auto" w:fill="FFFFFF"/>
            <w:tcMar>
              <w:top w:w="0" w:type="dxa"/>
              <w:left w:w="0" w:type="dxa"/>
              <w:bottom w:w="0" w:type="dxa"/>
              <w:right w:w="0" w:type="dxa"/>
            </w:tcMar>
          </w:tcPr>
          <w:p w14:paraId="0DE6C6E3" w14:textId="77777777" w:rsidR="00F45144" w:rsidRDefault="00F45144" w:rsidP="006A3F95">
            <w:pPr>
              <w:spacing w:before="100" w:after="100"/>
              <w:ind w:left="300" w:right="100"/>
            </w:pPr>
            <w:r>
              <w:rPr>
                <w:rFonts w:ascii="Helvetica" w:eastAsia="Helvetica" w:hAnsi="Helvetica" w:cs="Helvetica"/>
                <w:color w:val="000000"/>
                <w:sz w:val="22"/>
                <w:szCs w:val="22"/>
              </w:rPr>
              <w:t>stage_1</w:t>
            </w:r>
          </w:p>
        </w:tc>
        <w:tc>
          <w:tcPr>
            <w:tcW w:w="655" w:type="dxa"/>
            <w:shd w:val="clear" w:color="auto" w:fill="FFFFFF"/>
            <w:tcMar>
              <w:top w:w="0" w:type="dxa"/>
              <w:left w:w="0" w:type="dxa"/>
              <w:bottom w:w="0" w:type="dxa"/>
              <w:right w:w="0" w:type="dxa"/>
            </w:tcMar>
            <w:vAlign w:val="center"/>
          </w:tcPr>
          <w:p w14:paraId="69689B60" w14:textId="77777777" w:rsidR="00F45144" w:rsidRDefault="00F45144" w:rsidP="006A3F95">
            <w:pPr>
              <w:spacing w:before="100" w:after="100"/>
              <w:ind w:left="100" w:right="100"/>
              <w:jc w:val="center"/>
            </w:pPr>
          </w:p>
        </w:tc>
        <w:tc>
          <w:tcPr>
            <w:tcW w:w="2209" w:type="dxa"/>
            <w:shd w:val="clear" w:color="auto" w:fill="FFFFFF"/>
            <w:tcMar>
              <w:top w:w="0" w:type="dxa"/>
              <w:left w:w="0" w:type="dxa"/>
              <w:bottom w:w="0" w:type="dxa"/>
              <w:right w:w="0" w:type="dxa"/>
            </w:tcMar>
            <w:vAlign w:val="center"/>
          </w:tcPr>
          <w:p w14:paraId="6D1D9275" w14:textId="77777777" w:rsidR="00F45144" w:rsidRDefault="00F45144" w:rsidP="006A3F95">
            <w:pPr>
              <w:spacing w:before="100" w:after="100"/>
              <w:ind w:left="100" w:right="100"/>
              <w:jc w:val="center"/>
            </w:pPr>
            <w:r>
              <w:rPr>
                <w:rFonts w:ascii="Helvetica" w:eastAsia="Helvetica" w:hAnsi="Helvetica" w:cs="Helvetica"/>
                <w:color w:val="000000"/>
                <w:sz w:val="22"/>
                <w:szCs w:val="22"/>
              </w:rPr>
              <w:t>1.48 (0.21 to 10.4)</w:t>
            </w:r>
          </w:p>
        </w:tc>
        <w:tc>
          <w:tcPr>
            <w:tcW w:w="1132" w:type="dxa"/>
            <w:shd w:val="clear" w:color="auto" w:fill="FFFFFF"/>
            <w:tcMar>
              <w:top w:w="0" w:type="dxa"/>
              <w:left w:w="0" w:type="dxa"/>
              <w:bottom w:w="0" w:type="dxa"/>
              <w:right w:w="0" w:type="dxa"/>
            </w:tcMar>
            <w:vAlign w:val="center"/>
          </w:tcPr>
          <w:p w14:paraId="22887184"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0.69</w:t>
            </w:r>
          </w:p>
        </w:tc>
      </w:tr>
      <w:tr w:rsidR="00F45144" w14:paraId="67C35163" w14:textId="77777777" w:rsidTr="006A3F95">
        <w:trPr>
          <w:cantSplit/>
          <w:jc w:val="center"/>
        </w:trPr>
        <w:tc>
          <w:tcPr>
            <w:tcW w:w="4299" w:type="dxa"/>
            <w:shd w:val="clear" w:color="auto" w:fill="FFFFFF"/>
            <w:tcMar>
              <w:top w:w="0" w:type="dxa"/>
              <w:left w:w="0" w:type="dxa"/>
              <w:bottom w:w="0" w:type="dxa"/>
              <w:right w:w="0" w:type="dxa"/>
            </w:tcMar>
          </w:tcPr>
          <w:p w14:paraId="7191206C" w14:textId="77777777" w:rsidR="00F45144" w:rsidRDefault="00F45144" w:rsidP="006A3F95">
            <w:pPr>
              <w:spacing w:before="100" w:after="100"/>
              <w:ind w:left="300" w:right="100"/>
            </w:pPr>
            <w:r>
              <w:rPr>
                <w:rFonts w:ascii="Helvetica" w:eastAsia="Helvetica" w:hAnsi="Helvetica" w:cs="Helvetica"/>
                <w:color w:val="000000"/>
                <w:sz w:val="22"/>
                <w:szCs w:val="22"/>
              </w:rPr>
              <w:t>stage_2</w:t>
            </w:r>
          </w:p>
        </w:tc>
        <w:tc>
          <w:tcPr>
            <w:tcW w:w="655" w:type="dxa"/>
            <w:shd w:val="clear" w:color="auto" w:fill="FFFFFF"/>
            <w:tcMar>
              <w:top w:w="0" w:type="dxa"/>
              <w:left w:w="0" w:type="dxa"/>
              <w:bottom w:w="0" w:type="dxa"/>
              <w:right w:w="0" w:type="dxa"/>
            </w:tcMar>
            <w:vAlign w:val="center"/>
          </w:tcPr>
          <w:p w14:paraId="6795B74F" w14:textId="77777777" w:rsidR="00F45144" w:rsidRDefault="00F45144" w:rsidP="006A3F95">
            <w:pPr>
              <w:spacing w:before="100" w:after="100"/>
              <w:ind w:left="100" w:right="100"/>
              <w:jc w:val="center"/>
            </w:pPr>
          </w:p>
        </w:tc>
        <w:tc>
          <w:tcPr>
            <w:tcW w:w="2209" w:type="dxa"/>
            <w:shd w:val="clear" w:color="auto" w:fill="FFFFFF"/>
            <w:tcMar>
              <w:top w:w="0" w:type="dxa"/>
              <w:left w:w="0" w:type="dxa"/>
              <w:bottom w:w="0" w:type="dxa"/>
              <w:right w:w="0" w:type="dxa"/>
            </w:tcMar>
            <w:vAlign w:val="center"/>
          </w:tcPr>
          <w:p w14:paraId="75A63713" w14:textId="77777777" w:rsidR="00F45144" w:rsidRDefault="00F45144" w:rsidP="006A3F95">
            <w:pPr>
              <w:spacing w:before="100" w:after="100"/>
              <w:ind w:left="100" w:right="100"/>
              <w:jc w:val="center"/>
            </w:pPr>
            <w:r>
              <w:rPr>
                <w:rFonts w:ascii="Helvetica" w:eastAsia="Helvetica" w:hAnsi="Helvetica" w:cs="Helvetica"/>
                <w:color w:val="000000"/>
                <w:sz w:val="22"/>
                <w:szCs w:val="22"/>
              </w:rPr>
              <w:t>2.29 (0.42 to 12.5)</w:t>
            </w:r>
          </w:p>
        </w:tc>
        <w:tc>
          <w:tcPr>
            <w:tcW w:w="1132" w:type="dxa"/>
            <w:shd w:val="clear" w:color="auto" w:fill="FFFFFF"/>
            <w:tcMar>
              <w:top w:w="0" w:type="dxa"/>
              <w:left w:w="0" w:type="dxa"/>
              <w:bottom w:w="0" w:type="dxa"/>
              <w:right w:w="0" w:type="dxa"/>
            </w:tcMar>
            <w:vAlign w:val="center"/>
          </w:tcPr>
          <w:p w14:paraId="049BCAE4"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0.34</w:t>
            </w:r>
          </w:p>
        </w:tc>
      </w:tr>
      <w:tr w:rsidR="00F45144" w14:paraId="4E6F5BF5" w14:textId="77777777" w:rsidTr="006A3F95">
        <w:trPr>
          <w:cantSplit/>
          <w:jc w:val="center"/>
        </w:trPr>
        <w:tc>
          <w:tcPr>
            <w:tcW w:w="4299" w:type="dxa"/>
            <w:shd w:val="clear" w:color="auto" w:fill="FFFFFF"/>
            <w:tcMar>
              <w:top w:w="0" w:type="dxa"/>
              <w:left w:w="0" w:type="dxa"/>
              <w:bottom w:w="0" w:type="dxa"/>
              <w:right w:w="0" w:type="dxa"/>
            </w:tcMar>
          </w:tcPr>
          <w:p w14:paraId="4B162485" w14:textId="77777777" w:rsidR="00F45144" w:rsidRDefault="00F45144" w:rsidP="006A3F95">
            <w:pPr>
              <w:spacing w:before="100" w:after="100"/>
              <w:ind w:left="100" w:right="100"/>
            </w:pPr>
            <w:r>
              <w:rPr>
                <w:rFonts w:ascii="Helvetica" w:eastAsia="Helvetica" w:hAnsi="Helvetica" w:cs="Helvetica"/>
                <w:color w:val="000000"/>
                <w:sz w:val="22"/>
                <w:szCs w:val="22"/>
              </w:rPr>
              <w:t>Cancer staging post radiotherapy</w:t>
            </w:r>
          </w:p>
        </w:tc>
        <w:tc>
          <w:tcPr>
            <w:tcW w:w="655" w:type="dxa"/>
            <w:shd w:val="clear" w:color="auto" w:fill="FFFFFF"/>
            <w:tcMar>
              <w:top w:w="0" w:type="dxa"/>
              <w:left w:w="0" w:type="dxa"/>
              <w:bottom w:w="0" w:type="dxa"/>
              <w:right w:w="0" w:type="dxa"/>
            </w:tcMar>
            <w:vAlign w:val="center"/>
          </w:tcPr>
          <w:p w14:paraId="2B83EF30" w14:textId="77777777" w:rsidR="00F45144" w:rsidRDefault="00F45144" w:rsidP="006A3F95">
            <w:pPr>
              <w:spacing w:before="100" w:after="100"/>
              <w:ind w:left="100" w:right="100"/>
              <w:jc w:val="center"/>
            </w:pPr>
            <w:r>
              <w:rPr>
                <w:rFonts w:ascii="Helvetica" w:eastAsia="Helvetica" w:hAnsi="Helvetica" w:cs="Helvetica"/>
                <w:color w:val="000000"/>
                <w:sz w:val="22"/>
                <w:szCs w:val="22"/>
              </w:rPr>
              <w:t>92</w:t>
            </w:r>
          </w:p>
        </w:tc>
        <w:tc>
          <w:tcPr>
            <w:tcW w:w="2209" w:type="dxa"/>
            <w:shd w:val="clear" w:color="auto" w:fill="FFFFFF"/>
            <w:tcMar>
              <w:top w:w="0" w:type="dxa"/>
              <w:left w:w="0" w:type="dxa"/>
              <w:bottom w:w="0" w:type="dxa"/>
              <w:right w:w="0" w:type="dxa"/>
            </w:tcMar>
            <w:vAlign w:val="center"/>
          </w:tcPr>
          <w:p w14:paraId="7F7BDB5A" w14:textId="77777777" w:rsidR="00F45144" w:rsidRDefault="00F45144" w:rsidP="006A3F95">
            <w:pPr>
              <w:spacing w:before="100" w:after="100"/>
              <w:ind w:left="100" w:right="100"/>
              <w:jc w:val="center"/>
            </w:pPr>
          </w:p>
        </w:tc>
        <w:tc>
          <w:tcPr>
            <w:tcW w:w="1132" w:type="dxa"/>
            <w:shd w:val="clear" w:color="auto" w:fill="FFFFFF"/>
            <w:tcMar>
              <w:top w:w="0" w:type="dxa"/>
              <w:left w:w="0" w:type="dxa"/>
              <w:bottom w:w="0" w:type="dxa"/>
              <w:right w:w="0" w:type="dxa"/>
            </w:tcMar>
            <w:vAlign w:val="center"/>
          </w:tcPr>
          <w:p w14:paraId="4D9B0082" w14:textId="77777777" w:rsidR="00F45144" w:rsidRDefault="00F45144" w:rsidP="006A3F95">
            <w:pPr>
              <w:spacing w:before="100" w:after="100"/>
              <w:ind w:left="100" w:right="100"/>
              <w:jc w:val="center"/>
            </w:pPr>
          </w:p>
        </w:tc>
      </w:tr>
      <w:tr w:rsidR="00F45144" w14:paraId="64343D35" w14:textId="77777777" w:rsidTr="006A3F95">
        <w:trPr>
          <w:cantSplit/>
          <w:jc w:val="center"/>
        </w:trPr>
        <w:tc>
          <w:tcPr>
            <w:tcW w:w="4299" w:type="dxa"/>
            <w:shd w:val="clear" w:color="auto" w:fill="FFFFFF"/>
            <w:tcMar>
              <w:top w:w="0" w:type="dxa"/>
              <w:left w:w="0" w:type="dxa"/>
              <w:bottom w:w="0" w:type="dxa"/>
              <w:right w:w="0" w:type="dxa"/>
            </w:tcMar>
          </w:tcPr>
          <w:p w14:paraId="2127B2F4" w14:textId="77777777" w:rsidR="00F45144" w:rsidRDefault="00F45144" w:rsidP="006A3F95">
            <w:pPr>
              <w:spacing w:before="100" w:after="100"/>
              <w:ind w:left="300" w:right="100"/>
            </w:pPr>
            <w:r>
              <w:rPr>
                <w:rFonts w:ascii="Helvetica" w:eastAsia="Helvetica" w:hAnsi="Helvetica" w:cs="Helvetica"/>
                <w:color w:val="000000"/>
                <w:sz w:val="22"/>
                <w:szCs w:val="22"/>
              </w:rPr>
              <w:t>stage_3</w:t>
            </w:r>
          </w:p>
        </w:tc>
        <w:tc>
          <w:tcPr>
            <w:tcW w:w="655" w:type="dxa"/>
            <w:shd w:val="clear" w:color="auto" w:fill="FFFFFF"/>
            <w:tcMar>
              <w:top w:w="0" w:type="dxa"/>
              <w:left w:w="0" w:type="dxa"/>
              <w:bottom w:w="0" w:type="dxa"/>
              <w:right w:w="0" w:type="dxa"/>
            </w:tcMar>
            <w:vAlign w:val="center"/>
          </w:tcPr>
          <w:p w14:paraId="0B08F22B" w14:textId="77777777" w:rsidR="00F45144" w:rsidRDefault="00F45144" w:rsidP="006A3F95">
            <w:pPr>
              <w:spacing w:before="100" w:after="100"/>
              <w:ind w:left="100" w:right="100"/>
              <w:jc w:val="center"/>
            </w:pPr>
          </w:p>
        </w:tc>
        <w:tc>
          <w:tcPr>
            <w:tcW w:w="2209" w:type="dxa"/>
            <w:shd w:val="clear" w:color="auto" w:fill="FFFFFF"/>
            <w:tcMar>
              <w:top w:w="0" w:type="dxa"/>
              <w:left w:w="0" w:type="dxa"/>
              <w:bottom w:w="0" w:type="dxa"/>
              <w:right w:w="0" w:type="dxa"/>
            </w:tcMar>
            <w:vAlign w:val="center"/>
          </w:tcPr>
          <w:p w14:paraId="713EFF96" w14:textId="77777777" w:rsidR="00F45144" w:rsidRDefault="00F45144" w:rsidP="006A3F95">
            <w:pPr>
              <w:spacing w:before="100" w:after="100"/>
              <w:ind w:left="100" w:right="100"/>
              <w:jc w:val="center"/>
            </w:pPr>
            <w:r>
              <w:rPr>
                <w:rFonts w:ascii="Helvetica" w:eastAsia="Helvetica" w:hAnsi="Helvetica" w:cs="Helvetica"/>
                <w:color w:val="000000"/>
                <w:sz w:val="22"/>
                <w:szCs w:val="22"/>
              </w:rPr>
              <w:t>—</w:t>
            </w:r>
          </w:p>
        </w:tc>
        <w:tc>
          <w:tcPr>
            <w:tcW w:w="1132" w:type="dxa"/>
            <w:shd w:val="clear" w:color="auto" w:fill="FFFFFF"/>
            <w:tcMar>
              <w:top w:w="0" w:type="dxa"/>
              <w:left w:w="0" w:type="dxa"/>
              <w:bottom w:w="0" w:type="dxa"/>
              <w:right w:w="0" w:type="dxa"/>
            </w:tcMar>
            <w:vAlign w:val="center"/>
          </w:tcPr>
          <w:p w14:paraId="18DFFE87" w14:textId="77777777" w:rsidR="00F45144" w:rsidRDefault="00F45144" w:rsidP="006A3F95">
            <w:pPr>
              <w:spacing w:before="100" w:after="100"/>
              <w:ind w:left="100" w:right="100"/>
              <w:jc w:val="center"/>
            </w:pPr>
          </w:p>
        </w:tc>
      </w:tr>
      <w:tr w:rsidR="00F45144" w14:paraId="0923691A" w14:textId="77777777" w:rsidTr="006A3F95">
        <w:trPr>
          <w:cantSplit/>
          <w:jc w:val="center"/>
        </w:trPr>
        <w:tc>
          <w:tcPr>
            <w:tcW w:w="4299" w:type="dxa"/>
            <w:shd w:val="clear" w:color="auto" w:fill="FFFFFF"/>
            <w:tcMar>
              <w:top w:w="0" w:type="dxa"/>
              <w:left w:w="0" w:type="dxa"/>
              <w:bottom w:w="0" w:type="dxa"/>
              <w:right w:w="0" w:type="dxa"/>
            </w:tcMar>
          </w:tcPr>
          <w:p w14:paraId="6A184B26" w14:textId="77777777" w:rsidR="00F45144" w:rsidRDefault="00F45144" w:rsidP="006A3F95">
            <w:pPr>
              <w:spacing w:before="100" w:after="100"/>
              <w:ind w:left="300" w:right="100"/>
            </w:pPr>
            <w:r>
              <w:rPr>
                <w:rFonts w:ascii="Helvetica" w:eastAsia="Helvetica" w:hAnsi="Helvetica" w:cs="Helvetica"/>
                <w:color w:val="000000"/>
                <w:sz w:val="22"/>
                <w:szCs w:val="22"/>
              </w:rPr>
              <w:t>stage_1</w:t>
            </w:r>
          </w:p>
        </w:tc>
        <w:tc>
          <w:tcPr>
            <w:tcW w:w="655" w:type="dxa"/>
            <w:shd w:val="clear" w:color="auto" w:fill="FFFFFF"/>
            <w:tcMar>
              <w:top w:w="0" w:type="dxa"/>
              <w:left w:w="0" w:type="dxa"/>
              <w:bottom w:w="0" w:type="dxa"/>
              <w:right w:w="0" w:type="dxa"/>
            </w:tcMar>
            <w:vAlign w:val="center"/>
          </w:tcPr>
          <w:p w14:paraId="4107E265" w14:textId="77777777" w:rsidR="00F45144" w:rsidRDefault="00F45144" w:rsidP="006A3F95">
            <w:pPr>
              <w:spacing w:before="100" w:after="100"/>
              <w:ind w:left="100" w:right="100"/>
              <w:jc w:val="center"/>
            </w:pPr>
          </w:p>
        </w:tc>
        <w:tc>
          <w:tcPr>
            <w:tcW w:w="2209" w:type="dxa"/>
            <w:shd w:val="clear" w:color="auto" w:fill="FFFFFF"/>
            <w:tcMar>
              <w:top w:w="0" w:type="dxa"/>
              <w:left w:w="0" w:type="dxa"/>
              <w:bottom w:w="0" w:type="dxa"/>
              <w:right w:w="0" w:type="dxa"/>
            </w:tcMar>
            <w:vAlign w:val="center"/>
          </w:tcPr>
          <w:p w14:paraId="6685249D" w14:textId="77777777" w:rsidR="00F45144" w:rsidRDefault="00F45144" w:rsidP="006A3F95">
            <w:pPr>
              <w:spacing w:before="100" w:after="100"/>
              <w:ind w:left="100" w:right="100"/>
              <w:jc w:val="center"/>
            </w:pPr>
            <w:r>
              <w:rPr>
                <w:rFonts w:ascii="Helvetica" w:eastAsia="Helvetica" w:hAnsi="Helvetica" w:cs="Helvetica"/>
                <w:color w:val="000000"/>
                <w:sz w:val="22"/>
                <w:szCs w:val="22"/>
              </w:rPr>
              <w:t>2.35 (0.45 to 12.3)</w:t>
            </w:r>
          </w:p>
        </w:tc>
        <w:tc>
          <w:tcPr>
            <w:tcW w:w="1132" w:type="dxa"/>
            <w:shd w:val="clear" w:color="auto" w:fill="FFFFFF"/>
            <w:tcMar>
              <w:top w:w="0" w:type="dxa"/>
              <w:left w:w="0" w:type="dxa"/>
              <w:bottom w:w="0" w:type="dxa"/>
              <w:right w:w="0" w:type="dxa"/>
            </w:tcMar>
            <w:vAlign w:val="center"/>
          </w:tcPr>
          <w:p w14:paraId="1CDA98C4"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0.31</w:t>
            </w:r>
          </w:p>
        </w:tc>
      </w:tr>
      <w:tr w:rsidR="00F45144" w14:paraId="0051FC1C" w14:textId="77777777" w:rsidTr="006A3F95">
        <w:trPr>
          <w:cantSplit/>
          <w:jc w:val="center"/>
        </w:trPr>
        <w:tc>
          <w:tcPr>
            <w:tcW w:w="4299" w:type="dxa"/>
            <w:shd w:val="clear" w:color="auto" w:fill="FFFFFF"/>
            <w:tcMar>
              <w:top w:w="0" w:type="dxa"/>
              <w:left w:w="0" w:type="dxa"/>
              <w:bottom w:w="0" w:type="dxa"/>
              <w:right w:w="0" w:type="dxa"/>
            </w:tcMar>
          </w:tcPr>
          <w:p w14:paraId="2E83D261" w14:textId="77777777" w:rsidR="00F45144" w:rsidRDefault="00F45144" w:rsidP="006A3F95">
            <w:pPr>
              <w:spacing w:before="100" w:after="100"/>
              <w:ind w:left="300" w:right="100"/>
            </w:pPr>
            <w:r>
              <w:rPr>
                <w:rFonts w:ascii="Helvetica" w:eastAsia="Helvetica" w:hAnsi="Helvetica" w:cs="Helvetica"/>
                <w:color w:val="000000"/>
                <w:sz w:val="22"/>
                <w:szCs w:val="22"/>
              </w:rPr>
              <w:t>stage_2</w:t>
            </w:r>
          </w:p>
        </w:tc>
        <w:tc>
          <w:tcPr>
            <w:tcW w:w="655" w:type="dxa"/>
            <w:shd w:val="clear" w:color="auto" w:fill="FFFFFF"/>
            <w:tcMar>
              <w:top w:w="0" w:type="dxa"/>
              <w:left w:w="0" w:type="dxa"/>
              <w:bottom w:w="0" w:type="dxa"/>
              <w:right w:w="0" w:type="dxa"/>
            </w:tcMar>
            <w:vAlign w:val="center"/>
          </w:tcPr>
          <w:p w14:paraId="122A951A" w14:textId="77777777" w:rsidR="00F45144" w:rsidRDefault="00F45144" w:rsidP="006A3F95">
            <w:pPr>
              <w:spacing w:before="100" w:after="100"/>
              <w:ind w:left="100" w:right="100"/>
              <w:jc w:val="center"/>
            </w:pPr>
          </w:p>
        </w:tc>
        <w:tc>
          <w:tcPr>
            <w:tcW w:w="2209" w:type="dxa"/>
            <w:shd w:val="clear" w:color="auto" w:fill="FFFFFF"/>
            <w:tcMar>
              <w:top w:w="0" w:type="dxa"/>
              <w:left w:w="0" w:type="dxa"/>
              <w:bottom w:w="0" w:type="dxa"/>
              <w:right w:w="0" w:type="dxa"/>
            </w:tcMar>
            <w:vAlign w:val="center"/>
          </w:tcPr>
          <w:p w14:paraId="06A6D353"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0.45 (0.11 to 1.81)</w:t>
            </w:r>
          </w:p>
        </w:tc>
        <w:tc>
          <w:tcPr>
            <w:tcW w:w="1132" w:type="dxa"/>
            <w:shd w:val="clear" w:color="auto" w:fill="FFFFFF"/>
            <w:tcMar>
              <w:top w:w="0" w:type="dxa"/>
              <w:left w:w="0" w:type="dxa"/>
              <w:bottom w:w="0" w:type="dxa"/>
              <w:right w:w="0" w:type="dxa"/>
            </w:tcMar>
            <w:vAlign w:val="center"/>
          </w:tcPr>
          <w:p w14:paraId="4905D891" w14:textId="77777777" w:rsidR="00F45144" w:rsidRDefault="00F45144" w:rsidP="006A3F95">
            <w:pPr>
              <w:spacing w:before="100" w:after="100"/>
              <w:ind w:left="100" w:right="100"/>
              <w:jc w:val="center"/>
            </w:pPr>
            <w:r>
              <w:rPr>
                <w:rFonts w:ascii="Helvetica" w:eastAsia="Helvetica" w:hAnsi="Helvetica" w:cs="Helvetica"/>
                <w:color w:val="000000"/>
                <w:sz w:val="22"/>
                <w:szCs w:val="22"/>
              </w:rPr>
              <w:t>0.26</w:t>
            </w:r>
          </w:p>
        </w:tc>
      </w:tr>
      <w:tr w:rsidR="00F45144" w14:paraId="5AC368CA" w14:textId="77777777" w:rsidTr="006A3F95">
        <w:trPr>
          <w:cantSplit/>
          <w:jc w:val="center"/>
        </w:trPr>
        <w:tc>
          <w:tcPr>
            <w:tcW w:w="8295" w:type="dxa"/>
            <w:gridSpan w:val="4"/>
            <w:shd w:val="clear" w:color="auto" w:fill="FFFFFF"/>
            <w:tcMar>
              <w:top w:w="0" w:type="dxa"/>
              <w:left w:w="0" w:type="dxa"/>
              <w:bottom w:w="0" w:type="dxa"/>
              <w:right w:w="0" w:type="dxa"/>
            </w:tcMar>
            <w:vAlign w:val="center"/>
          </w:tcPr>
          <w:p w14:paraId="3D114651" w14:textId="77777777" w:rsidR="00F45144" w:rsidRDefault="00F45144" w:rsidP="006A3F95">
            <w:pPr>
              <w:spacing w:before="100" w:after="100"/>
              <w:ind w:left="100" w:right="100"/>
            </w:pPr>
            <w:r>
              <w:rPr>
                <w:rFonts w:ascii="Helvetica" w:eastAsia="Helvetica" w:hAnsi="Helvetica" w:cs="Helvetica"/>
                <w:color w:val="000000"/>
                <w:sz w:val="22"/>
                <w:szCs w:val="22"/>
                <w:vertAlign w:val="superscript"/>
              </w:rPr>
              <w:t>1</w:t>
            </w:r>
            <w:r>
              <w:rPr>
                <w:rFonts w:ascii="Helvetica" w:eastAsia="Helvetica" w:hAnsi="Helvetica" w:cs="Helvetica"/>
                <w:color w:val="000000"/>
                <w:sz w:val="22"/>
                <w:szCs w:val="22"/>
              </w:rPr>
              <w:t>HR = Hazard Ratio, CI = Confidence Interval</w:t>
            </w:r>
          </w:p>
        </w:tc>
      </w:tr>
      <w:bookmarkEnd w:id="174"/>
      <w:bookmarkEnd w:id="1150"/>
      <w:bookmarkEnd w:id="1176"/>
    </w:tbl>
    <w:p w14:paraId="7A60201E" w14:textId="54BD2518" w:rsidR="00F45144" w:rsidRDefault="00F45144" w:rsidP="00F45144">
      <w:pPr>
        <w:spacing w:line="360" w:lineRule="auto"/>
      </w:pPr>
    </w:p>
    <w:p w14:paraId="7744EFD8" w14:textId="2AB2216A" w:rsidR="00F45144" w:rsidRDefault="00F45144" w:rsidP="00F45144">
      <w:pPr>
        <w:spacing w:line="360" w:lineRule="auto"/>
      </w:pPr>
    </w:p>
    <w:p w14:paraId="0EB8A160" w14:textId="5C138663" w:rsidR="00F45144" w:rsidRDefault="00F45144" w:rsidP="00F45144">
      <w:pPr>
        <w:spacing w:line="360" w:lineRule="auto"/>
      </w:pPr>
    </w:p>
    <w:p w14:paraId="70F46443" w14:textId="77777777" w:rsidR="0047193D" w:rsidRDefault="0047193D" w:rsidP="0047193D">
      <w:pPr>
        <w:pStyle w:val="Heading1"/>
        <w:rPr>
          <w:ins w:id="1181" w:author="Nicholas Fraser Brown" w:date="2022-01-28T21:07:00Z"/>
        </w:rPr>
      </w:pPr>
      <w:ins w:id="1182" w:author="Nicholas Fraser Brown" w:date="2022-01-28T21:07:00Z">
        <w:r>
          <w:rPr>
            <w:rStyle w:val="SectionNumber"/>
          </w:rPr>
          <w:t>Supplementary Figure 1.</w:t>
        </w:r>
        <w:r>
          <w:tab/>
          <w:t>Missing data pattern</w:t>
        </w:r>
      </w:ins>
    </w:p>
    <w:p w14:paraId="6AB760F0" w14:textId="77777777" w:rsidR="0047193D" w:rsidRDefault="0047193D" w:rsidP="0047193D">
      <w:pPr>
        <w:pStyle w:val="BlockText"/>
        <w:rPr>
          <w:ins w:id="1183" w:author="Nicholas Fraser Brown" w:date="2022-01-28T21:07:00Z"/>
        </w:rPr>
      </w:pPr>
      <w:ins w:id="1184" w:author="Nicholas Fraser Brown" w:date="2022-01-28T21:07:00Z">
        <w:r>
          <w:t>TRG status, EMVI and cancer stage post radiotherapy were observed to display more than 20% missingness and thus excluded from subsequent multivariate analysis.</w:t>
        </w:r>
      </w:ins>
    </w:p>
    <w:p w14:paraId="180EC81B" w14:textId="77777777" w:rsidR="0047193D" w:rsidRDefault="0047193D" w:rsidP="0047193D">
      <w:pPr>
        <w:pStyle w:val="FirstParagraph"/>
        <w:rPr>
          <w:ins w:id="1185" w:author="Nicholas Fraser Brown" w:date="2022-01-28T21:07:00Z"/>
        </w:rPr>
      </w:pPr>
      <w:ins w:id="1186" w:author="Nicholas Fraser Brown" w:date="2022-01-28T21:07:00Z">
        <w:r w:rsidRPr="00642799">
          <w:rPr>
            <w:noProof/>
          </w:rPr>
          <w:lastRenderedPageBreak/>
          <w:drawing>
            <wp:inline distT="0" distB="0" distL="0" distR="0" wp14:anchorId="0A1F8363" wp14:editId="76001CB1">
              <wp:extent cx="5943600" cy="4102735"/>
              <wp:effectExtent l="0" t="0" r="0" b="0"/>
              <wp:docPr id="8" name="Picture 8" descr="Chart, treemap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 box and whisker chart&#10;&#10;Description automatically generated"/>
                      <pic:cNvPicPr/>
                    </pic:nvPicPr>
                    <pic:blipFill>
                      <a:blip r:embed="rId12"/>
                      <a:stretch>
                        <a:fillRect/>
                      </a:stretch>
                    </pic:blipFill>
                    <pic:spPr>
                      <a:xfrm>
                        <a:off x="0" y="0"/>
                        <a:ext cx="5943600" cy="4102735"/>
                      </a:xfrm>
                      <a:prstGeom prst="rect">
                        <a:avLst/>
                      </a:prstGeom>
                    </pic:spPr>
                  </pic:pic>
                </a:graphicData>
              </a:graphic>
            </wp:inline>
          </w:drawing>
        </w:r>
      </w:ins>
    </w:p>
    <w:p w14:paraId="74176BBD" w14:textId="418D2174" w:rsidR="00F45144" w:rsidRDefault="00F45144" w:rsidP="00F45144">
      <w:pPr>
        <w:spacing w:line="360" w:lineRule="auto"/>
      </w:pPr>
    </w:p>
    <w:p w14:paraId="7AB43136" w14:textId="77777777" w:rsidR="00D72081" w:rsidRDefault="00D72081" w:rsidP="00D72081">
      <w:pPr>
        <w:pStyle w:val="Heading2"/>
        <w:rPr>
          <w:ins w:id="1187" w:author="Nicholas Fraser Brown" w:date="2022-01-28T21:25:00Z"/>
        </w:rPr>
      </w:pPr>
      <w:ins w:id="1188" w:author="Nicholas Fraser Brown" w:date="2022-01-28T21:25:00Z">
        <w:r>
          <w:rPr>
            <w:rStyle w:val="SectionNumber"/>
          </w:rPr>
          <w:t xml:space="preserve">Supplementary Table 1. Univariate Analysis of </w:t>
        </w:r>
        <w:r>
          <w:t xml:space="preserve">Risk factors for overall survival </w:t>
        </w:r>
      </w:ins>
    </w:p>
    <w:p w14:paraId="6DD0EF62" w14:textId="77777777" w:rsidR="00D72081" w:rsidRDefault="00D72081" w:rsidP="00D72081">
      <w:pPr>
        <w:pStyle w:val="SourceCode"/>
        <w:rPr>
          <w:ins w:id="1189" w:author="Nicholas Fraser Brown" w:date="2022-01-28T21:25:00Z"/>
        </w:rPr>
      </w:pPr>
    </w:p>
    <w:tbl>
      <w:tblPr>
        <w:tblStyle w:val="Table"/>
        <w:tblW w:w="8418" w:type="dxa"/>
        <w:jc w:val="center"/>
        <w:tblLayout w:type="fixed"/>
        <w:tblLook w:val="0420" w:firstRow="1" w:lastRow="0" w:firstColumn="0" w:lastColumn="0" w:noHBand="0" w:noVBand="1"/>
      </w:tblPr>
      <w:tblGrid>
        <w:gridCol w:w="4299"/>
        <w:gridCol w:w="778"/>
        <w:gridCol w:w="2209"/>
        <w:gridCol w:w="1132"/>
      </w:tblGrid>
      <w:tr w:rsidR="00D72081" w14:paraId="2C252D82" w14:textId="77777777" w:rsidTr="005F4416">
        <w:trPr>
          <w:cnfStyle w:val="100000000000" w:firstRow="1" w:lastRow="0" w:firstColumn="0" w:lastColumn="0" w:oddVBand="0" w:evenVBand="0" w:oddHBand="0" w:evenHBand="0" w:firstRowFirstColumn="0" w:firstRowLastColumn="0" w:lastRowFirstColumn="0" w:lastRowLastColumn="0"/>
          <w:cantSplit/>
          <w:tblHeader/>
          <w:jc w:val="center"/>
          <w:ins w:id="1190" w:author="Nicholas Fraser Brown" w:date="2022-01-28T21:25:00Z"/>
        </w:trPr>
        <w:tc>
          <w:tcPr>
            <w:tcW w:w="4299"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37C6BBB" w14:textId="77777777" w:rsidR="00D72081" w:rsidRDefault="00D72081" w:rsidP="005F4416">
            <w:pPr>
              <w:spacing w:before="40" w:after="40"/>
              <w:ind w:left="100" w:right="100"/>
              <w:rPr>
                <w:ins w:id="1191" w:author="Nicholas Fraser Brown" w:date="2022-01-28T21:25:00Z"/>
              </w:rPr>
            </w:pPr>
            <w:ins w:id="1192" w:author="Nicholas Fraser Brown" w:date="2022-01-28T21:25:00Z">
              <w:r>
                <w:rPr>
                  <w:rFonts w:ascii="Helvetica" w:eastAsia="Helvetica" w:hAnsi="Helvetica" w:cs="Helvetica"/>
                  <w:color w:val="000000"/>
                  <w:sz w:val="22"/>
                  <w:szCs w:val="22"/>
                </w:rPr>
                <w:t>Characteristic</w:t>
              </w:r>
            </w:ins>
          </w:p>
        </w:tc>
        <w:tc>
          <w:tcPr>
            <w:tcW w:w="77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73D926A" w14:textId="77777777" w:rsidR="00D72081" w:rsidRDefault="00D72081" w:rsidP="005F4416">
            <w:pPr>
              <w:spacing w:before="40" w:after="40"/>
              <w:ind w:left="100" w:right="100"/>
              <w:jc w:val="center"/>
              <w:rPr>
                <w:ins w:id="1193" w:author="Nicholas Fraser Brown" w:date="2022-01-28T21:25:00Z"/>
              </w:rPr>
            </w:pPr>
            <w:ins w:id="1194" w:author="Nicholas Fraser Brown" w:date="2022-01-28T21:25:00Z">
              <w:r>
                <w:rPr>
                  <w:rFonts w:ascii="Helvetica" w:eastAsia="Helvetica" w:hAnsi="Helvetica" w:cs="Helvetica"/>
                  <w:color w:val="000000"/>
                  <w:sz w:val="22"/>
                  <w:szCs w:val="22"/>
                </w:rPr>
                <w:t>N</w:t>
              </w:r>
            </w:ins>
          </w:p>
        </w:tc>
        <w:tc>
          <w:tcPr>
            <w:tcW w:w="2209"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026D029" w14:textId="77777777" w:rsidR="00D72081" w:rsidRDefault="00D72081" w:rsidP="005F4416">
            <w:pPr>
              <w:spacing w:before="40" w:after="40"/>
              <w:ind w:left="100" w:right="100"/>
              <w:jc w:val="center"/>
              <w:rPr>
                <w:ins w:id="1195" w:author="Nicholas Fraser Brown" w:date="2022-01-28T21:25:00Z"/>
              </w:rPr>
            </w:pPr>
            <w:ins w:id="1196" w:author="Nicholas Fraser Brown" w:date="2022-01-28T21:25:00Z">
              <w:r>
                <w:rPr>
                  <w:rFonts w:ascii="Helvetica" w:eastAsia="Helvetica" w:hAnsi="Helvetica" w:cs="Helvetica"/>
                  <w:color w:val="000000"/>
                  <w:sz w:val="22"/>
                  <w:szCs w:val="22"/>
                </w:rPr>
                <w:t>HR (95% CI)</w:t>
              </w:r>
              <w:r>
                <w:rPr>
                  <w:rFonts w:ascii="Helvetica" w:eastAsia="Helvetica" w:hAnsi="Helvetica" w:cs="Helvetica"/>
                  <w:color w:val="000000"/>
                  <w:sz w:val="22"/>
                  <w:szCs w:val="22"/>
                  <w:vertAlign w:val="superscript"/>
                </w:rPr>
                <w:t>1</w:t>
              </w:r>
            </w:ins>
          </w:p>
        </w:tc>
        <w:tc>
          <w:tcPr>
            <w:tcW w:w="11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C0CA511" w14:textId="77777777" w:rsidR="00D72081" w:rsidRDefault="00D72081" w:rsidP="005F4416">
            <w:pPr>
              <w:spacing w:before="40" w:after="40"/>
              <w:ind w:left="100" w:right="100"/>
              <w:jc w:val="center"/>
              <w:rPr>
                <w:ins w:id="1197" w:author="Nicholas Fraser Brown" w:date="2022-01-28T21:25:00Z"/>
              </w:rPr>
            </w:pPr>
            <w:ins w:id="1198" w:author="Nicholas Fraser Brown" w:date="2022-01-28T21:25:00Z">
              <w:r>
                <w:rPr>
                  <w:rFonts w:ascii="Helvetica" w:eastAsia="Helvetica" w:hAnsi="Helvetica" w:cs="Helvetica"/>
                  <w:color w:val="000000"/>
                  <w:sz w:val="22"/>
                  <w:szCs w:val="22"/>
                </w:rPr>
                <w:t>p-value</w:t>
              </w:r>
            </w:ins>
          </w:p>
        </w:tc>
      </w:tr>
      <w:tr w:rsidR="00D72081" w14:paraId="23456948" w14:textId="77777777" w:rsidTr="005F4416">
        <w:trPr>
          <w:cantSplit/>
          <w:jc w:val="center"/>
          <w:ins w:id="1199" w:author="Nicholas Fraser Brown" w:date="2022-01-28T21:25:00Z"/>
        </w:trPr>
        <w:tc>
          <w:tcPr>
            <w:tcW w:w="4299" w:type="dxa"/>
            <w:shd w:val="clear" w:color="auto" w:fill="FFFFFF"/>
            <w:tcMar>
              <w:top w:w="0" w:type="dxa"/>
              <w:left w:w="0" w:type="dxa"/>
              <w:bottom w:w="0" w:type="dxa"/>
              <w:right w:w="0" w:type="dxa"/>
            </w:tcMar>
          </w:tcPr>
          <w:p w14:paraId="294F8DC6" w14:textId="77777777" w:rsidR="00D72081" w:rsidRDefault="00D72081" w:rsidP="005F4416">
            <w:pPr>
              <w:spacing w:before="100" w:after="100"/>
              <w:ind w:left="100" w:right="100"/>
              <w:rPr>
                <w:ins w:id="1200" w:author="Nicholas Fraser Brown" w:date="2022-01-28T21:25:00Z"/>
              </w:rPr>
            </w:pPr>
            <w:ins w:id="1201" w:author="Nicholas Fraser Brown" w:date="2022-01-28T21:25:00Z">
              <w:r>
                <w:rPr>
                  <w:rFonts w:ascii="Helvetica" w:eastAsia="Helvetica" w:hAnsi="Helvetica" w:cs="Helvetica"/>
                  <w:color w:val="000000"/>
                  <w:sz w:val="22"/>
                  <w:szCs w:val="22"/>
                </w:rPr>
                <w:t>Age at diagnosis</w:t>
              </w:r>
            </w:ins>
          </w:p>
        </w:tc>
        <w:tc>
          <w:tcPr>
            <w:tcW w:w="778" w:type="dxa"/>
            <w:shd w:val="clear" w:color="auto" w:fill="FFFFFF"/>
            <w:tcMar>
              <w:top w:w="0" w:type="dxa"/>
              <w:left w:w="0" w:type="dxa"/>
              <w:bottom w:w="0" w:type="dxa"/>
              <w:right w:w="0" w:type="dxa"/>
            </w:tcMar>
            <w:vAlign w:val="center"/>
          </w:tcPr>
          <w:p w14:paraId="6BFEAB96" w14:textId="77777777" w:rsidR="00D72081" w:rsidRDefault="00D72081" w:rsidP="005F4416">
            <w:pPr>
              <w:spacing w:before="100" w:after="100"/>
              <w:ind w:left="100" w:right="100"/>
              <w:jc w:val="center"/>
              <w:rPr>
                <w:ins w:id="1202" w:author="Nicholas Fraser Brown" w:date="2022-01-28T21:25:00Z"/>
              </w:rPr>
            </w:pPr>
            <w:ins w:id="1203" w:author="Nicholas Fraser Brown" w:date="2022-01-28T21:25:00Z">
              <w:r>
                <w:rPr>
                  <w:rFonts w:ascii="Helvetica" w:eastAsia="Helvetica" w:hAnsi="Helvetica" w:cs="Helvetica"/>
                  <w:color w:val="000000"/>
                  <w:sz w:val="22"/>
                  <w:szCs w:val="22"/>
                </w:rPr>
                <w:t>170</w:t>
              </w:r>
            </w:ins>
          </w:p>
        </w:tc>
        <w:tc>
          <w:tcPr>
            <w:tcW w:w="2209" w:type="dxa"/>
            <w:shd w:val="clear" w:color="auto" w:fill="FFFFFF"/>
            <w:tcMar>
              <w:top w:w="0" w:type="dxa"/>
              <w:left w:w="0" w:type="dxa"/>
              <w:bottom w:w="0" w:type="dxa"/>
              <w:right w:w="0" w:type="dxa"/>
            </w:tcMar>
            <w:vAlign w:val="center"/>
          </w:tcPr>
          <w:p w14:paraId="24097E59" w14:textId="77777777" w:rsidR="00D72081" w:rsidRDefault="00D72081" w:rsidP="005F4416">
            <w:pPr>
              <w:spacing w:before="100" w:after="100"/>
              <w:ind w:left="100" w:right="100"/>
              <w:jc w:val="center"/>
              <w:rPr>
                <w:ins w:id="1204" w:author="Nicholas Fraser Brown" w:date="2022-01-28T21:25:00Z"/>
              </w:rPr>
            </w:pPr>
            <w:ins w:id="1205" w:author="Nicholas Fraser Brown" w:date="2022-01-28T21:25:00Z">
              <w:r>
                <w:rPr>
                  <w:rFonts w:ascii="Helvetica" w:eastAsia="Helvetica" w:hAnsi="Helvetica" w:cs="Helvetica"/>
                  <w:color w:val="000000"/>
                  <w:sz w:val="22"/>
                  <w:szCs w:val="22"/>
                </w:rPr>
                <w:t>1.00 (0.96 to 1.03)</w:t>
              </w:r>
            </w:ins>
          </w:p>
        </w:tc>
        <w:tc>
          <w:tcPr>
            <w:tcW w:w="1132" w:type="dxa"/>
            <w:shd w:val="clear" w:color="auto" w:fill="FFFFFF"/>
            <w:tcMar>
              <w:top w:w="0" w:type="dxa"/>
              <w:left w:w="0" w:type="dxa"/>
              <w:bottom w:w="0" w:type="dxa"/>
              <w:right w:w="0" w:type="dxa"/>
            </w:tcMar>
            <w:vAlign w:val="center"/>
          </w:tcPr>
          <w:p w14:paraId="1B40E2B1" w14:textId="77777777" w:rsidR="00D72081" w:rsidRDefault="00D72081" w:rsidP="005F4416">
            <w:pPr>
              <w:spacing w:before="100" w:after="100"/>
              <w:ind w:left="100" w:right="100"/>
              <w:jc w:val="center"/>
              <w:rPr>
                <w:ins w:id="1206" w:author="Nicholas Fraser Brown" w:date="2022-01-28T21:25:00Z"/>
              </w:rPr>
            </w:pPr>
            <w:ins w:id="1207" w:author="Nicholas Fraser Brown" w:date="2022-01-28T21:25:00Z">
              <w:r>
                <w:rPr>
                  <w:rFonts w:ascii="Helvetica" w:eastAsia="Helvetica" w:hAnsi="Helvetica" w:cs="Helvetica"/>
                  <w:color w:val="000000"/>
                  <w:sz w:val="22"/>
                  <w:szCs w:val="22"/>
                </w:rPr>
                <w:t>0.83</w:t>
              </w:r>
            </w:ins>
          </w:p>
        </w:tc>
      </w:tr>
      <w:tr w:rsidR="00D72081" w14:paraId="10F7AA63" w14:textId="77777777" w:rsidTr="005F4416">
        <w:trPr>
          <w:cantSplit/>
          <w:jc w:val="center"/>
          <w:ins w:id="1208" w:author="Nicholas Fraser Brown" w:date="2022-01-28T21:25:00Z"/>
        </w:trPr>
        <w:tc>
          <w:tcPr>
            <w:tcW w:w="4299" w:type="dxa"/>
            <w:shd w:val="clear" w:color="auto" w:fill="FFFFFF"/>
            <w:tcMar>
              <w:top w:w="0" w:type="dxa"/>
              <w:left w:w="0" w:type="dxa"/>
              <w:bottom w:w="0" w:type="dxa"/>
              <w:right w:w="0" w:type="dxa"/>
            </w:tcMar>
          </w:tcPr>
          <w:p w14:paraId="38E4C5D9" w14:textId="77777777" w:rsidR="00D72081" w:rsidRDefault="00D72081" w:rsidP="005F4416">
            <w:pPr>
              <w:spacing w:before="100" w:after="100"/>
              <w:ind w:left="100" w:right="100"/>
              <w:rPr>
                <w:ins w:id="1209" w:author="Nicholas Fraser Brown" w:date="2022-01-28T21:25:00Z"/>
              </w:rPr>
            </w:pPr>
            <w:ins w:id="1210" w:author="Nicholas Fraser Brown" w:date="2022-01-28T21:25:00Z">
              <w:r>
                <w:rPr>
                  <w:rFonts w:ascii="Helvetica" w:eastAsia="Helvetica" w:hAnsi="Helvetica" w:cs="Helvetica"/>
                  <w:color w:val="000000"/>
                  <w:sz w:val="22"/>
                  <w:szCs w:val="22"/>
                </w:rPr>
                <w:t>CRM</w:t>
              </w:r>
            </w:ins>
          </w:p>
        </w:tc>
        <w:tc>
          <w:tcPr>
            <w:tcW w:w="778" w:type="dxa"/>
            <w:shd w:val="clear" w:color="auto" w:fill="FFFFFF"/>
            <w:tcMar>
              <w:top w:w="0" w:type="dxa"/>
              <w:left w:w="0" w:type="dxa"/>
              <w:bottom w:w="0" w:type="dxa"/>
              <w:right w:w="0" w:type="dxa"/>
            </w:tcMar>
            <w:vAlign w:val="center"/>
          </w:tcPr>
          <w:p w14:paraId="3B86F5BE" w14:textId="77777777" w:rsidR="00D72081" w:rsidRDefault="00D72081" w:rsidP="005F4416">
            <w:pPr>
              <w:spacing w:before="100" w:after="100"/>
              <w:ind w:left="100" w:right="100"/>
              <w:jc w:val="center"/>
              <w:rPr>
                <w:ins w:id="1211" w:author="Nicholas Fraser Brown" w:date="2022-01-28T21:25:00Z"/>
              </w:rPr>
            </w:pPr>
            <w:ins w:id="1212" w:author="Nicholas Fraser Brown" w:date="2022-01-28T21:25:00Z">
              <w:r>
                <w:rPr>
                  <w:rFonts w:ascii="Helvetica" w:eastAsia="Helvetica" w:hAnsi="Helvetica" w:cs="Helvetica"/>
                  <w:color w:val="000000"/>
                  <w:sz w:val="22"/>
                  <w:szCs w:val="22"/>
                </w:rPr>
                <w:t>143</w:t>
              </w:r>
            </w:ins>
          </w:p>
        </w:tc>
        <w:tc>
          <w:tcPr>
            <w:tcW w:w="2209" w:type="dxa"/>
            <w:shd w:val="clear" w:color="auto" w:fill="FFFFFF"/>
            <w:tcMar>
              <w:top w:w="0" w:type="dxa"/>
              <w:left w:w="0" w:type="dxa"/>
              <w:bottom w:w="0" w:type="dxa"/>
              <w:right w:w="0" w:type="dxa"/>
            </w:tcMar>
            <w:vAlign w:val="center"/>
          </w:tcPr>
          <w:p w14:paraId="438E40AE" w14:textId="77777777" w:rsidR="00D72081" w:rsidRDefault="00D72081" w:rsidP="005F4416">
            <w:pPr>
              <w:spacing w:before="100" w:after="100"/>
              <w:ind w:left="100" w:right="100"/>
              <w:jc w:val="center"/>
              <w:rPr>
                <w:ins w:id="1213" w:author="Nicholas Fraser Brown" w:date="2022-01-28T21:25:00Z"/>
              </w:rPr>
            </w:pPr>
          </w:p>
        </w:tc>
        <w:tc>
          <w:tcPr>
            <w:tcW w:w="1132" w:type="dxa"/>
            <w:shd w:val="clear" w:color="auto" w:fill="FFFFFF"/>
            <w:tcMar>
              <w:top w:w="0" w:type="dxa"/>
              <w:left w:w="0" w:type="dxa"/>
              <w:bottom w:w="0" w:type="dxa"/>
              <w:right w:w="0" w:type="dxa"/>
            </w:tcMar>
            <w:vAlign w:val="center"/>
          </w:tcPr>
          <w:p w14:paraId="43543811" w14:textId="77777777" w:rsidR="00D72081" w:rsidRDefault="00D72081" w:rsidP="005F4416">
            <w:pPr>
              <w:spacing w:before="100" w:after="100"/>
              <w:ind w:left="100" w:right="100"/>
              <w:jc w:val="center"/>
              <w:rPr>
                <w:ins w:id="1214" w:author="Nicholas Fraser Brown" w:date="2022-01-28T21:25:00Z"/>
              </w:rPr>
            </w:pPr>
          </w:p>
        </w:tc>
      </w:tr>
      <w:tr w:rsidR="00D72081" w14:paraId="14515539" w14:textId="77777777" w:rsidTr="005F4416">
        <w:trPr>
          <w:cantSplit/>
          <w:jc w:val="center"/>
          <w:ins w:id="1215" w:author="Nicholas Fraser Brown" w:date="2022-01-28T21:25:00Z"/>
        </w:trPr>
        <w:tc>
          <w:tcPr>
            <w:tcW w:w="4299" w:type="dxa"/>
            <w:shd w:val="clear" w:color="auto" w:fill="FFFFFF"/>
            <w:tcMar>
              <w:top w:w="0" w:type="dxa"/>
              <w:left w:w="0" w:type="dxa"/>
              <w:bottom w:w="0" w:type="dxa"/>
              <w:right w:w="0" w:type="dxa"/>
            </w:tcMar>
          </w:tcPr>
          <w:p w14:paraId="08505303" w14:textId="77777777" w:rsidR="00D72081" w:rsidRDefault="00D72081" w:rsidP="005F4416">
            <w:pPr>
              <w:spacing w:before="100" w:after="100"/>
              <w:ind w:left="300" w:right="100"/>
              <w:rPr>
                <w:ins w:id="1216" w:author="Nicholas Fraser Brown" w:date="2022-01-28T21:25:00Z"/>
              </w:rPr>
            </w:pPr>
            <w:ins w:id="1217" w:author="Nicholas Fraser Brown" w:date="2022-01-28T21:25:00Z">
              <w:r>
                <w:rPr>
                  <w:rFonts w:ascii="Helvetica" w:eastAsia="Helvetica" w:hAnsi="Helvetica" w:cs="Helvetica"/>
                  <w:color w:val="000000"/>
                  <w:sz w:val="22"/>
                  <w:szCs w:val="22"/>
                </w:rPr>
                <w:t>pos</w:t>
              </w:r>
            </w:ins>
          </w:p>
        </w:tc>
        <w:tc>
          <w:tcPr>
            <w:tcW w:w="778" w:type="dxa"/>
            <w:shd w:val="clear" w:color="auto" w:fill="FFFFFF"/>
            <w:tcMar>
              <w:top w:w="0" w:type="dxa"/>
              <w:left w:w="0" w:type="dxa"/>
              <w:bottom w:w="0" w:type="dxa"/>
              <w:right w:w="0" w:type="dxa"/>
            </w:tcMar>
            <w:vAlign w:val="center"/>
          </w:tcPr>
          <w:p w14:paraId="0C8D52AA" w14:textId="77777777" w:rsidR="00D72081" w:rsidRDefault="00D72081" w:rsidP="005F4416">
            <w:pPr>
              <w:spacing w:before="100" w:after="100"/>
              <w:ind w:left="100" w:right="100"/>
              <w:jc w:val="center"/>
              <w:rPr>
                <w:ins w:id="1218" w:author="Nicholas Fraser Brown" w:date="2022-01-28T21:25:00Z"/>
              </w:rPr>
            </w:pPr>
          </w:p>
        </w:tc>
        <w:tc>
          <w:tcPr>
            <w:tcW w:w="2209" w:type="dxa"/>
            <w:shd w:val="clear" w:color="auto" w:fill="FFFFFF"/>
            <w:tcMar>
              <w:top w:w="0" w:type="dxa"/>
              <w:left w:w="0" w:type="dxa"/>
              <w:bottom w:w="0" w:type="dxa"/>
              <w:right w:w="0" w:type="dxa"/>
            </w:tcMar>
            <w:vAlign w:val="center"/>
          </w:tcPr>
          <w:p w14:paraId="24A8FC8E" w14:textId="77777777" w:rsidR="00D72081" w:rsidRDefault="00D72081" w:rsidP="005F4416">
            <w:pPr>
              <w:spacing w:before="100" w:after="100"/>
              <w:ind w:left="100" w:right="100"/>
              <w:jc w:val="center"/>
              <w:rPr>
                <w:ins w:id="1219" w:author="Nicholas Fraser Brown" w:date="2022-01-28T21:25:00Z"/>
              </w:rPr>
            </w:pPr>
            <w:ins w:id="1220" w:author="Nicholas Fraser Brown" w:date="2022-01-28T21:25:00Z">
              <w:r>
                <w:rPr>
                  <w:rFonts w:ascii="Helvetica" w:eastAsia="Helvetica" w:hAnsi="Helvetica" w:cs="Helvetica"/>
                  <w:color w:val="000000"/>
                  <w:sz w:val="22"/>
                  <w:szCs w:val="22"/>
                </w:rPr>
                <w:t>—</w:t>
              </w:r>
            </w:ins>
          </w:p>
        </w:tc>
        <w:tc>
          <w:tcPr>
            <w:tcW w:w="1132" w:type="dxa"/>
            <w:shd w:val="clear" w:color="auto" w:fill="FFFFFF"/>
            <w:tcMar>
              <w:top w:w="0" w:type="dxa"/>
              <w:left w:w="0" w:type="dxa"/>
              <w:bottom w:w="0" w:type="dxa"/>
              <w:right w:w="0" w:type="dxa"/>
            </w:tcMar>
            <w:vAlign w:val="center"/>
          </w:tcPr>
          <w:p w14:paraId="01EDA14A" w14:textId="77777777" w:rsidR="00D72081" w:rsidRDefault="00D72081" w:rsidP="005F4416">
            <w:pPr>
              <w:spacing w:before="100" w:after="100"/>
              <w:ind w:left="100" w:right="100"/>
              <w:jc w:val="center"/>
              <w:rPr>
                <w:ins w:id="1221" w:author="Nicholas Fraser Brown" w:date="2022-01-28T21:25:00Z"/>
              </w:rPr>
            </w:pPr>
          </w:p>
        </w:tc>
      </w:tr>
      <w:tr w:rsidR="00D72081" w14:paraId="7FF51D1D" w14:textId="77777777" w:rsidTr="005F4416">
        <w:trPr>
          <w:cantSplit/>
          <w:jc w:val="center"/>
          <w:ins w:id="1222" w:author="Nicholas Fraser Brown" w:date="2022-01-28T21:25:00Z"/>
        </w:trPr>
        <w:tc>
          <w:tcPr>
            <w:tcW w:w="4299" w:type="dxa"/>
            <w:shd w:val="clear" w:color="auto" w:fill="FFFFFF"/>
            <w:tcMar>
              <w:top w:w="0" w:type="dxa"/>
              <w:left w:w="0" w:type="dxa"/>
              <w:bottom w:w="0" w:type="dxa"/>
              <w:right w:w="0" w:type="dxa"/>
            </w:tcMar>
          </w:tcPr>
          <w:p w14:paraId="0F3F2E2D" w14:textId="77777777" w:rsidR="00D72081" w:rsidRDefault="00D72081" w:rsidP="005F4416">
            <w:pPr>
              <w:spacing w:before="100" w:after="100"/>
              <w:ind w:left="300" w:right="100"/>
              <w:rPr>
                <w:ins w:id="1223" w:author="Nicholas Fraser Brown" w:date="2022-01-28T21:25:00Z"/>
              </w:rPr>
            </w:pPr>
            <w:ins w:id="1224" w:author="Nicholas Fraser Brown" w:date="2022-01-28T21:25:00Z">
              <w:r>
                <w:rPr>
                  <w:rFonts w:ascii="Helvetica" w:eastAsia="Helvetica" w:hAnsi="Helvetica" w:cs="Helvetica"/>
                  <w:color w:val="000000"/>
                  <w:sz w:val="22"/>
                  <w:szCs w:val="22"/>
                </w:rPr>
                <w:t>neg</w:t>
              </w:r>
            </w:ins>
          </w:p>
        </w:tc>
        <w:tc>
          <w:tcPr>
            <w:tcW w:w="778" w:type="dxa"/>
            <w:shd w:val="clear" w:color="auto" w:fill="FFFFFF"/>
            <w:tcMar>
              <w:top w:w="0" w:type="dxa"/>
              <w:left w:w="0" w:type="dxa"/>
              <w:bottom w:w="0" w:type="dxa"/>
              <w:right w:w="0" w:type="dxa"/>
            </w:tcMar>
            <w:vAlign w:val="center"/>
          </w:tcPr>
          <w:p w14:paraId="05DB1CE3" w14:textId="77777777" w:rsidR="00D72081" w:rsidRDefault="00D72081" w:rsidP="005F4416">
            <w:pPr>
              <w:spacing w:before="100" w:after="100"/>
              <w:ind w:left="100" w:right="100"/>
              <w:jc w:val="center"/>
              <w:rPr>
                <w:ins w:id="1225" w:author="Nicholas Fraser Brown" w:date="2022-01-28T21:25:00Z"/>
              </w:rPr>
            </w:pPr>
          </w:p>
        </w:tc>
        <w:tc>
          <w:tcPr>
            <w:tcW w:w="2209" w:type="dxa"/>
            <w:shd w:val="clear" w:color="auto" w:fill="FFFFFF"/>
            <w:tcMar>
              <w:top w:w="0" w:type="dxa"/>
              <w:left w:w="0" w:type="dxa"/>
              <w:bottom w:w="0" w:type="dxa"/>
              <w:right w:w="0" w:type="dxa"/>
            </w:tcMar>
            <w:vAlign w:val="center"/>
          </w:tcPr>
          <w:p w14:paraId="41EFEE35" w14:textId="77777777" w:rsidR="00D72081" w:rsidRDefault="00D72081" w:rsidP="005F4416">
            <w:pPr>
              <w:spacing w:before="100" w:after="100"/>
              <w:ind w:left="100" w:right="100"/>
              <w:jc w:val="center"/>
              <w:rPr>
                <w:ins w:id="1226" w:author="Nicholas Fraser Brown" w:date="2022-01-28T21:25:00Z"/>
              </w:rPr>
            </w:pPr>
            <w:ins w:id="1227" w:author="Nicholas Fraser Brown" w:date="2022-01-28T21:25:00Z">
              <w:r>
                <w:rPr>
                  <w:rFonts w:ascii="Helvetica" w:eastAsia="Helvetica" w:hAnsi="Helvetica" w:cs="Helvetica"/>
                  <w:color w:val="000000"/>
                  <w:sz w:val="22"/>
                  <w:szCs w:val="22"/>
                </w:rPr>
                <w:t>0.13 (0.02 to 0.99)</w:t>
              </w:r>
            </w:ins>
          </w:p>
        </w:tc>
        <w:tc>
          <w:tcPr>
            <w:tcW w:w="1132" w:type="dxa"/>
            <w:shd w:val="clear" w:color="auto" w:fill="FFFFFF"/>
            <w:tcMar>
              <w:top w:w="0" w:type="dxa"/>
              <w:left w:w="0" w:type="dxa"/>
              <w:bottom w:w="0" w:type="dxa"/>
              <w:right w:w="0" w:type="dxa"/>
            </w:tcMar>
            <w:vAlign w:val="center"/>
          </w:tcPr>
          <w:p w14:paraId="2C923482" w14:textId="77777777" w:rsidR="00D72081" w:rsidRDefault="00D72081" w:rsidP="005F4416">
            <w:pPr>
              <w:spacing w:before="100" w:after="100"/>
              <w:ind w:left="100" w:right="100"/>
              <w:jc w:val="center"/>
              <w:rPr>
                <w:ins w:id="1228" w:author="Nicholas Fraser Brown" w:date="2022-01-28T21:25:00Z"/>
              </w:rPr>
            </w:pPr>
            <w:ins w:id="1229" w:author="Nicholas Fraser Brown" w:date="2022-01-28T21:25:00Z">
              <w:r w:rsidRPr="005F4416">
                <w:rPr>
                  <w:rFonts w:ascii="Helvetica" w:eastAsia="Helvetica" w:hAnsi="Helvetica" w:cs="Helvetica"/>
                  <w:b/>
                  <w:color w:val="000000"/>
                  <w:sz w:val="22"/>
                  <w:szCs w:val="22"/>
                  <w:highlight w:val="yellow"/>
                </w:rPr>
                <w:t>0.</w:t>
              </w:r>
              <w:commentRangeStart w:id="1230"/>
              <w:r w:rsidRPr="005F4416">
                <w:rPr>
                  <w:rFonts w:ascii="Helvetica" w:eastAsia="Helvetica" w:hAnsi="Helvetica" w:cs="Helvetica"/>
                  <w:b/>
                  <w:color w:val="000000"/>
                  <w:sz w:val="22"/>
                  <w:szCs w:val="22"/>
                  <w:highlight w:val="yellow"/>
                </w:rPr>
                <w:t>049</w:t>
              </w:r>
              <w:commentRangeEnd w:id="1230"/>
              <w:r>
                <w:rPr>
                  <w:rStyle w:val="CommentReference"/>
                </w:rPr>
                <w:commentReference w:id="1230"/>
              </w:r>
            </w:ins>
          </w:p>
        </w:tc>
      </w:tr>
      <w:tr w:rsidR="00D72081" w14:paraId="786B83BB" w14:textId="77777777" w:rsidTr="005F4416">
        <w:trPr>
          <w:cantSplit/>
          <w:jc w:val="center"/>
          <w:ins w:id="1231" w:author="Nicholas Fraser Brown" w:date="2022-01-28T21:25:00Z"/>
        </w:trPr>
        <w:tc>
          <w:tcPr>
            <w:tcW w:w="4299" w:type="dxa"/>
            <w:shd w:val="clear" w:color="auto" w:fill="FFFFFF"/>
            <w:tcMar>
              <w:top w:w="0" w:type="dxa"/>
              <w:left w:w="0" w:type="dxa"/>
              <w:bottom w:w="0" w:type="dxa"/>
              <w:right w:w="0" w:type="dxa"/>
            </w:tcMar>
          </w:tcPr>
          <w:p w14:paraId="796AE315" w14:textId="77777777" w:rsidR="00D72081" w:rsidRDefault="00D72081" w:rsidP="005F4416">
            <w:pPr>
              <w:spacing w:before="100" w:after="100"/>
              <w:ind w:left="100" w:right="100"/>
              <w:rPr>
                <w:ins w:id="1232" w:author="Nicholas Fraser Brown" w:date="2022-01-28T21:25:00Z"/>
              </w:rPr>
            </w:pPr>
            <w:ins w:id="1233" w:author="Nicholas Fraser Brown" w:date="2022-01-28T21:25:00Z">
              <w:r>
                <w:rPr>
                  <w:rFonts w:ascii="Helvetica" w:eastAsia="Helvetica" w:hAnsi="Helvetica" w:cs="Helvetica"/>
                  <w:color w:val="000000"/>
                  <w:sz w:val="22"/>
                  <w:szCs w:val="22"/>
                </w:rPr>
                <w:t>R status</w:t>
              </w:r>
            </w:ins>
          </w:p>
        </w:tc>
        <w:tc>
          <w:tcPr>
            <w:tcW w:w="778" w:type="dxa"/>
            <w:shd w:val="clear" w:color="auto" w:fill="FFFFFF"/>
            <w:tcMar>
              <w:top w:w="0" w:type="dxa"/>
              <w:left w:w="0" w:type="dxa"/>
              <w:bottom w:w="0" w:type="dxa"/>
              <w:right w:w="0" w:type="dxa"/>
            </w:tcMar>
            <w:vAlign w:val="center"/>
          </w:tcPr>
          <w:p w14:paraId="14969F15" w14:textId="77777777" w:rsidR="00D72081" w:rsidRDefault="00D72081" w:rsidP="005F4416">
            <w:pPr>
              <w:spacing w:before="100" w:after="100"/>
              <w:ind w:left="100" w:right="100"/>
              <w:jc w:val="center"/>
              <w:rPr>
                <w:ins w:id="1234" w:author="Nicholas Fraser Brown" w:date="2022-01-28T21:25:00Z"/>
              </w:rPr>
            </w:pPr>
            <w:ins w:id="1235" w:author="Nicholas Fraser Brown" w:date="2022-01-28T21:25:00Z">
              <w:r>
                <w:rPr>
                  <w:rFonts w:ascii="Helvetica" w:eastAsia="Helvetica" w:hAnsi="Helvetica" w:cs="Helvetica"/>
                  <w:color w:val="000000"/>
                  <w:sz w:val="22"/>
                  <w:szCs w:val="22"/>
                </w:rPr>
                <w:t>164</w:t>
              </w:r>
            </w:ins>
          </w:p>
        </w:tc>
        <w:tc>
          <w:tcPr>
            <w:tcW w:w="2209" w:type="dxa"/>
            <w:shd w:val="clear" w:color="auto" w:fill="FFFFFF"/>
            <w:tcMar>
              <w:top w:w="0" w:type="dxa"/>
              <w:left w:w="0" w:type="dxa"/>
              <w:bottom w:w="0" w:type="dxa"/>
              <w:right w:w="0" w:type="dxa"/>
            </w:tcMar>
            <w:vAlign w:val="center"/>
          </w:tcPr>
          <w:p w14:paraId="7161A53E" w14:textId="77777777" w:rsidR="00D72081" w:rsidRDefault="00D72081" w:rsidP="005F4416">
            <w:pPr>
              <w:spacing w:before="100" w:after="100"/>
              <w:ind w:left="100" w:right="100"/>
              <w:jc w:val="center"/>
              <w:rPr>
                <w:ins w:id="1236" w:author="Nicholas Fraser Brown" w:date="2022-01-28T21:25:00Z"/>
              </w:rPr>
            </w:pPr>
          </w:p>
        </w:tc>
        <w:tc>
          <w:tcPr>
            <w:tcW w:w="1132" w:type="dxa"/>
            <w:shd w:val="clear" w:color="auto" w:fill="FFFFFF"/>
            <w:tcMar>
              <w:top w:w="0" w:type="dxa"/>
              <w:left w:w="0" w:type="dxa"/>
              <w:bottom w:w="0" w:type="dxa"/>
              <w:right w:w="0" w:type="dxa"/>
            </w:tcMar>
            <w:vAlign w:val="center"/>
          </w:tcPr>
          <w:p w14:paraId="4A0D39B4" w14:textId="77777777" w:rsidR="00D72081" w:rsidRDefault="00D72081" w:rsidP="005F4416">
            <w:pPr>
              <w:spacing w:before="100" w:after="100"/>
              <w:ind w:left="100" w:right="100"/>
              <w:jc w:val="center"/>
              <w:rPr>
                <w:ins w:id="1237" w:author="Nicholas Fraser Brown" w:date="2022-01-28T21:25:00Z"/>
              </w:rPr>
            </w:pPr>
          </w:p>
        </w:tc>
      </w:tr>
      <w:tr w:rsidR="00D72081" w14:paraId="72AF59B8" w14:textId="77777777" w:rsidTr="005F4416">
        <w:trPr>
          <w:cantSplit/>
          <w:jc w:val="center"/>
          <w:ins w:id="1238" w:author="Nicholas Fraser Brown" w:date="2022-01-28T21:25:00Z"/>
        </w:trPr>
        <w:tc>
          <w:tcPr>
            <w:tcW w:w="4299" w:type="dxa"/>
            <w:shd w:val="clear" w:color="auto" w:fill="FFFFFF"/>
            <w:tcMar>
              <w:top w:w="0" w:type="dxa"/>
              <w:left w:w="0" w:type="dxa"/>
              <w:bottom w:w="0" w:type="dxa"/>
              <w:right w:w="0" w:type="dxa"/>
            </w:tcMar>
          </w:tcPr>
          <w:p w14:paraId="4FA998DD" w14:textId="77777777" w:rsidR="00D72081" w:rsidRDefault="00D72081" w:rsidP="005F4416">
            <w:pPr>
              <w:spacing w:before="100" w:after="100"/>
              <w:ind w:left="300" w:right="100"/>
              <w:rPr>
                <w:ins w:id="1239" w:author="Nicholas Fraser Brown" w:date="2022-01-28T21:25:00Z"/>
              </w:rPr>
            </w:pPr>
            <w:ins w:id="1240" w:author="Nicholas Fraser Brown" w:date="2022-01-28T21:25:00Z">
              <w:r>
                <w:rPr>
                  <w:rFonts w:ascii="Helvetica" w:eastAsia="Helvetica" w:hAnsi="Helvetica" w:cs="Helvetica"/>
                  <w:color w:val="000000"/>
                  <w:sz w:val="22"/>
                  <w:szCs w:val="22"/>
                </w:rPr>
                <w:t>R0</w:t>
              </w:r>
            </w:ins>
          </w:p>
        </w:tc>
        <w:tc>
          <w:tcPr>
            <w:tcW w:w="778" w:type="dxa"/>
            <w:shd w:val="clear" w:color="auto" w:fill="FFFFFF"/>
            <w:tcMar>
              <w:top w:w="0" w:type="dxa"/>
              <w:left w:w="0" w:type="dxa"/>
              <w:bottom w:w="0" w:type="dxa"/>
              <w:right w:w="0" w:type="dxa"/>
            </w:tcMar>
            <w:vAlign w:val="center"/>
          </w:tcPr>
          <w:p w14:paraId="385A40E9" w14:textId="77777777" w:rsidR="00D72081" w:rsidRDefault="00D72081" w:rsidP="005F4416">
            <w:pPr>
              <w:spacing w:before="100" w:after="100"/>
              <w:ind w:left="100" w:right="100"/>
              <w:jc w:val="center"/>
              <w:rPr>
                <w:ins w:id="1241" w:author="Nicholas Fraser Brown" w:date="2022-01-28T21:25:00Z"/>
              </w:rPr>
            </w:pPr>
          </w:p>
        </w:tc>
        <w:tc>
          <w:tcPr>
            <w:tcW w:w="2209" w:type="dxa"/>
            <w:shd w:val="clear" w:color="auto" w:fill="FFFFFF"/>
            <w:tcMar>
              <w:top w:w="0" w:type="dxa"/>
              <w:left w:w="0" w:type="dxa"/>
              <w:bottom w:w="0" w:type="dxa"/>
              <w:right w:w="0" w:type="dxa"/>
            </w:tcMar>
            <w:vAlign w:val="center"/>
          </w:tcPr>
          <w:p w14:paraId="7978F053" w14:textId="77777777" w:rsidR="00D72081" w:rsidRDefault="00D72081" w:rsidP="005F4416">
            <w:pPr>
              <w:spacing w:before="100" w:after="100"/>
              <w:ind w:left="100" w:right="100"/>
              <w:jc w:val="center"/>
              <w:rPr>
                <w:ins w:id="1242" w:author="Nicholas Fraser Brown" w:date="2022-01-28T21:25:00Z"/>
              </w:rPr>
            </w:pPr>
            <w:ins w:id="1243" w:author="Nicholas Fraser Brown" w:date="2022-01-28T21:25:00Z">
              <w:r>
                <w:rPr>
                  <w:rFonts w:ascii="Helvetica" w:eastAsia="Helvetica" w:hAnsi="Helvetica" w:cs="Helvetica"/>
                  <w:color w:val="000000"/>
                  <w:sz w:val="22"/>
                  <w:szCs w:val="22"/>
                </w:rPr>
                <w:t>—</w:t>
              </w:r>
            </w:ins>
          </w:p>
        </w:tc>
        <w:tc>
          <w:tcPr>
            <w:tcW w:w="1132" w:type="dxa"/>
            <w:shd w:val="clear" w:color="auto" w:fill="FFFFFF"/>
            <w:tcMar>
              <w:top w:w="0" w:type="dxa"/>
              <w:left w:w="0" w:type="dxa"/>
              <w:bottom w:w="0" w:type="dxa"/>
              <w:right w:w="0" w:type="dxa"/>
            </w:tcMar>
            <w:vAlign w:val="center"/>
          </w:tcPr>
          <w:p w14:paraId="2FA89D82" w14:textId="77777777" w:rsidR="00D72081" w:rsidRDefault="00D72081" w:rsidP="005F4416">
            <w:pPr>
              <w:spacing w:before="100" w:after="100"/>
              <w:ind w:left="100" w:right="100"/>
              <w:jc w:val="center"/>
              <w:rPr>
                <w:ins w:id="1244" w:author="Nicholas Fraser Brown" w:date="2022-01-28T21:25:00Z"/>
              </w:rPr>
            </w:pPr>
          </w:p>
        </w:tc>
      </w:tr>
      <w:tr w:rsidR="00D72081" w14:paraId="2C2D5E2C" w14:textId="77777777" w:rsidTr="005F4416">
        <w:trPr>
          <w:cantSplit/>
          <w:jc w:val="center"/>
          <w:ins w:id="1245" w:author="Nicholas Fraser Brown" w:date="2022-01-28T21:25:00Z"/>
        </w:trPr>
        <w:tc>
          <w:tcPr>
            <w:tcW w:w="4299" w:type="dxa"/>
            <w:shd w:val="clear" w:color="auto" w:fill="FFFFFF"/>
            <w:tcMar>
              <w:top w:w="0" w:type="dxa"/>
              <w:left w:w="0" w:type="dxa"/>
              <w:bottom w:w="0" w:type="dxa"/>
              <w:right w:w="0" w:type="dxa"/>
            </w:tcMar>
          </w:tcPr>
          <w:p w14:paraId="4C11CB59" w14:textId="77777777" w:rsidR="00D72081" w:rsidRDefault="00D72081" w:rsidP="005F4416">
            <w:pPr>
              <w:spacing w:before="100" w:after="100"/>
              <w:ind w:left="300" w:right="100"/>
              <w:rPr>
                <w:ins w:id="1246" w:author="Nicholas Fraser Brown" w:date="2022-01-28T21:25:00Z"/>
              </w:rPr>
            </w:pPr>
            <w:ins w:id="1247" w:author="Nicholas Fraser Brown" w:date="2022-01-28T21:25:00Z">
              <w:r>
                <w:rPr>
                  <w:rFonts w:ascii="Helvetica" w:eastAsia="Helvetica" w:hAnsi="Helvetica" w:cs="Helvetica"/>
                  <w:color w:val="000000"/>
                  <w:sz w:val="22"/>
                  <w:szCs w:val="22"/>
                </w:rPr>
                <w:t>R1</w:t>
              </w:r>
            </w:ins>
          </w:p>
        </w:tc>
        <w:tc>
          <w:tcPr>
            <w:tcW w:w="778" w:type="dxa"/>
            <w:shd w:val="clear" w:color="auto" w:fill="FFFFFF"/>
            <w:tcMar>
              <w:top w:w="0" w:type="dxa"/>
              <w:left w:w="0" w:type="dxa"/>
              <w:bottom w:w="0" w:type="dxa"/>
              <w:right w:w="0" w:type="dxa"/>
            </w:tcMar>
            <w:vAlign w:val="center"/>
          </w:tcPr>
          <w:p w14:paraId="61B2F790" w14:textId="77777777" w:rsidR="00D72081" w:rsidRDefault="00D72081" w:rsidP="005F4416">
            <w:pPr>
              <w:spacing w:before="100" w:after="100"/>
              <w:ind w:left="100" w:right="100"/>
              <w:jc w:val="center"/>
              <w:rPr>
                <w:ins w:id="1248" w:author="Nicholas Fraser Brown" w:date="2022-01-28T21:25:00Z"/>
              </w:rPr>
            </w:pPr>
          </w:p>
        </w:tc>
        <w:tc>
          <w:tcPr>
            <w:tcW w:w="2209" w:type="dxa"/>
            <w:shd w:val="clear" w:color="auto" w:fill="FFFFFF"/>
            <w:tcMar>
              <w:top w:w="0" w:type="dxa"/>
              <w:left w:w="0" w:type="dxa"/>
              <w:bottom w:w="0" w:type="dxa"/>
              <w:right w:w="0" w:type="dxa"/>
            </w:tcMar>
            <w:vAlign w:val="center"/>
          </w:tcPr>
          <w:p w14:paraId="29D02E2C" w14:textId="77777777" w:rsidR="00D72081" w:rsidRDefault="00D72081" w:rsidP="005F4416">
            <w:pPr>
              <w:spacing w:before="100" w:after="100"/>
              <w:ind w:left="100" w:right="100"/>
              <w:jc w:val="center"/>
              <w:rPr>
                <w:ins w:id="1249" w:author="Nicholas Fraser Brown" w:date="2022-01-28T21:25:00Z"/>
              </w:rPr>
            </w:pPr>
            <w:ins w:id="1250" w:author="Nicholas Fraser Brown" w:date="2022-01-28T21:25:00Z">
              <w:r>
                <w:rPr>
                  <w:rFonts w:ascii="Helvetica" w:eastAsia="Helvetica" w:hAnsi="Helvetica" w:cs="Helvetica"/>
                  <w:color w:val="000000"/>
                  <w:sz w:val="22"/>
                  <w:szCs w:val="22"/>
                </w:rPr>
                <w:t>6.68 (2.91 to 15.3)</w:t>
              </w:r>
            </w:ins>
          </w:p>
        </w:tc>
        <w:tc>
          <w:tcPr>
            <w:tcW w:w="1132" w:type="dxa"/>
            <w:shd w:val="clear" w:color="auto" w:fill="FFFFFF"/>
            <w:tcMar>
              <w:top w:w="0" w:type="dxa"/>
              <w:left w:w="0" w:type="dxa"/>
              <w:bottom w:w="0" w:type="dxa"/>
              <w:right w:w="0" w:type="dxa"/>
            </w:tcMar>
            <w:vAlign w:val="center"/>
          </w:tcPr>
          <w:p w14:paraId="3288262D" w14:textId="77777777" w:rsidR="00D72081" w:rsidRDefault="00D72081" w:rsidP="005F4416">
            <w:pPr>
              <w:spacing w:before="100" w:after="100"/>
              <w:ind w:left="100" w:right="100"/>
              <w:jc w:val="center"/>
              <w:rPr>
                <w:ins w:id="1251" w:author="Nicholas Fraser Brown" w:date="2022-01-28T21:25:00Z"/>
              </w:rPr>
            </w:pPr>
            <w:ins w:id="1252" w:author="Nicholas Fraser Brown" w:date="2022-01-28T21:25:00Z">
              <w:r>
                <w:rPr>
                  <w:rFonts w:ascii="Helvetica" w:eastAsia="Helvetica" w:hAnsi="Helvetica" w:cs="Helvetica"/>
                  <w:b/>
                  <w:color w:val="000000"/>
                  <w:sz w:val="22"/>
                  <w:szCs w:val="22"/>
                </w:rPr>
                <w:t>&lt;0.001</w:t>
              </w:r>
            </w:ins>
          </w:p>
        </w:tc>
      </w:tr>
      <w:tr w:rsidR="00D72081" w14:paraId="7C50D873" w14:textId="77777777" w:rsidTr="005F4416">
        <w:trPr>
          <w:cantSplit/>
          <w:jc w:val="center"/>
          <w:ins w:id="1253" w:author="Nicholas Fraser Brown" w:date="2022-01-28T21:25:00Z"/>
        </w:trPr>
        <w:tc>
          <w:tcPr>
            <w:tcW w:w="4299" w:type="dxa"/>
            <w:shd w:val="clear" w:color="auto" w:fill="FFFFFF"/>
            <w:tcMar>
              <w:top w:w="0" w:type="dxa"/>
              <w:left w:w="0" w:type="dxa"/>
              <w:bottom w:w="0" w:type="dxa"/>
              <w:right w:w="0" w:type="dxa"/>
            </w:tcMar>
          </w:tcPr>
          <w:p w14:paraId="63827EF2" w14:textId="77777777" w:rsidR="00D72081" w:rsidRDefault="00D72081" w:rsidP="005F4416">
            <w:pPr>
              <w:spacing w:before="100" w:after="100"/>
              <w:ind w:left="100" w:right="100"/>
              <w:rPr>
                <w:ins w:id="1254" w:author="Nicholas Fraser Brown" w:date="2022-01-28T21:25:00Z"/>
              </w:rPr>
            </w:pPr>
            <w:ins w:id="1255" w:author="Nicholas Fraser Brown" w:date="2022-01-28T21:25:00Z">
              <w:r>
                <w:rPr>
                  <w:rFonts w:ascii="Helvetica" w:eastAsia="Helvetica" w:hAnsi="Helvetica" w:cs="Helvetica"/>
                  <w:color w:val="000000"/>
                  <w:sz w:val="22"/>
                  <w:szCs w:val="22"/>
                </w:rPr>
                <w:t>TRG status</w:t>
              </w:r>
            </w:ins>
          </w:p>
        </w:tc>
        <w:tc>
          <w:tcPr>
            <w:tcW w:w="778" w:type="dxa"/>
            <w:shd w:val="clear" w:color="auto" w:fill="FFFFFF"/>
            <w:tcMar>
              <w:top w:w="0" w:type="dxa"/>
              <w:left w:w="0" w:type="dxa"/>
              <w:bottom w:w="0" w:type="dxa"/>
              <w:right w:w="0" w:type="dxa"/>
            </w:tcMar>
            <w:vAlign w:val="center"/>
          </w:tcPr>
          <w:p w14:paraId="204CF643" w14:textId="77777777" w:rsidR="00D72081" w:rsidRDefault="00D72081" w:rsidP="005F4416">
            <w:pPr>
              <w:spacing w:before="100" w:after="100"/>
              <w:ind w:left="100" w:right="100"/>
              <w:jc w:val="center"/>
              <w:rPr>
                <w:ins w:id="1256" w:author="Nicholas Fraser Brown" w:date="2022-01-28T21:25:00Z"/>
              </w:rPr>
            </w:pPr>
            <w:ins w:id="1257" w:author="Nicholas Fraser Brown" w:date="2022-01-28T21:25:00Z">
              <w:r>
                <w:rPr>
                  <w:rFonts w:ascii="Helvetica" w:eastAsia="Helvetica" w:hAnsi="Helvetica" w:cs="Helvetica"/>
                  <w:color w:val="000000"/>
                  <w:sz w:val="22"/>
                  <w:szCs w:val="22"/>
                </w:rPr>
                <w:t>79</w:t>
              </w:r>
            </w:ins>
          </w:p>
        </w:tc>
        <w:tc>
          <w:tcPr>
            <w:tcW w:w="2209" w:type="dxa"/>
            <w:shd w:val="clear" w:color="auto" w:fill="FFFFFF"/>
            <w:tcMar>
              <w:top w:w="0" w:type="dxa"/>
              <w:left w:w="0" w:type="dxa"/>
              <w:bottom w:w="0" w:type="dxa"/>
              <w:right w:w="0" w:type="dxa"/>
            </w:tcMar>
            <w:vAlign w:val="center"/>
          </w:tcPr>
          <w:p w14:paraId="439034D7" w14:textId="77777777" w:rsidR="00D72081" w:rsidRDefault="00D72081" w:rsidP="005F4416">
            <w:pPr>
              <w:spacing w:before="100" w:after="100"/>
              <w:ind w:left="100" w:right="100"/>
              <w:jc w:val="center"/>
              <w:rPr>
                <w:ins w:id="1258" w:author="Nicholas Fraser Brown" w:date="2022-01-28T21:25:00Z"/>
              </w:rPr>
            </w:pPr>
          </w:p>
        </w:tc>
        <w:tc>
          <w:tcPr>
            <w:tcW w:w="1132" w:type="dxa"/>
            <w:shd w:val="clear" w:color="auto" w:fill="FFFFFF"/>
            <w:tcMar>
              <w:top w:w="0" w:type="dxa"/>
              <w:left w:w="0" w:type="dxa"/>
              <w:bottom w:w="0" w:type="dxa"/>
              <w:right w:w="0" w:type="dxa"/>
            </w:tcMar>
            <w:vAlign w:val="center"/>
          </w:tcPr>
          <w:p w14:paraId="0E480768" w14:textId="77777777" w:rsidR="00D72081" w:rsidRDefault="00D72081" w:rsidP="005F4416">
            <w:pPr>
              <w:spacing w:before="100" w:after="100"/>
              <w:ind w:left="100" w:right="100"/>
              <w:jc w:val="center"/>
              <w:rPr>
                <w:ins w:id="1259" w:author="Nicholas Fraser Brown" w:date="2022-01-28T21:25:00Z"/>
              </w:rPr>
            </w:pPr>
          </w:p>
        </w:tc>
      </w:tr>
      <w:tr w:rsidR="00D72081" w14:paraId="33E43146" w14:textId="77777777" w:rsidTr="005F4416">
        <w:trPr>
          <w:cantSplit/>
          <w:jc w:val="center"/>
          <w:ins w:id="1260" w:author="Nicholas Fraser Brown" w:date="2022-01-28T21:25:00Z"/>
        </w:trPr>
        <w:tc>
          <w:tcPr>
            <w:tcW w:w="4299" w:type="dxa"/>
            <w:shd w:val="clear" w:color="auto" w:fill="FFFFFF"/>
            <w:tcMar>
              <w:top w:w="0" w:type="dxa"/>
              <w:left w:w="0" w:type="dxa"/>
              <w:bottom w:w="0" w:type="dxa"/>
              <w:right w:w="0" w:type="dxa"/>
            </w:tcMar>
          </w:tcPr>
          <w:p w14:paraId="448CB268" w14:textId="77777777" w:rsidR="00D72081" w:rsidRDefault="00D72081" w:rsidP="005F4416">
            <w:pPr>
              <w:spacing w:before="100" w:after="100"/>
              <w:ind w:left="300" w:right="100"/>
              <w:rPr>
                <w:ins w:id="1261" w:author="Nicholas Fraser Brown" w:date="2022-01-28T21:25:00Z"/>
              </w:rPr>
            </w:pPr>
            <w:ins w:id="1262" w:author="Nicholas Fraser Brown" w:date="2022-01-28T21:25:00Z">
              <w:r>
                <w:rPr>
                  <w:rFonts w:ascii="Helvetica" w:eastAsia="Helvetica" w:hAnsi="Helvetica" w:cs="Helvetica"/>
                  <w:color w:val="000000"/>
                  <w:sz w:val="22"/>
                  <w:szCs w:val="22"/>
                </w:rPr>
                <w:t>TRG3</w:t>
              </w:r>
            </w:ins>
          </w:p>
        </w:tc>
        <w:tc>
          <w:tcPr>
            <w:tcW w:w="778" w:type="dxa"/>
            <w:shd w:val="clear" w:color="auto" w:fill="FFFFFF"/>
            <w:tcMar>
              <w:top w:w="0" w:type="dxa"/>
              <w:left w:w="0" w:type="dxa"/>
              <w:bottom w:w="0" w:type="dxa"/>
              <w:right w:w="0" w:type="dxa"/>
            </w:tcMar>
            <w:vAlign w:val="center"/>
          </w:tcPr>
          <w:p w14:paraId="64A518B8" w14:textId="77777777" w:rsidR="00D72081" w:rsidRDefault="00D72081" w:rsidP="005F4416">
            <w:pPr>
              <w:spacing w:before="100" w:after="100"/>
              <w:ind w:left="100" w:right="100"/>
              <w:jc w:val="center"/>
              <w:rPr>
                <w:ins w:id="1263" w:author="Nicholas Fraser Brown" w:date="2022-01-28T21:25:00Z"/>
              </w:rPr>
            </w:pPr>
          </w:p>
        </w:tc>
        <w:tc>
          <w:tcPr>
            <w:tcW w:w="2209" w:type="dxa"/>
            <w:shd w:val="clear" w:color="auto" w:fill="FFFFFF"/>
            <w:tcMar>
              <w:top w:w="0" w:type="dxa"/>
              <w:left w:w="0" w:type="dxa"/>
              <w:bottom w:w="0" w:type="dxa"/>
              <w:right w:w="0" w:type="dxa"/>
            </w:tcMar>
            <w:vAlign w:val="center"/>
          </w:tcPr>
          <w:p w14:paraId="2CB23BFD" w14:textId="77777777" w:rsidR="00D72081" w:rsidRDefault="00D72081" w:rsidP="005F4416">
            <w:pPr>
              <w:spacing w:before="100" w:after="100"/>
              <w:ind w:left="100" w:right="100"/>
              <w:jc w:val="center"/>
              <w:rPr>
                <w:ins w:id="1264" w:author="Nicholas Fraser Brown" w:date="2022-01-28T21:25:00Z"/>
              </w:rPr>
            </w:pPr>
            <w:ins w:id="1265" w:author="Nicholas Fraser Brown" w:date="2022-01-28T21:25:00Z">
              <w:r>
                <w:rPr>
                  <w:rFonts w:ascii="Helvetica" w:eastAsia="Helvetica" w:hAnsi="Helvetica" w:cs="Helvetica"/>
                  <w:color w:val="000000"/>
                  <w:sz w:val="22"/>
                  <w:szCs w:val="22"/>
                </w:rPr>
                <w:t>—</w:t>
              </w:r>
            </w:ins>
          </w:p>
        </w:tc>
        <w:tc>
          <w:tcPr>
            <w:tcW w:w="1132" w:type="dxa"/>
            <w:shd w:val="clear" w:color="auto" w:fill="FFFFFF"/>
            <w:tcMar>
              <w:top w:w="0" w:type="dxa"/>
              <w:left w:w="0" w:type="dxa"/>
              <w:bottom w:w="0" w:type="dxa"/>
              <w:right w:w="0" w:type="dxa"/>
            </w:tcMar>
            <w:vAlign w:val="center"/>
          </w:tcPr>
          <w:p w14:paraId="4CB41706" w14:textId="77777777" w:rsidR="00D72081" w:rsidRDefault="00D72081" w:rsidP="005F4416">
            <w:pPr>
              <w:spacing w:before="100" w:after="100"/>
              <w:ind w:left="100" w:right="100"/>
              <w:jc w:val="center"/>
              <w:rPr>
                <w:ins w:id="1266" w:author="Nicholas Fraser Brown" w:date="2022-01-28T21:25:00Z"/>
              </w:rPr>
            </w:pPr>
          </w:p>
        </w:tc>
      </w:tr>
      <w:tr w:rsidR="00D72081" w14:paraId="0C6A43DA" w14:textId="77777777" w:rsidTr="005F4416">
        <w:trPr>
          <w:cantSplit/>
          <w:jc w:val="center"/>
          <w:ins w:id="1267" w:author="Nicholas Fraser Brown" w:date="2022-01-28T21:25:00Z"/>
        </w:trPr>
        <w:tc>
          <w:tcPr>
            <w:tcW w:w="4299" w:type="dxa"/>
            <w:shd w:val="clear" w:color="auto" w:fill="FFFFFF"/>
            <w:tcMar>
              <w:top w:w="0" w:type="dxa"/>
              <w:left w:w="0" w:type="dxa"/>
              <w:bottom w:w="0" w:type="dxa"/>
              <w:right w:w="0" w:type="dxa"/>
            </w:tcMar>
          </w:tcPr>
          <w:p w14:paraId="54431A14" w14:textId="77777777" w:rsidR="00D72081" w:rsidRDefault="00D72081" w:rsidP="005F4416">
            <w:pPr>
              <w:spacing w:before="100" w:after="100"/>
              <w:ind w:left="300" w:right="100"/>
              <w:rPr>
                <w:ins w:id="1268" w:author="Nicholas Fraser Brown" w:date="2022-01-28T21:25:00Z"/>
              </w:rPr>
            </w:pPr>
            <w:ins w:id="1269" w:author="Nicholas Fraser Brown" w:date="2022-01-28T21:25:00Z">
              <w:r>
                <w:rPr>
                  <w:rFonts w:ascii="Helvetica" w:eastAsia="Helvetica" w:hAnsi="Helvetica" w:cs="Helvetica"/>
                  <w:color w:val="000000"/>
                  <w:sz w:val="22"/>
                  <w:szCs w:val="22"/>
                </w:rPr>
                <w:t>TRG0</w:t>
              </w:r>
            </w:ins>
          </w:p>
        </w:tc>
        <w:tc>
          <w:tcPr>
            <w:tcW w:w="778" w:type="dxa"/>
            <w:shd w:val="clear" w:color="auto" w:fill="FFFFFF"/>
            <w:tcMar>
              <w:top w:w="0" w:type="dxa"/>
              <w:left w:w="0" w:type="dxa"/>
              <w:bottom w:w="0" w:type="dxa"/>
              <w:right w:w="0" w:type="dxa"/>
            </w:tcMar>
            <w:vAlign w:val="center"/>
          </w:tcPr>
          <w:p w14:paraId="2D4C4E54" w14:textId="77777777" w:rsidR="00D72081" w:rsidRDefault="00D72081" w:rsidP="005F4416">
            <w:pPr>
              <w:spacing w:before="100" w:after="100"/>
              <w:ind w:left="100" w:right="100"/>
              <w:jc w:val="center"/>
              <w:rPr>
                <w:ins w:id="1270" w:author="Nicholas Fraser Brown" w:date="2022-01-28T21:25:00Z"/>
              </w:rPr>
            </w:pPr>
          </w:p>
        </w:tc>
        <w:tc>
          <w:tcPr>
            <w:tcW w:w="2209" w:type="dxa"/>
            <w:shd w:val="clear" w:color="auto" w:fill="FFFFFF"/>
            <w:tcMar>
              <w:top w:w="0" w:type="dxa"/>
              <w:left w:w="0" w:type="dxa"/>
              <w:bottom w:w="0" w:type="dxa"/>
              <w:right w:w="0" w:type="dxa"/>
            </w:tcMar>
            <w:vAlign w:val="center"/>
          </w:tcPr>
          <w:p w14:paraId="6365B6EB" w14:textId="77777777" w:rsidR="00D72081" w:rsidRDefault="00D72081" w:rsidP="005F4416">
            <w:pPr>
              <w:spacing w:before="100" w:after="100"/>
              <w:ind w:left="100" w:right="100"/>
              <w:jc w:val="center"/>
              <w:rPr>
                <w:ins w:id="1271" w:author="Nicholas Fraser Brown" w:date="2022-01-28T21:25:00Z"/>
              </w:rPr>
            </w:pPr>
            <w:ins w:id="1272" w:author="Nicholas Fraser Brown" w:date="2022-01-28T21:25:00Z">
              <w:r>
                <w:rPr>
                  <w:rFonts w:ascii="Helvetica" w:eastAsia="Helvetica" w:hAnsi="Helvetica" w:cs="Helvetica"/>
                  <w:color w:val="000000"/>
                  <w:sz w:val="22"/>
                  <w:szCs w:val="22"/>
                </w:rPr>
                <w:t>0.00 (0.00 to Inf)</w:t>
              </w:r>
            </w:ins>
          </w:p>
        </w:tc>
        <w:tc>
          <w:tcPr>
            <w:tcW w:w="1132" w:type="dxa"/>
            <w:shd w:val="clear" w:color="auto" w:fill="FFFFFF"/>
            <w:tcMar>
              <w:top w:w="0" w:type="dxa"/>
              <w:left w:w="0" w:type="dxa"/>
              <w:bottom w:w="0" w:type="dxa"/>
              <w:right w:w="0" w:type="dxa"/>
            </w:tcMar>
            <w:vAlign w:val="center"/>
          </w:tcPr>
          <w:p w14:paraId="50273D5F" w14:textId="77777777" w:rsidR="00D72081" w:rsidRDefault="00D72081" w:rsidP="005F4416">
            <w:pPr>
              <w:spacing w:before="100" w:after="100"/>
              <w:ind w:left="100" w:right="100"/>
              <w:jc w:val="center"/>
              <w:rPr>
                <w:ins w:id="1273" w:author="Nicholas Fraser Brown" w:date="2022-01-28T21:25:00Z"/>
              </w:rPr>
            </w:pPr>
            <w:ins w:id="1274" w:author="Nicholas Fraser Brown" w:date="2022-01-28T21:25:00Z">
              <w:r>
                <w:rPr>
                  <w:rFonts w:ascii="Helvetica" w:eastAsia="Helvetica" w:hAnsi="Helvetica" w:cs="Helvetica"/>
                  <w:color w:val="000000"/>
                  <w:sz w:val="22"/>
                  <w:szCs w:val="22"/>
                </w:rPr>
                <w:t>&gt;0.99</w:t>
              </w:r>
            </w:ins>
          </w:p>
        </w:tc>
      </w:tr>
      <w:tr w:rsidR="00D72081" w14:paraId="436261B6" w14:textId="77777777" w:rsidTr="005F4416">
        <w:trPr>
          <w:cantSplit/>
          <w:jc w:val="center"/>
          <w:ins w:id="1275" w:author="Nicholas Fraser Brown" w:date="2022-01-28T21:25:00Z"/>
        </w:trPr>
        <w:tc>
          <w:tcPr>
            <w:tcW w:w="4299" w:type="dxa"/>
            <w:shd w:val="clear" w:color="auto" w:fill="FFFFFF"/>
            <w:tcMar>
              <w:top w:w="0" w:type="dxa"/>
              <w:left w:w="0" w:type="dxa"/>
              <w:bottom w:w="0" w:type="dxa"/>
              <w:right w:w="0" w:type="dxa"/>
            </w:tcMar>
          </w:tcPr>
          <w:p w14:paraId="63B9A99B" w14:textId="77777777" w:rsidR="00D72081" w:rsidRDefault="00D72081" w:rsidP="005F4416">
            <w:pPr>
              <w:spacing w:before="100" w:after="100"/>
              <w:ind w:left="300" w:right="100"/>
              <w:rPr>
                <w:ins w:id="1276" w:author="Nicholas Fraser Brown" w:date="2022-01-28T21:25:00Z"/>
              </w:rPr>
            </w:pPr>
            <w:ins w:id="1277" w:author="Nicholas Fraser Brown" w:date="2022-01-28T21:25:00Z">
              <w:r>
                <w:rPr>
                  <w:rFonts w:ascii="Helvetica" w:eastAsia="Helvetica" w:hAnsi="Helvetica" w:cs="Helvetica"/>
                  <w:color w:val="000000"/>
                  <w:sz w:val="22"/>
                  <w:szCs w:val="22"/>
                </w:rPr>
                <w:lastRenderedPageBreak/>
                <w:t>TRG1</w:t>
              </w:r>
            </w:ins>
          </w:p>
        </w:tc>
        <w:tc>
          <w:tcPr>
            <w:tcW w:w="778" w:type="dxa"/>
            <w:shd w:val="clear" w:color="auto" w:fill="FFFFFF"/>
            <w:tcMar>
              <w:top w:w="0" w:type="dxa"/>
              <w:left w:w="0" w:type="dxa"/>
              <w:bottom w:w="0" w:type="dxa"/>
              <w:right w:w="0" w:type="dxa"/>
            </w:tcMar>
            <w:vAlign w:val="center"/>
          </w:tcPr>
          <w:p w14:paraId="64AC8DFA" w14:textId="77777777" w:rsidR="00D72081" w:rsidRDefault="00D72081" w:rsidP="005F4416">
            <w:pPr>
              <w:spacing w:before="100" w:after="100"/>
              <w:ind w:left="100" w:right="100"/>
              <w:jc w:val="center"/>
              <w:rPr>
                <w:ins w:id="1278" w:author="Nicholas Fraser Brown" w:date="2022-01-28T21:25:00Z"/>
              </w:rPr>
            </w:pPr>
          </w:p>
        </w:tc>
        <w:tc>
          <w:tcPr>
            <w:tcW w:w="2209" w:type="dxa"/>
            <w:shd w:val="clear" w:color="auto" w:fill="FFFFFF"/>
            <w:tcMar>
              <w:top w:w="0" w:type="dxa"/>
              <w:left w:w="0" w:type="dxa"/>
              <w:bottom w:w="0" w:type="dxa"/>
              <w:right w:w="0" w:type="dxa"/>
            </w:tcMar>
            <w:vAlign w:val="center"/>
          </w:tcPr>
          <w:p w14:paraId="4ACF9486" w14:textId="77777777" w:rsidR="00D72081" w:rsidRDefault="00D72081" w:rsidP="005F4416">
            <w:pPr>
              <w:spacing w:before="100" w:after="100"/>
              <w:ind w:left="100" w:right="100"/>
              <w:jc w:val="center"/>
              <w:rPr>
                <w:ins w:id="1279" w:author="Nicholas Fraser Brown" w:date="2022-01-28T21:25:00Z"/>
              </w:rPr>
            </w:pPr>
            <w:ins w:id="1280" w:author="Nicholas Fraser Brown" w:date="2022-01-28T21:25:00Z">
              <w:r>
                <w:rPr>
                  <w:rFonts w:ascii="Helvetica" w:eastAsia="Helvetica" w:hAnsi="Helvetica" w:cs="Helvetica"/>
                  <w:color w:val="000000"/>
                  <w:sz w:val="22"/>
                  <w:szCs w:val="22"/>
                </w:rPr>
                <w:t>2.07 (0.37 to 11.4)</w:t>
              </w:r>
            </w:ins>
          </w:p>
        </w:tc>
        <w:tc>
          <w:tcPr>
            <w:tcW w:w="1132" w:type="dxa"/>
            <w:shd w:val="clear" w:color="auto" w:fill="FFFFFF"/>
            <w:tcMar>
              <w:top w:w="0" w:type="dxa"/>
              <w:left w:w="0" w:type="dxa"/>
              <w:bottom w:w="0" w:type="dxa"/>
              <w:right w:w="0" w:type="dxa"/>
            </w:tcMar>
            <w:vAlign w:val="center"/>
          </w:tcPr>
          <w:p w14:paraId="1881B751" w14:textId="77777777" w:rsidR="00D72081" w:rsidRDefault="00D72081" w:rsidP="005F4416">
            <w:pPr>
              <w:spacing w:before="100" w:after="100"/>
              <w:ind w:left="100" w:right="100"/>
              <w:jc w:val="center"/>
              <w:rPr>
                <w:ins w:id="1281" w:author="Nicholas Fraser Brown" w:date="2022-01-28T21:25:00Z"/>
              </w:rPr>
            </w:pPr>
            <w:ins w:id="1282" w:author="Nicholas Fraser Brown" w:date="2022-01-28T21:25:00Z">
              <w:r>
                <w:rPr>
                  <w:rFonts w:ascii="Helvetica" w:eastAsia="Helvetica" w:hAnsi="Helvetica" w:cs="Helvetica"/>
                  <w:color w:val="000000"/>
                  <w:sz w:val="22"/>
                  <w:szCs w:val="22"/>
                </w:rPr>
                <w:t>0.41</w:t>
              </w:r>
            </w:ins>
          </w:p>
        </w:tc>
      </w:tr>
      <w:tr w:rsidR="00D72081" w14:paraId="71D2911E" w14:textId="77777777" w:rsidTr="005F4416">
        <w:trPr>
          <w:cantSplit/>
          <w:jc w:val="center"/>
          <w:ins w:id="1283" w:author="Nicholas Fraser Brown" w:date="2022-01-28T21:25:00Z"/>
        </w:trPr>
        <w:tc>
          <w:tcPr>
            <w:tcW w:w="4299" w:type="dxa"/>
            <w:shd w:val="clear" w:color="auto" w:fill="FFFFFF"/>
            <w:tcMar>
              <w:top w:w="0" w:type="dxa"/>
              <w:left w:w="0" w:type="dxa"/>
              <w:bottom w:w="0" w:type="dxa"/>
              <w:right w:w="0" w:type="dxa"/>
            </w:tcMar>
          </w:tcPr>
          <w:p w14:paraId="304B614E" w14:textId="77777777" w:rsidR="00D72081" w:rsidRDefault="00D72081" w:rsidP="005F4416">
            <w:pPr>
              <w:spacing w:before="100" w:after="100"/>
              <w:ind w:left="300" w:right="100"/>
              <w:rPr>
                <w:ins w:id="1284" w:author="Nicholas Fraser Brown" w:date="2022-01-28T21:25:00Z"/>
              </w:rPr>
            </w:pPr>
            <w:ins w:id="1285" w:author="Nicholas Fraser Brown" w:date="2022-01-28T21:25:00Z">
              <w:r>
                <w:rPr>
                  <w:rFonts w:ascii="Helvetica" w:eastAsia="Helvetica" w:hAnsi="Helvetica" w:cs="Helvetica"/>
                  <w:color w:val="000000"/>
                  <w:sz w:val="22"/>
                  <w:szCs w:val="22"/>
                </w:rPr>
                <w:t>TRG2</w:t>
              </w:r>
            </w:ins>
          </w:p>
        </w:tc>
        <w:tc>
          <w:tcPr>
            <w:tcW w:w="778" w:type="dxa"/>
            <w:shd w:val="clear" w:color="auto" w:fill="FFFFFF"/>
            <w:tcMar>
              <w:top w:w="0" w:type="dxa"/>
              <w:left w:w="0" w:type="dxa"/>
              <w:bottom w:w="0" w:type="dxa"/>
              <w:right w:w="0" w:type="dxa"/>
            </w:tcMar>
            <w:vAlign w:val="center"/>
          </w:tcPr>
          <w:p w14:paraId="56E0AD2C" w14:textId="77777777" w:rsidR="00D72081" w:rsidRDefault="00D72081" w:rsidP="005F4416">
            <w:pPr>
              <w:spacing w:before="100" w:after="100"/>
              <w:ind w:left="100" w:right="100"/>
              <w:jc w:val="center"/>
              <w:rPr>
                <w:ins w:id="1286" w:author="Nicholas Fraser Brown" w:date="2022-01-28T21:25:00Z"/>
              </w:rPr>
            </w:pPr>
          </w:p>
        </w:tc>
        <w:tc>
          <w:tcPr>
            <w:tcW w:w="2209" w:type="dxa"/>
            <w:shd w:val="clear" w:color="auto" w:fill="FFFFFF"/>
            <w:tcMar>
              <w:top w:w="0" w:type="dxa"/>
              <w:left w:w="0" w:type="dxa"/>
              <w:bottom w:w="0" w:type="dxa"/>
              <w:right w:w="0" w:type="dxa"/>
            </w:tcMar>
            <w:vAlign w:val="center"/>
          </w:tcPr>
          <w:p w14:paraId="046067E6" w14:textId="77777777" w:rsidR="00D72081" w:rsidRDefault="00D72081" w:rsidP="005F4416">
            <w:pPr>
              <w:spacing w:before="100" w:after="100"/>
              <w:ind w:left="100" w:right="100"/>
              <w:jc w:val="center"/>
              <w:rPr>
                <w:ins w:id="1287" w:author="Nicholas Fraser Brown" w:date="2022-01-28T21:25:00Z"/>
              </w:rPr>
            </w:pPr>
            <w:ins w:id="1288" w:author="Nicholas Fraser Brown" w:date="2022-01-28T21:25:00Z">
              <w:r>
                <w:rPr>
                  <w:rFonts w:ascii="Helvetica" w:eastAsia="Helvetica" w:hAnsi="Helvetica" w:cs="Helvetica"/>
                  <w:color w:val="000000"/>
                  <w:sz w:val="22"/>
                  <w:szCs w:val="22"/>
                </w:rPr>
                <w:t>0.76 (0.20 to 2.83)</w:t>
              </w:r>
            </w:ins>
          </w:p>
        </w:tc>
        <w:tc>
          <w:tcPr>
            <w:tcW w:w="1132" w:type="dxa"/>
            <w:shd w:val="clear" w:color="auto" w:fill="FFFFFF"/>
            <w:tcMar>
              <w:top w:w="0" w:type="dxa"/>
              <w:left w:w="0" w:type="dxa"/>
              <w:bottom w:w="0" w:type="dxa"/>
              <w:right w:w="0" w:type="dxa"/>
            </w:tcMar>
            <w:vAlign w:val="center"/>
          </w:tcPr>
          <w:p w14:paraId="017EA026" w14:textId="77777777" w:rsidR="00D72081" w:rsidRDefault="00D72081" w:rsidP="005F4416">
            <w:pPr>
              <w:spacing w:before="100" w:after="100"/>
              <w:ind w:left="100" w:right="100"/>
              <w:jc w:val="center"/>
              <w:rPr>
                <w:ins w:id="1289" w:author="Nicholas Fraser Brown" w:date="2022-01-28T21:25:00Z"/>
              </w:rPr>
            </w:pPr>
            <w:ins w:id="1290" w:author="Nicholas Fraser Brown" w:date="2022-01-28T21:25:00Z">
              <w:r>
                <w:rPr>
                  <w:rFonts w:ascii="Helvetica" w:eastAsia="Helvetica" w:hAnsi="Helvetica" w:cs="Helvetica"/>
                  <w:color w:val="000000"/>
                  <w:sz w:val="22"/>
                  <w:szCs w:val="22"/>
                </w:rPr>
                <w:t>0.68</w:t>
              </w:r>
            </w:ins>
          </w:p>
        </w:tc>
      </w:tr>
      <w:tr w:rsidR="00D72081" w14:paraId="6117C31A" w14:textId="77777777" w:rsidTr="005F4416">
        <w:trPr>
          <w:cantSplit/>
          <w:jc w:val="center"/>
          <w:ins w:id="1291" w:author="Nicholas Fraser Brown" w:date="2022-01-28T21:25:00Z"/>
        </w:trPr>
        <w:tc>
          <w:tcPr>
            <w:tcW w:w="4299" w:type="dxa"/>
            <w:shd w:val="clear" w:color="auto" w:fill="FFFFFF"/>
            <w:tcMar>
              <w:top w:w="0" w:type="dxa"/>
              <w:left w:w="0" w:type="dxa"/>
              <w:bottom w:w="0" w:type="dxa"/>
              <w:right w:w="0" w:type="dxa"/>
            </w:tcMar>
          </w:tcPr>
          <w:p w14:paraId="36161866" w14:textId="77777777" w:rsidR="00D72081" w:rsidRDefault="00D72081" w:rsidP="005F4416">
            <w:pPr>
              <w:spacing w:before="100" w:after="100"/>
              <w:ind w:left="300" w:right="100"/>
              <w:rPr>
                <w:ins w:id="1292" w:author="Nicholas Fraser Brown" w:date="2022-01-28T21:25:00Z"/>
              </w:rPr>
            </w:pPr>
            <w:ins w:id="1293" w:author="Nicholas Fraser Brown" w:date="2022-01-28T21:25:00Z">
              <w:r>
                <w:rPr>
                  <w:rFonts w:ascii="Helvetica" w:eastAsia="Helvetica" w:hAnsi="Helvetica" w:cs="Helvetica"/>
                  <w:color w:val="000000"/>
                  <w:sz w:val="22"/>
                  <w:szCs w:val="22"/>
                </w:rPr>
                <w:t>TRG4</w:t>
              </w:r>
            </w:ins>
          </w:p>
        </w:tc>
        <w:tc>
          <w:tcPr>
            <w:tcW w:w="778" w:type="dxa"/>
            <w:shd w:val="clear" w:color="auto" w:fill="FFFFFF"/>
            <w:tcMar>
              <w:top w:w="0" w:type="dxa"/>
              <w:left w:w="0" w:type="dxa"/>
              <w:bottom w:w="0" w:type="dxa"/>
              <w:right w:w="0" w:type="dxa"/>
            </w:tcMar>
            <w:vAlign w:val="center"/>
          </w:tcPr>
          <w:p w14:paraId="08B2C0AC" w14:textId="77777777" w:rsidR="00D72081" w:rsidRDefault="00D72081" w:rsidP="005F4416">
            <w:pPr>
              <w:spacing w:before="100" w:after="100"/>
              <w:ind w:left="100" w:right="100"/>
              <w:jc w:val="center"/>
              <w:rPr>
                <w:ins w:id="1294" w:author="Nicholas Fraser Brown" w:date="2022-01-28T21:25:00Z"/>
              </w:rPr>
            </w:pPr>
          </w:p>
        </w:tc>
        <w:tc>
          <w:tcPr>
            <w:tcW w:w="2209" w:type="dxa"/>
            <w:shd w:val="clear" w:color="auto" w:fill="FFFFFF"/>
            <w:tcMar>
              <w:top w:w="0" w:type="dxa"/>
              <w:left w:w="0" w:type="dxa"/>
              <w:bottom w:w="0" w:type="dxa"/>
              <w:right w:w="0" w:type="dxa"/>
            </w:tcMar>
            <w:vAlign w:val="center"/>
          </w:tcPr>
          <w:p w14:paraId="4C964220" w14:textId="77777777" w:rsidR="00D72081" w:rsidRDefault="00D72081" w:rsidP="005F4416">
            <w:pPr>
              <w:spacing w:before="100" w:after="100"/>
              <w:ind w:left="100" w:right="100"/>
              <w:jc w:val="center"/>
              <w:rPr>
                <w:ins w:id="1295" w:author="Nicholas Fraser Brown" w:date="2022-01-28T21:25:00Z"/>
              </w:rPr>
            </w:pPr>
            <w:ins w:id="1296" w:author="Nicholas Fraser Brown" w:date="2022-01-28T21:25:00Z">
              <w:r>
                <w:rPr>
                  <w:rFonts w:ascii="Helvetica" w:eastAsia="Helvetica" w:hAnsi="Helvetica" w:cs="Helvetica"/>
                  <w:color w:val="000000"/>
                  <w:sz w:val="22"/>
                  <w:szCs w:val="22"/>
                </w:rPr>
                <w:t>0.00 (0.00 to Inf)</w:t>
              </w:r>
            </w:ins>
          </w:p>
        </w:tc>
        <w:tc>
          <w:tcPr>
            <w:tcW w:w="1132" w:type="dxa"/>
            <w:shd w:val="clear" w:color="auto" w:fill="FFFFFF"/>
            <w:tcMar>
              <w:top w:w="0" w:type="dxa"/>
              <w:left w:w="0" w:type="dxa"/>
              <w:bottom w:w="0" w:type="dxa"/>
              <w:right w:w="0" w:type="dxa"/>
            </w:tcMar>
            <w:vAlign w:val="center"/>
          </w:tcPr>
          <w:p w14:paraId="3B73B5F1" w14:textId="77777777" w:rsidR="00D72081" w:rsidRDefault="00D72081" w:rsidP="005F4416">
            <w:pPr>
              <w:spacing w:before="100" w:after="100"/>
              <w:ind w:left="100" w:right="100"/>
              <w:jc w:val="center"/>
              <w:rPr>
                <w:ins w:id="1297" w:author="Nicholas Fraser Brown" w:date="2022-01-28T21:25:00Z"/>
              </w:rPr>
            </w:pPr>
            <w:ins w:id="1298" w:author="Nicholas Fraser Brown" w:date="2022-01-28T21:25:00Z">
              <w:r>
                <w:rPr>
                  <w:rFonts w:ascii="Helvetica" w:eastAsia="Helvetica" w:hAnsi="Helvetica" w:cs="Helvetica"/>
                  <w:color w:val="000000"/>
                  <w:sz w:val="22"/>
                  <w:szCs w:val="22"/>
                </w:rPr>
                <w:t>&gt;0.99</w:t>
              </w:r>
            </w:ins>
          </w:p>
        </w:tc>
      </w:tr>
      <w:tr w:rsidR="00D72081" w14:paraId="54D27934" w14:textId="77777777" w:rsidTr="005F4416">
        <w:trPr>
          <w:cantSplit/>
          <w:jc w:val="center"/>
          <w:ins w:id="1299" w:author="Nicholas Fraser Brown" w:date="2022-01-28T21:25:00Z"/>
        </w:trPr>
        <w:tc>
          <w:tcPr>
            <w:tcW w:w="4299" w:type="dxa"/>
            <w:shd w:val="clear" w:color="auto" w:fill="FFFFFF"/>
            <w:tcMar>
              <w:top w:w="0" w:type="dxa"/>
              <w:left w:w="0" w:type="dxa"/>
              <w:bottom w:w="0" w:type="dxa"/>
              <w:right w:w="0" w:type="dxa"/>
            </w:tcMar>
          </w:tcPr>
          <w:p w14:paraId="67A4B381" w14:textId="77777777" w:rsidR="00D72081" w:rsidRDefault="00D72081" w:rsidP="005F4416">
            <w:pPr>
              <w:spacing w:before="100" w:after="100"/>
              <w:ind w:left="300" w:right="100"/>
              <w:rPr>
                <w:ins w:id="1300" w:author="Nicholas Fraser Brown" w:date="2022-01-28T21:25:00Z"/>
              </w:rPr>
            </w:pPr>
            <w:ins w:id="1301" w:author="Nicholas Fraser Brown" w:date="2022-01-28T21:25:00Z">
              <w:r>
                <w:rPr>
                  <w:rFonts w:ascii="Helvetica" w:eastAsia="Helvetica" w:hAnsi="Helvetica" w:cs="Helvetica"/>
                  <w:color w:val="000000"/>
                  <w:sz w:val="22"/>
                  <w:szCs w:val="22"/>
                </w:rPr>
                <w:t>TRG5</w:t>
              </w:r>
            </w:ins>
          </w:p>
        </w:tc>
        <w:tc>
          <w:tcPr>
            <w:tcW w:w="778" w:type="dxa"/>
            <w:shd w:val="clear" w:color="auto" w:fill="FFFFFF"/>
            <w:tcMar>
              <w:top w:w="0" w:type="dxa"/>
              <w:left w:w="0" w:type="dxa"/>
              <w:bottom w:w="0" w:type="dxa"/>
              <w:right w:w="0" w:type="dxa"/>
            </w:tcMar>
            <w:vAlign w:val="center"/>
          </w:tcPr>
          <w:p w14:paraId="34874DC1" w14:textId="77777777" w:rsidR="00D72081" w:rsidRDefault="00D72081" w:rsidP="005F4416">
            <w:pPr>
              <w:spacing w:before="100" w:after="100"/>
              <w:ind w:left="100" w:right="100"/>
              <w:jc w:val="center"/>
              <w:rPr>
                <w:ins w:id="1302" w:author="Nicholas Fraser Brown" w:date="2022-01-28T21:25:00Z"/>
              </w:rPr>
            </w:pPr>
          </w:p>
        </w:tc>
        <w:tc>
          <w:tcPr>
            <w:tcW w:w="2209" w:type="dxa"/>
            <w:shd w:val="clear" w:color="auto" w:fill="FFFFFF"/>
            <w:tcMar>
              <w:top w:w="0" w:type="dxa"/>
              <w:left w:w="0" w:type="dxa"/>
              <w:bottom w:w="0" w:type="dxa"/>
              <w:right w:w="0" w:type="dxa"/>
            </w:tcMar>
            <w:vAlign w:val="center"/>
          </w:tcPr>
          <w:p w14:paraId="45BEC28D" w14:textId="77777777" w:rsidR="00D72081" w:rsidRDefault="00D72081" w:rsidP="005F4416">
            <w:pPr>
              <w:spacing w:before="100" w:after="100"/>
              <w:ind w:left="100" w:right="100"/>
              <w:jc w:val="center"/>
              <w:rPr>
                <w:ins w:id="1303" w:author="Nicholas Fraser Brown" w:date="2022-01-28T21:25:00Z"/>
              </w:rPr>
            </w:pPr>
            <w:ins w:id="1304" w:author="Nicholas Fraser Brown" w:date="2022-01-28T21:25:00Z">
              <w:r>
                <w:rPr>
                  <w:rFonts w:ascii="Helvetica" w:eastAsia="Helvetica" w:hAnsi="Helvetica" w:cs="Helvetica"/>
                  <w:color w:val="000000"/>
                  <w:sz w:val="22"/>
                  <w:szCs w:val="22"/>
                </w:rPr>
                <w:t>0.00 (0.00 to Inf)</w:t>
              </w:r>
            </w:ins>
          </w:p>
        </w:tc>
        <w:tc>
          <w:tcPr>
            <w:tcW w:w="1132" w:type="dxa"/>
            <w:shd w:val="clear" w:color="auto" w:fill="FFFFFF"/>
            <w:tcMar>
              <w:top w:w="0" w:type="dxa"/>
              <w:left w:w="0" w:type="dxa"/>
              <w:bottom w:w="0" w:type="dxa"/>
              <w:right w:w="0" w:type="dxa"/>
            </w:tcMar>
            <w:vAlign w:val="center"/>
          </w:tcPr>
          <w:p w14:paraId="423A621B" w14:textId="77777777" w:rsidR="00D72081" w:rsidRDefault="00D72081" w:rsidP="005F4416">
            <w:pPr>
              <w:spacing w:before="100" w:after="100"/>
              <w:ind w:left="100" w:right="100"/>
              <w:jc w:val="center"/>
              <w:rPr>
                <w:ins w:id="1305" w:author="Nicholas Fraser Brown" w:date="2022-01-28T21:25:00Z"/>
              </w:rPr>
            </w:pPr>
            <w:ins w:id="1306" w:author="Nicholas Fraser Brown" w:date="2022-01-28T21:25:00Z">
              <w:r>
                <w:rPr>
                  <w:rFonts w:ascii="Helvetica" w:eastAsia="Helvetica" w:hAnsi="Helvetica" w:cs="Helvetica"/>
                  <w:color w:val="000000"/>
                  <w:sz w:val="22"/>
                  <w:szCs w:val="22"/>
                </w:rPr>
                <w:t>&gt;0.99</w:t>
              </w:r>
            </w:ins>
          </w:p>
        </w:tc>
      </w:tr>
      <w:tr w:rsidR="00D72081" w14:paraId="10738FBC" w14:textId="77777777" w:rsidTr="005F4416">
        <w:trPr>
          <w:cantSplit/>
          <w:jc w:val="center"/>
          <w:ins w:id="1307" w:author="Nicholas Fraser Brown" w:date="2022-01-28T21:25:00Z"/>
        </w:trPr>
        <w:tc>
          <w:tcPr>
            <w:tcW w:w="4299" w:type="dxa"/>
            <w:shd w:val="clear" w:color="auto" w:fill="FFFFFF"/>
            <w:tcMar>
              <w:top w:w="0" w:type="dxa"/>
              <w:left w:w="0" w:type="dxa"/>
              <w:bottom w:w="0" w:type="dxa"/>
              <w:right w:w="0" w:type="dxa"/>
            </w:tcMar>
          </w:tcPr>
          <w:p w14:paraId="2980A01A" w14:textId="77777777" w:rsidR="00D72081" w:rsidRDefault="00D72081" w:rsidP="005F4416">
            <w:pPr>
              <w:spacing w:before="100" w:after="100"/>
              <w:ind w:left="100" w:right="100"/>
              <w:rPr>
                <w:ins w:id="1308" w:author="Nicholas Fraser Brown" w:date="2022-01-28T21:25:00Z"/>
              </w:rPr>
            </w:pPr>
            <w:ins w:id="1309" w:author="Nicholas Fraser Brown" w:date="2022-01-28T21:25:00Z">
              <w:r>
                <w:rPr>
                  <w:rFonts w:ascii="Helvetica" w:eastAsia="Helvetica" w:hAnsi="Helvetica" w:cs="Helvetica"/>
                  <w:color w:val="000000"/>
                  <w:sz w:val="22"/>
                  <w:szCs w:val="22"/>
                </w:rPr>
                <w:t>Distance from anal verge</w:t>
              </w:r>
            </w:ins>
          </w:p>
        </w:tc>
        <w:tc>
          <w:tcPr>
            <w:tcW w:w="778" w:type="dxa"/>
            <w:shd w:val="clear" w:color="auto" w:fill="FFFFFF"/>
            <w:tcMar>
              <w:top w:w="0" w:type="dxa"/>
              <w:left w:w="0" w:type="dxa"/>
              <w:bottom w:w="0" w:type="dxa"/>
              <w:right w:w="0" w:type="dxa"/>
            </w:tcMar>
            <w:vAlign w:val="center"/>
          </w:tcPr>
          <w:p w14:paraId="468AC19D" w14:textId="77777777" w:rsidR="00D72081" w:rsidRDefault="00D72081" w:rsidP="005F4416">
            <w:pPr>
              <w:spacing w:before="100" w:after="100"/>
              <w:ind w:left="100" w:right="100"/>
              <w:jc w:val="center"/>
              <w:rPr>
                <w:ins w:id="1310" w:author="Nicholas Fraser Brown" w:date="2022-01-28T21:25:00Z"/>
              </w:rPr>
            </w:pPr>
            <w:ins w:id="1311" w:author="Nicholas Fraser Brown" w:date="2022-01-28T21:25:00Z">
              <w:r>
                <w:rPr>
                  <w:rFonts w:ascii="Helvetica" w:eastAsia="Helvetica" w:hAnsi="Helvetica" w:cs="Helvetica"/>
                  <w:color w:val="000000"/>
                  <w:sz w:val="22"/>
                  <w:szCs w:val="22"/>
                </w:rPr>
                <w:t>148</w:t>
              </w:r>
            </w:ins>
          </w:p>
        </w:tc>
        <w:tc>
          <w:tcPr>
            <w:tcW w:w="2209" w:type="dxa"/>
            <w:shd w:val="clear" w:color="auto" w:fill="FFFFFF"/>
            <w:tcMar>
              <w:top w:w="0" w:type="dxa"/>
              <w:left w:w="0" w:type="dxa"/>
              <w:bottom w:w="0" w:type="dxa"/>
              <w:right w:w="0" w:type="dxa"/>
            </w:tcMar>
            <w:vAlign w:val="center"/>
          </w:tcPr>
          <w:p w14:paraId="54327867" w14:textId="77777777" w:rsidR="00D72081" w:rsidRDefault="00D72081" w:rsidP="005F4416">
            <w:pPr>
              <w:spacing w:before="100" w:after="100"/>
              <w:ind w:left="100" w:right="100"/>
              <w:jc w:val="center"/>
              <w:rPr>
                <w:ins w:id="1312" w:author="Nicholas Fraser Brown" w:date="2022-01-28T21:25:00Z"/>
              </w:rPr>
            </w:pPr>
            <w:ins w:id="1313" w:author="Nicholas Fraser Brown" w:date="2022-01-28T21:25:00Z">
              <w:r>
                <w:rPr>
                  <w:rFonts w:ascii="Helvetica" w:eastAsia="Helvetica" w:hAnsi="Helvetica" w:cs="Helvetica"/>
                  <w:color w:val="000000"/>
                  <w:sz w:val="22"/>
                  <w:szCs w:val="22"/>
                </w:rPr>
                <w:t>1.05 (0.90 to 1.22)</w:t>
              </w:r>
            </w:ins>
          </w:p>
        </w:tc>
        <w:tc>
          <w:tcPr>
            <w:tcW w:w="1132" w:type="dxa"/>
            <w:shd w:val="clear" w:color="auto" w:fill="FFFFFF"/>
            <w:tcMar>
              <w:top w:w="0" w:type="dxa"/>
              <w:left w:w="0" w:type="dxa"/>
              <w:bottom w:w="0" w:type="dxa"/>
              <w:right w:w="0" w:type="dxa"/>
            </w:tcMar>
            <w:vAlign w:val="center"/>
          </w:tcPr>
          <w:p w14:paraId="2F41F57D" w14:textId="77777777" w:rsidR="00D72081" w:rsidRDefault="00D72081" w:rsidP="005F4416">
            <w:pPr>
              <w:spacing w:before="100" w:after="100"/>
              <w:ind w:left="100" w:right="100"/>
              <w:jc w:val="center"/>
              <w:rPr>
                <w:ins w:id="1314" w:author="Nicholas Fraser Brown" w:date="2022-01-28T21:25:00Z"/>
              </w:rPr>
            </w:pPr>
            <w:ins w:id="1315" w:author="Nicholas Fraser Brown" w:date="2022-01-28T21:25:00Z">
              <w:r>
                <w:rPr>
                  <w:rFonts w:ascii="Helvetica" w:eastAsia="Helvetica" w:hAnsi="Helvetica" w:cs="Helvetica"/>
                  <w:color w:val="000000"/>
                  <w:sz w:val="22"/>
                  <w:szCs w:val="22"/>
                </w:rPr>
                <w:t>0.53</w:t>
              </w:r>
            </w:ins>
          </w:p>
        </w:tc>
      </w:tr>
      <w:tr w:rsidR="00D72081" w14:paraId="3F773144" w14:textId="77777777" w:rsidTr="005F4416">
        <w:trPr>
          <w:cantSplit/>
          <w:jc w:val="center"/>
          <w:ins w:id="1316" w:author="Nicholas Fraser Brown" w:date="2022-01-28T21:25:00Z"/>
        </w:trPr>
        <w:tc>
          <w:tcPr>
            <w:tcW w:w="4299" w:type="dxa"/>
            <w:shd w:val="clear" w:color="auto" w:fill="FFFFFF"/>
            <w:tcMar>
              <w:top w:w="0" w:type="dxa"/>
              <w:left w:w="0" w:type="dxa"/>
              <w:bottom w:w="0" w:type="dxa"/>
              <w:right w:w="0" w:type="dxa"/>
            </w:tcMar>
          </w:tcPr>
          <w:p w14:paraId="3C5DD22C" w14:textId="77777777" w:rsidR="00D72081" w:rsidRDefault="00D72081" w:rsidP="005F4416">
            <w:pPr>
              <w:spacing w:before="100" w:after="100"/>
              <w:ind w:left="100" w:right="100"/>
              <w:rPr>
                <w:ins w:id="1317" w:author="Nicholas Fraser Brown" w:date="2022-01-28T21:25:00Z"/>
              </w:rPr>
            </w:pPr>
            <w:ins w:id="1318" w:author="Nicholas Fraser Brown" w:date="2022-01-28T21:25:00Z">
              <w:r>
                <w:rPr>
                  <w:rFonts w:ascii="Helvetica" w:eastAsia="Helvetica" w:hAnsi="Helvetica" w:cs="Helvetica"/>
                  <w:color w:val="000000"/>
                  <w:sz w:val="22"/>
                  <w:szCs w:val="22"/>
                </w:rPr>
                <w:t>EMVI</w:t>
              </w:r>
            </w:ins>
          </w:p>
        </w:tc>
        <w:tc>
          <w:tcPr>
            <w:tcW w:w="778" w:type="dxa"/>
            <w:shd w:val="clear" w:color="auto" w:fill="FFFFFF"/>
            <w:tcMar>
              <w:top w:w="0" w:type="dxa"/>
              <w:left w:w="0" w:type="dxa"/>
              <w:bottom w:w="0" w:type="dxa"/>
              <w:right w:w="0" w:type="dxa"/>
            </w:tcMar>
            <w:vAlign w:val="center"/>
          </w:tcPr>
          <w:p w14:paraId="7654C8A2" w14:textId="77777777" w:rsidR="00D72081" w:rsidRDefault="00D72081" w:rsidP="005F4416">
            <w:pPr>
              <w:spacing w:before="100" w:after="100"/>
              <w:ind w:left="100" w:right="100"/>
              <w:jc w:val="center"/>
              <w:rPr>
                <w:ins w:id="1319" w:author="Nicholas Fraser Brown" w:date="2022-01-28T21:25:00Z"/>
              </w:rPr>
            </w:pPr>
            <w:ins w:id="1320" w:author="Nicholas Fraser Brown" w:date="2022-01-28T21:25:00Z">
              <w:r>
                <w:rPr>
                  <w:rFonts w:ascii="Helvetica" w:eastAsia="Helvetica" w:hAnsi="Helvetica" w:cs="Helvetica"/>
                  <w:color w:val="000000"/>
                  <w:sz w:val="22"/>
                  <w:szCs w:val="22"/>
                </w:rPr>
                <w:t>118</w:t>
              </w:r>
            </w:ins>
          </w:p>
        </w:tc>
        <w:tc>
          <w:tcPr>
            <w:tcW w:w="2209" w:type="dxa"/>
            <w:shd w:val="clear" w:color="auto" w:fill="FFFFFF"/>
            <w:tcMar>
              <w:top w:w="0" w:type="dxa"/>
              <w:left w:w="0" w:type="dxa"/>
              <w:bottom w:w="0" w:type="dxa"/>
              <w:right w:w="0" w:type="dxa"/>
            </w:tcMar>
            <w:vAlign w:val="center"/>
          </w:tcPr>
          <w:p w14:paraId="2DA1E936" w14:textId="77777777" w:rsidR="00D72081" w:rsidRDefault="00D72081" w:rsidP="005F4416">
            <w:pPr>
              <w:spacing w:before="100" w:after="100"/>
              <w:ind w:left="100" w:right="100"/>
              <w:jc w:val="center"/>
              <w:rPr>
                <w:ins w:id="1321" w:author="Nicholas Fraser Brown" w:date="2022-01-28T21:25:00Z"/>
              </w:rPr>
            </w:pPr>
          </w:p>
        </w:tc>
        <w:tc>
          <w:tcPr>
            <w:tcW w:w="1132" w:type="dxa"/>
            <w:shd w:val="clear" w:color="auto" w:fill="FFFFFF"/>
            <w:tcMar>
              <w:top w:w="0" w:type="dxa"/>
              <w:left w:w="0" w:type="dxa"/>
              <w:bottom w:w="0" w:type="dxa"/>
              <w:right w:w="0" w:type="dxa"/>
            </w:tcMar>
            <w:vAlign w:val="center"/>
          </w:tcPr>
          <w:p w14:paraId="377C87EC" w14:textId="77777777" w:rsidR="00D72081" w:rsidRDefault="00D72081" w:rsidP="005F4416">
            <w:pPr>
              <w:spacing w:before="100" w:after="100"/>
              <w:ind w:left="100" w:right="100"/>
              <w:jc w:val="center"/>
              <w:rPr>
                <w:ins w:id="1322" w:author="Nicholas Fraser Brown" w:date="2022-01-28T21:25:00Z"/>
              </w:rPr>
            </w:pPr>
          </w:p>
        </w:tc>
      </w:tr>
      <w:tr w:rsidR="00D72081" w14:paraId="724C2BB4" w14:textId="77777777" w:rsidTr="005F4416">
        <w:trPr>
          <w:cantSplit/>
          <w:jc w:val="center"/>
          <w:ins w:id="1323" w:author="Nicholas Fraser Brown" w:date="2022-01-28T21:25:00Z"/>
        </w:trPr>
        <w:tc>
          <w:tcPr>
            <w:tcW w:w="4299" w:type="dxa"/>
            <w:shd w:val="clear" w:color="auto" w:fill="FFFFFF"/>
            <w:tcMar>
              <w:top w:w="0" w:type="dxa"/>
              <w:left w:w="0" w:type="dxa"/>
              <w:bottom w:w="0" w:type="dxa"/>
              <w:right w:w="0" w:type="dxa"/>
            </w:tcMar>
          </w:tcPr>
          <w:p w14:paraId="5AA9D0F2" w14:textId="77777777" w:rsidR="00D72081" w:rsidRDefault="00D72081" w:rsidP="005F4416">
            <w:pPr>
              <w:spacing w:before="100" w:after="100"/>
              <w:ind w:left="300" w:right="100"/>
              <w:rPr>
                <w:ins w:id="1324" w:author="Nicholas Fraser Brown" w:date="2022-01-28T21:25:00Z"/>
              </w:rPr>
            </w:pPr>
            <w:ins w:id="1325" w:author="Nicholas Fraser Brown" w:date="2022-01-28T21:25:00Z">
              <w:r>
                <w:rPr>
                  <w:rFonts w:ascii="Helvetica" w:eastAsia="Helvetica" w:hAnsi="Helvetica" w:cs="Helvetica"/>
                  <w:color w:val="000000"/>
                  <w:sz w:val="22"/>
                  <w:szCs w:val="22"/>
                </w:rPr>
                <w:t>neg</w:t>
              </w:r>
            </w:ins>
          </w:p>
        </w:tc>
        <w:tc>
          <w:tcPr>
            <w:tcW w:w="778" w:type="dxa"/>
            <w:shd w:val="clear" w:color="auto" w:fill="FFFFFF"/>
            <w:tcMar>
              <w:top w:w="0" w:type="dxa"/>
              <w:left w:w="0" w:type="dxa"/>
              <w:bottom w:w="0" w:type="dxa"/>
              <w:right w:w="0" w:type="dxa"/>
            </w:tcMar>
            <w:vAlign w:val="center"/>
          </w:tcPr>
          <w:p w14:paraId="3FC1CC8D" w14:textId="77777777" w:rsidR="00D72081" w:rsidRDefault="00D72081" w:rsidP="005F4416">
            <w:pPr>
              <w:spacing w:before="100" w:after="100"/>
              <w:ind w:left="100" w:right="100"/>
              <w:jc w:val="center"/>
              <w:rPr>
                <w:ins w:id="1326" w:author="Nicholas Fraser Brown" w:date="2022-01-28T21:25:00Z"/>
              </w:rPr>
            </w:pPr>
          </w:p>
        </w:tc>
        <w:tc>
          <w:tcPr>
            <w:tcW w:w="2209" w:type="dxa"/>
            <w:shd w:val="clear" w:color="auto" w:fill="FFFFFF"/>
            <w:tcMar>
              <w:top w:w="0" w:type="dxa"/>
              <w:left w:w="0" w:type="dxa"/>
              <w:bottom w:w="0" w:type="dxa"/>
              <w:right w:w="0" w:type="dxa"/>
            </w:tcMar>
            <w:vAlign w:val="center"/>
          </w:tcPr>
          <w:p w14:paraId="08D101A3" w14:textId="77777777" w:rsidR="00D72081" w:rsidRDefault="00D72081" w:rsidP="005F4416">
            <w:pPr>
              <w:spacing w:before="100" w:after="100"/>
              <w:ind w:left="100" w:right="100"/>
              <w:jc w:val="center"/>
              <w:rPr>
                <w:ins w:id="1327" w:author="Nicholas Fraser Brown" w:date="2022-01-28T21:25:00Z"/>
              </w:rPr>
            </w:pPr>
            <w:ins w:id="1328" w:author="Nicholas Fraser Brown" w:date="2022-01-28T21:25:00Z">
              <w:r>
                <w:rPr>
                  <w:rFonts w:ascii="Helvetica" w:eastAsia="Helvetica" w:hAnsi="Helvetica" w:cs="Helvetica"/>
                  <w:color w:val="000000"/>
                  <w:sz w:val="22"/>
                  <w:szCs w:val="22"/>
                </w:rPr>
                <w:t>—</w:t>
              </w:r>
            </w:ins>
          </w:p>
        </w:tc>
        <w:tc>
          <w:tcPr>
            <w:tcW w:w="1132" w:type="dxa"/>
            <w:shd w:val="clear" w:color="auto" w:fill="FFFFFF"/>
            <w:tcMar>
              <w:top w:w="0" w:type="dxa"/>
              <w:left w:w="0" w:type="dxa"/>
              <w:bottom w:w="0" w:type="dxa"/>
              <w:right w:w="0" w:type="dxa"/>
            </w:tcMar>
            <w:vAlign w:val="center"/>
          </w:tcPr>
          <w:p w14:paraId="55387778" w14:textId="77777777" w:rsidR="00D72081" w:rsidRDefault="00D72081" w:rsidP="005F4416">
            <w:pPr>
              <w:spacing w:before="100" w:after="100"/>
              <w:ind w:left="100" w:right="100"/>
              <w:jc w:val="center"/>
              <w:rPr>
                <w:ins w:id="1329" w:author="Nicholas Fraser Brown" w:date="2022-01-28T21:25:00Z"/>
              </w:rPr>
            </w:pPr>
          </w:p>
        </w:tc>
      </w:tr>
      <w:tr w:rsidR="00D72081" w14:paraId="4A93BBF4" w14:textId="77777777" w:rsidTr="005F4416">
        <w:trPr>
          <w:cantSplit/>
          <w:jc w:val="center"/>
          <w:ins w:id="1330" w:author="Nicholas Fraser Brown" w:date="2022-01-28T21:25:00Z"/>
        </w:trPr>
        <w:tc>
          <w:tcPr>
            <w:tcW w:w="4299" w:type="dxa"/>
            <w:shd w:val="clear" w:color="auto" w:fill="FFFFFF"/>
            <w:tcMar>
              <w:top w:w="0" w:type="dxa"/>
              <w:left w:w="0" w:type="dxa"/>
              <w:bottom w:w="0" w:type="dxa"/>
              <w:right w:w="0" w:type="dxa"/>
            </w:tcMar>
          </w:tcPr>
          <w:p w14:paraId="6F3594EB" w14:textId="77777777" w:rsidR="00D72081" w:rsidRDefault="00D72081" w:rsidP="005F4416">
            <w:pPr>
              <w:spacing w:before="100" w:after="100"/>
              <w:ind w:left="300" w:right="100"/>
              <w:rPr>
                <w:ins w:id="1331" w:author="Nicholas Fraser Brown" w:date="2022-01-28T21:25:00Z"/>
              </w:rPr>
            </w:pPr>
            <w:ins w:id="1332" w:author="Nicholas Fraser Brown" w:date="2022-01-28T21:25:00Z">
              <w:r>
                <w:rPr>
                  <w:rFonts w:ascii="Helvetica" w:eastAsia="Helvetica" w:hAnsi="Helvetica" w:cs="Helvetica"/>
                  <w:color w:val="000000"/>
                  <w:sz w:val="22"/>
                  <w:szCs w:val="22"/>
                </w:rPr>
                <w:t>pos</w:t>
              </w:r>
            </w:ins>
          </w:p>
        </w:tc>
        <w:tc>
          <w:tcPr>
            <w:tcW w:w="778" w:type="dxa"/>
            <w:shd w:val="clear" w:color="auto" w:fill="FFFFFF"/>
            <w:tcMar>
              <w:top w:w="0" w:type="dxa"/>
              <w:left w:w="0" w:type="dxa"/>
              <w:bottom w:w="0" w:type="dxa"/>
              <w:right w:w="0" w:type="dxa"/>
            </w:tcMar>
            <w:vAlign w:val="center"/>
          </w:tcPr>
          <w:p w14:paraId="759EF760" w14:textId="77777777" w:rsidR="00D72081" w:rsidRDefault="00D72081" w:rsidP="005F4416">
            <w:pPr>
              <w:spacing w:before="100" w:after="100"/>
              <w:ind w:left="100" w:right="100"/>
              <w:jc w:val="center"/>
              <w:rPr>
                <w:ins w:id="1333" w:author="Nicholas Fraser Brown" w:date="2022-01-28T21:25:00Z"/>
              </w:rPr>
            </w:pPr>
          </w:p>
        </w:tc>
        <w:tc>
          <w:tcPr>
            <w:tcW w:w="2209" w:type="dxa"/>
            <w:shd w:val="clear" w:color="auto" w:fill="FFFFFF"/>
            <w:tcMar>
              <w:top w:w="0" w:type="dxa"/>
              <w:left w:w="0" w:type="dxa"/>
              <w:bottom w:w="0" w:type="dxa"/>
              <w:right w:w="0" w:type="dxa"/>
            </w:tcMar>
            <w:vAlign w:val="center"/>
          </w:tcPr>
          <w:p w14:paraId="6E850F64" w14:textId="77777777" w:rsidR="00D72081" w:rsidRDefault="00D72081" w:rsidP="005F4416">
            <w:pPr>
              <w:spacing w:before="100" w:after="100"/>
              <w:ind w:left="100" w:right="100"/>
              <w:jc w:val="center"/>
              <w:rPr>
                <w:ins w:id="1334" w:author="Nicholas Fraser Brown" w:date="2022-01-28T21:25:00Z"/>
              </w:rPr>
            </w:pPr>
            <w:ins w:id="1335" w:author="Nicholas Fraser Brown" w:date="2022-01-28T21:25:00Z">
              <w:r>
                <w:rPr>
                  <w:rFonts w:ascii="Helvetica" w:eastAsia="Helvetica" w:hAnsi="Helvetica" w:cs="Helvetica"/>
                  <w:color w:val="000000"/>
                  <w:sz w:val="22"/>
                  <w:szCs w:val="22"/>
                </w:rPr>
                <w:t>1.19 (0.47 to 3.02)</w:t>
              </w:r>
            </w:ins>
          </w:p>
        </w:tc>
        <w:tc>
          <w:tcPr>
            <w:tcW w:w="1132" w:type="dxa"/>
            <w:shd w:val="clear" w:color="auto" w:fill="FFFFFF"/>
            <w:tcMar>
              <w:top w:w="0" w:type="dxa"/>
              <w:left w:w="0" w:type="dxa"/>
              <w:bottom w:w="0" w:type="dxa"/>
              <w:right w:w="0" w:type="dxa"/>
            </w:tcMar>
            <w:vAlign w:val="center"/>
          </w:tcPr>
          <w:p w14:paraId="01AC505D" w14:textId="77777777" w:rsidR="00D72081" w:rsidRDefault="00D72081" w:rsidP="005F4416">
            <w:pPr>
              <w:spacing w:before="100" w:after="100"/>
              <w:ind w:left="100" w:right="100"/>
              <w:jc w:val="center"/>
              <w:rPr>
                <w:ins w:id="1336" w:author="Nicholas Fraser Brown" w:date="2022-01-28T21:25:00Z"/>
              </w:rPr>
            </w:pPr>
            <w:ins w:id="1337" w:author="Nicholas Fraser Brown" w:date="2022-01-28T21:25:00Z">
              <w:r>
                <w:rPr>
                  <w:rFonts w:ascii="Helvetica" w:eastAsia="Helvetica" w:hAnsi="Helvetica" w:cs="Helvetica"/>
                  <w:color w:val="000000"/>
                  <w:sz w:val="22"/>
                  <w:szCs w:val="22"/>
                </w:rPr>
                <w:t>0.72</w:t>
              </w:r>
            </w:ins>
          </w:p>
        </w:tc>
      </w:tr>
      <w:tr w:rsidR="00D72081" w14:paraId="7D257D4C" w14:textId="77777777" w:rsidTr="005F4416">
        <w:trPr>
          <w:cantSplit/>
          <w:jc w:val="center"/>
          <w:ins w:id="1338" w:author="Nicholas Fraser Brown" w:date="2022-01-28T21:25:00Z"/>
        </w:trPr>
        <w:tc>
          <w:tcPr>
            <w:tcW w:w="4299" w:type="dxa"/>
            <w:shd w:val="clear" w:color="auto" w:fill="FFFFFF"/>
            <w:tcMar>
              <w:top w:w="0" w:type="dxa"/>
              <w:left w:w="0" w:type="dxa"/>
              <w:bottom w:w="0" w:type="dxa"/>
              <w:right w:w="0" w:type="dxa"/>
            </w:tcMar>
          </w:tcPr>
          <w:p w14:paraId="209E5404" w14:textId="77777777" w:rsidR="00D72081" w:rsidRDefault="00D72081" w:rsidP="005F4416">
            <w:pPr>
              <w:spacing w:before="100" w:after="100"/>
              <w:ind w:left="100" w:right="100"/>
              <w:rPr>
                <w:ins w:id="1339" w:author="Nicholas Fraser Brown" w:date="2022-01-28T21:25:00Z"/>
              </w:rPr>
            </w:pPr>
            <w:proofErr w:type="spellStart"/>
            <w:ins w:id="1340" w:author="Nicholas Fraser Brown" w:date="2022-01-28T21:25:00Z">
              <w:r>
                <w:rPr>
                  <w:rFonts w:ascii="Helvetica" w:eastAsia="Helvetica" w:hAnsi="Helvetica" w:cs="Helvetica"/>
                  <w:color w:val="000000"/>
                  <w:sz w:val="22"/>
                  <w:szCs w:val="22"/>
                </w:rPr>
                <w:t>adjuvant_management</w:t>
              </w:r>
              <w:proofErr w:type="spellEnd"/>
            </w:ins>
          </w:p>
        </w:tc>
        <w:tc>
          <w:tcPr>
            <w:tcW w:w="778" w:type="dxa"/>
            <w:shd w:val="clear" w:color="auto" w:fill="FFFFFF"/>
            <w:tcMar>
              <w:top w:w="0" w:type="dxa"/>
              <w:left w:w="0" w:type="dxa"/>
              <w:bottom w:w="0" w:type="dxa"/>
              <w:right w:w="0" w:type="dxa"/>
            </w:tcMar>
            <w:vAlign w:val="center"/>
          </w:tcPr>
          <w:p w14:paraId="7509D5CC" w14:textId="77777777" w:rsidR="00D72081" w:rsidRDefault="00D72081" w:rsidP="005F4416">
            <w:pPr>
              <w:spacing w:before="100" w:after="100"/>
              <w:ind w:left="100" w:right="100"/>
              <w:jc w:val="center"/>
              <w:rPr>
                <w:ins w:id="1341" w:author="Nicholas Fraser Brown" w:date="2022-01-28T21:25:00Z"/>
              </w:rPr>
            </w:pPr>
            <w:ins w:id="1342" w:author="Nicholas Fraser Brown" w:date="2022-01-28T21:25:00Z">
              <w:r>
                <w:rPr>
                  <w:rFonts w:ascii="Helvetica" w:eastAsia="Helvetica" w:hAnsi="Helvetica" w:cs="Helvetica"/>
                  <w:color w:val="000000"/>
                  <w:sz w:val="22"/>
                  <w:szCs w:val="22"/>
                </w:rPr>
                <w:t>171</w:t>
              </w:r>
            </w:ins>
          </w:p>
        </w:tc>
        <w:tc>
          <w:tcPr>
            <w:tcW w:w="2209" w:type="dxa"/>
            <w:shd w:val="clear" w:color="auto" w:fill="FFFFFF"/>
            <w:tcMar>
              <w:top w:w="0" w:type="dxa"/>
              <w:left w:w="0" w:type="dxa"/>
              <w:bottom w:w="0" w:type="dxa"/>
              <w:right w:w="0" w:type="dxa"/>
            </w:tcMar>
            <w:vAlign w:val="center"/>
          </w:tcPr>
          <w:p w14:paraId="155BE3BB" w14:textId="77777777" w:rsidR="00D72081" w:rsidRDefault="00D72081" w:rsidP="005F4416">
            <w:pPr>
              <w:spacing w:before="100" w:after="100"/>
              <w:ind w:left="100" w:right="100"/>
              <w:jc w:val="center"/>
              <w:rPr>
                <w:ins w:id="1343" w:author="Nicholas Fraser Brown" w:date="2022-01-28T21:25:00Z"/>
              </w:rPr>
            </w:pPr>
          </w:p>
        </w:tc>
        <w:tc>
          <w:tcPr>
            <w:tcW w:w="1132" w:type="dxa"/>
            <w:shd w:val="clear" w:color="auto" w:fill="FFFFFF"/>
            <w:tcMar>
              <w:top w:w="0" w:type="dxa"/>
              <w:left w:w="0" w:type="dxa"/>
              <w:bottom w:w="0" w:type="dxa"/>
              <w:right w:w="0" w:type="dxa"/>
            </w:tcMar>
            <w:vAlign w:val="center"/>
          </w:tcPr>
          <w:p w14:paraId="013C30B7" w14:textId="77777777" w:rsidR="00D72081" w:rsidRDefault="00D72081" w:rsidP="005F4416">
            <w:pPr>
              <w:spacing w:before="100" w:after="100"/>
              <w:ind w:left="100" w:right="100"/>
              <w:jc w:val="center"/>
              <w:rPr>
                <w:ins w:id="1344" w:author="Nicholas Fraser Brown" w:date="2022-01-28T21:25:00Z"/>
              </w:rPr>
            </w:pPr>
          </w:p>
        </w:tc>
      </w:tr>
      <w:tr w:rsidR="00D72081" w14:paraId="701DA28B" w14:textId="77777777" w:rsidTr="005F4416">
        <w:trPr>
          <w:cantSplit/>
          <w:jc w:val="center"/>
          <w:ins w:id="1345" w:author="Nicholas Fraser Brown" w:date="2022-01-28T21:25:00Z"/>
        </w:trPr>
        <w:tc>
          <w:tcPr>
            <w:tcW w:w="4299" w:type="dxa"/>
            <w:shd w:val="clear" w:color="auto" w:fill="FFFFFF"/>
            <w:tcMar>
              <w:top w:w="0" w:type="dxa"/>
              <w:left w:w="0" w:type="dxa"/>
              <w:bottom w:w="0" w:type="dxa"/>
              <w:right w:w="0" w:type="dxa"/>
            </w:tcMar>
          </w:tcPr>
          <w:p w14:paraId="2244BBE2" w14:textId="77777777" w:rsidR="00D72081" w:rsidRDefault="00D72081" w:rsidP="005F4416">
            <w:pPr>
              <w:spacing w:before="100" w:after="100"/>
              <w:ind w:left="300" w:right="100"/>
              <w:rPr>
                <w:ins w:id="1346" w:author="Nicholas Fraser Brown" w:date="2022-01-28T21:25:00Z"/>
              </w:rPr>
            </w:pPr>
            <w:proofErr w:type="spellStart"/>
            <w:ins w:id="1347" w:author="Nicholas Fraser Brown" w:date="2022-01-28T21:25:00Z">
              <w:r>
                <w:rPr>
                  <w:rFonts w:ascii="Helvetica" w:eastAsia="Helvetica" w:hAnsi="Helvetica" w:cs="Helvetica"/>
                  <w:color w:val="000000"/>
                  <w:sz w:val="22"/>
                  <w:szCs w:val="22"/>
                </w:rPr>
                <w:t>adjuvant_chemo</w:t>
              </w:r>
              <w:proofErr w:type="spellEnd"/>
            </w:ins>
          </w:p>
        </w:tc>
        <w:tc>
          <w:tcPr>
            <w:tcW w:w="778" w:type="dxa"/>
            <w:shd w:val="clear" w:color="auto" w:fill="FFFFFF"/>
            <w:tcMar>
              <w:top w:w="0" w:type="dxa"/>
              <w:left w:w="0" w:type="dxa"/>
              <w:bottom w:w="0" w:type="dxa"/>
              <w:right w:w="0" w:type="dxa"/>
            </w:tcMar>
            <w:vAlign w:val="center"/>
          </w:tcPr>
          <w:p w14:paraId="41E88213" w14:textId="77777777" w:rsidR="00D72081" w:rsidRDefault="00D72081" w:rsidP="005F4416">
            <w:pPr>
              <w:spacing w:before="100" w:after="100"/>
              <w:ind w:left="100" w:right="100"/>
              <w:jc w:val="center"/>
              <w:rPr>
                <w:ins w:id="1348" w:author="Nicholas Fraser Brown" w:date="2022-01-28T21:25:00Z"/>
              </w:rPr>
            </w:pPr>
          </w:p>
        </w:tc>
        <w:tc>
          <w:tcPr>
            <w:tcW w:w="2209" w:type="dxa"/>
            <w:shd w:val="clear" w:color="auto" w:fill="FFFFFF"/>
            <w:tcMar>
              <w:top w:w="0" w:type="dxa"/>
              <w:left w:w="0" w:type="dxa"/>
              <w:bottom w:w="0" w:type="dxa"/>
              <w:right w:w="0" w:type="dxa"/>
            </w:tcMar>
            <w:vAlign w:val="center"/>
          </w:tcPr>
          <w:p w14:paraId="0FD2FCDB" w14:textId="77777777" w:rsidR="00D72081" w:rsidRDefault="00D72081" w:rsidP="005F4416">
            <w:pPr>
              <w:spacing w:before="100" w:after="100"/>
              <w:ind w:left="100" w:right="100"/>
              <w:jc w:val="center"/>
              <w:rPr>
                <w:ins w:id="1349" w:author="Nicholas Fraser Brown" w:date="2022-01-28T21:25:00Z"/>
              </w:rPr>
            </w:pPr>
            <w:ins w:id="1350" w:author="Nicholas Fraser Brown" w:date="2022-01-28T21:25:00Z">
              <w:r>
                <w:rPr>
                  <w:rFonts w:ascii="Helvetica" w:eastAsia="Helvetica" w:hAnsi="Helvetica" w:cs="Helvetica"/>
                  <w:color w:val="000000"/>
                  <w:sz w:val="22"/>
                  <w:szCs w:val="22"/>
                </w:rPr>
                <w:t>—</w:t>
              </w:r>
            </w:ins>
          </w:p>
        </w:tc>
        <w:tc>
          <w:tcPr>
            <w:tcW w:w="1132" w:type="dxa"/>
            <w:shd w:val="clear" w:color="auto" w:fill="FFFFFF"/>
            <w:tcMar>
              <w:top w:w="0" w:type="dxa"/>
              <w:left w:w="0" w:type="dxa"/>
              <w:bottom w:w="0" w:type="dxa"/>
              <w:right w:w="0" w:type="dxa"/>
            </w:tcMar>
            <w:vAlign w:val="center"/>
          </w:tcPr>
          <w:p w14:paraId="2C3B0AE4" w14:textId="77777777" w:rsidR="00D72081" w:rsidRDefault="00D72081" w:rsidP="005F4416">
            <w:pPr>
              <w:spacing w:before="100" w:after="100"/>
              <w:ind w:left="100" w:right="100"/>
              <w:jc w:val="center"/>
              <w:rPr>
                <w:ins w:id="1351" w:author="Nicholas Fraser Brown" w:date="2022-01-28T21:25:00Z"/>
              </w:rPr>
            </w:pPr>
          </w:p>
        </w:tc>
      </w:tr>
      <w:tr w:rsidR="00D72081" w14:paraId="17C2C5AA" w14:textId="77777777" w:rsidTr="005F4416">
        <w:trPr>
          <w:cantSplit/>
          <w:jc w:val="center"/>
          <w:ins w:id="1352" w:author="Nicholas Fraser Brown" w:date="2022-01-28T21:25:00Z"/>
        </w:trPr>
        <w:tc>
          <w:tcPr>
            <w:tcW w:w="4299" w:type="dxa"/>
            <w:shd w:val="clear" w:color="auto" w:fill="FFFFFF"/>
            <w:tcMar>
              <w:top w:w="0" w:type="dxa"/>
              <w:left w:w="0" w:type="dxa"/>
              <w:bottom w:w="0" w:type="dxa"/>
              <w:right w:w="0" w:type="dxa"/>
            </w:tcMar>
          </w:tcPr>
          <w:p w14:paraId="3BF1A6E8" w14:textId="77777777" w:rsidR="00D72081" w:rsidRDefault="00D72081" w:rsidP="005F4416">
            <w:pPr>
              <w:spacing w:before="100" w:after="100"/>
              <w:ind w:left="300" w:right="100"/>
              <w:rPr>
                <w:ins w:id="1353" w:author="Nicholas Fraser Brown" w:date="2022-01-28T21:25:00Z"/>
              </w:rPr>
            </w:pPr>
            <w:proofErr w:type="spellStart"/>
            <w:ins w:id="1354" w:author="Nicholas Fraser Brown" w:date="2022-01-28T21:25:00Z">
              <w:r>
                <w:rPr>
                  <w:rFonts w:ascii="Helvetica" w:eastAsia="Helvetica" w:hAnsi="Helvetica" w:cs="Helvetica"/>
                  <w:color w:val="000000"/>
                  <w:sz w:val="22"/>
                  <w:szCs w:val="22"/>
                </w:rPr>
                <w:t>surveillence</w:t>
              </w:r>
              <w:proofErr w:type="spellEnd"/>
            </w:ins>
          </w:p>
        </w:tc>
        <w:tc>
          <w:tcPr>
            <w:tcW w:w="778" w:type="dxa"/>
            <w:shd w:val="clear" w:color="auto" w:fill="FFFFFF"/>
            <w:tcMar>
              <w:top w:w="0" w:type="dxa"/>
              <w:left w:w="0" w:type="dxa"/>
              <w:bottom w:w="0" w:type="dxa"/>
              <w:right w:w="0" w:type="dxa"/>
            </w:tcMar>
            <w:vAlign w:val="center"/>
          </w:tcPr>
          <w:p w14:paraId="409CE839" w14:textId="77777777" w:rsidR="00D72081" w:rsidRDefault="00D72081" w:rsidP="005F4416">
            <w:pPr>
              <w:spacing w:before="100" w:after="100"/>
              <w:ind w:left="100" w:right="100"/>
              <w:jc w:val="center"/>
              <w:rPr>
                <w:ins w:id="1355" w:author="Nicholas Fraser Brown" w:date="2022-01-28T21:25:00Z"/>
              </w:rPr>
            </w:pPr>
          </w:p>
        </w:tc>
        <w:tc>
          <w:tcPr>
            <w:tcW w:w="2209" w:type="dxa"/>
            <w:shd w:val="clear" w:color="auto" w:fill="FFFFFF"/>
            <w:tcMar>
              <w:top w:w="0" w:type="dxa"/>
              <w:left w:w="0" w:type="dxa"/>
              <w:bottom w:w="0" w:type="dxa"/>
              <w:right w:w="0" w:type="dxa"/>
            </w:tcMar>
            <w:vAlign w:val="center"/>
          </w:tcPr>
          <w:p w14:paraId="5E85B9A8" w14:textId="77777777" w:rsidR="00D72081" w:rsidRDefault="00D72081" w:rsidP="005F4416">
            <w:pPr>
              <w:spacing w:before="100" w:after="100"/>
              <w:ind w:left="100" w:right="100"/>
              <w:jc w:val="center"/>
              <w:rPr>
                <w:ins w:id="1356" w:author="Nicholas Fraser Brown" w:date="2022-01-28T21:25:00Z"/>
              </w:rPr>
            </w:pPr>
            <w:ins w:id="1357" w:author="Nicholas Fraser Brown" w:date="2022-01-28T21:25:00Z">
              <w:r>
                <w:rPr>
                  <w:rFonts w:ascii="Helvetica" w:eastAsia="Helvetica" w:hAnsi="Helvetica" w:cs="Helvetica"/>
                  <w:color w:val="000000"/>
                  <w:sz w:val="22"/>
                  <w:szCs w:val="22"/>
                </w:rPr>
                <w:t>0.84 (0.37 to 1.88)</w:t>
              </w:r>
            </w:ins>
          </w:p>
        </w:tc>
        <w:tc>
          <w:tcPr>
            <w:tcW w:w="1132" w:type="dxa"/>
            <w:shd w:val="clear" w:color="auto" w:fill="FFFFFF"/>
            <w:tcMar>
              <w:top w:w="0" w:type="dxa"/>
              <w:left w:w="0" w:type="dxa"/>
              <w:bottom w:w="0" w:type="dxa"/>
              <w:right w:w="0" w:type="dxa"/>
            </w:tcMar>
            <w:vAlign w:val="center"/>
          </w:tcPr>
          <w:p w14:paraId="4B3051E6" w14:textId="77777777" w:rsidR="00D72081" w:rsidRDefault="00D72081" w:rsidP="005F4416">
            <w:pPr>
              <w:spacing w:before="100" w:after="100"/>
              <w:ind w:left="100" w:right="100"/>
              <w:jc w:val="center"/>
              <w:rPr>
                <w:ins w:id="1358" w:author="Nicholas Fraser Brown" w:date="2022-01-28T21:25:00Z"/>
              </w:rPr>
            </w:pPr>
            <w:ins w:id="1359" w:author="Nicholas Fraser Brown" w:date="2022-01-28T21:25:00Z">
              <w:r>
                <w:rPr>
                  <w:rFonts w:ascii="Helvetica" w:eastAsia="Helvetica" w:hAnsi="Helvetica" w:cs="Helvetica"/>
                  <w:color w:val="000000"/>
                  <w:sz w:val="22"/>
                  <w:szCs w:val="22"/>
                </w:rPr>
                <w:t>0.67</w:t>
              </w:r>
            </w:ins>
          </w:p>
        </w:tc>
      </w:tr>
      <w:tr w:rsidR="00D72081" w14:paraId="5CDDBE6F" w14:textId="77777777" w:rsidTr="005F4416">
        <w:trPr>
          <w:cantSplit/>
          <w:jc w:val="center"/>
          <w:ins w:id="1360" w:author="Nicholas Fraser Brown" w:date="2022-01-28T21:25:00Z"/>
        </w:trPr>
        <w:tc>
          <w:tcPr>
            <w:tcW w:w="4299" w:type="dxa"/>
            <w:shd w:val="clear" w:color="auto" w:fill="FFFFFF"/>
            <w:tcMar>
              <w:top w:w="0" w:type="dxa"/>
              <w:left w:w="0" w:type="dxa"/>
              <w:bottom w:w="0" w:type="dxa"/>
              <w:right w:w="0" w:type="dxa"/>
            </w:tcMar>
          </w:tcPr>
          <w:p w14:paraId="2625CDD2" w14:textId="77777777" w:rsidR="00D72081" w:rsidRDefault="00D72081" w:rsidP="005F4416">
            <w:pPr>
              <w:spacing w:before="100" w:after="100"/>
              <w:ind w:left="100" w:right="100"/>
              <w:rPr>
                <w:ins w:id="1361" w:author="Nicholas Fraser Brown" w:date="2022-01-28T21:25:00Z"/>
              </w:rPr>
            </w:pPr>
            <w:ins w:id="1362" w:author="Nicholas Fraser Brown" w:date="2022-01-28T21:25:00Z">
              <w:r>
                <w:rPr>
                  <w:rFonts w:ascii="Helvetica" w:eastAsia="Helvetica" w:hAnsi="Helvetica" w:cs="Helvetica"/>
                  <w:color w:val="000000"/>
                  <w:sz w:val="22"/>
                  <w:szCs w:val="22"/>
                </w:rPr>
                <w:t>Time between radiotherapy and surgery</w:t>
              </w:r>
            </w:ins>
          </w:p>
        </w:tc>
        <w:tc>
          <w:tcPr>
            <w:tcW w:w="778" w:type="dxa"/>
            <w:shd w:val="clear" w:color="auto" w:fill="FFFFFF"/>
            <w:tcMar>
              <w:top w:w="0" w:type="dxa"/>
              <w:left w:w="0" w:type="dxa"/>
              <w:bottom w:w="0" w:type="dxa"/>
              <w:right w:w="0" w:type="dxa"/>
            </w:tcMar>
            <w:vAlign w:val="center"/>
          </w:tcPr>
          <w:p w14:paraId="1355BA92" w14:textId="77777777" w:rsidR="00D72081" w:rsidRDefault="00D72081" w:rsidP="005F4416">
            <w:pPr>
              <w:spacing w:before="100" w:after="100"/>
              <w:ind w:left="100" w:right="100"/>
              <w:jc w:val="center"/>
              <w:rPr>
                <w:ins w:id="1363" w:author="Nicholas Fraser Brown" w:date="2022-01-28T21:25:00Z"/>
              </w:rPr>
            </w:pPr>
            <w:ins w:id="1364" w:author="Nicholas Fraser Brown" w:date="2022-01-28T21:25:00Z">
              <w:r>
                <w:rPr>
                  <w:rFonts w:ascii="Helvetica" w:eastAsia="Helvetica" w:hAnsi="Helvetica" w:cs="Helvetica"/>
                  <w:color w:val="000000"/>
                  <w:sz w:val="22"/>
                  <w:szCs w:val="22"/>
                </w:rPr>
                <w:t>170</w:t>
              </w:r>
            </w:ins>
          </w:p>
        </w:tc>
        <w:tc>
          <w:tcPr>
            <w:tcW w:w="2209" w:type="dxa"/>
            <w:shd w:val="clear" w:color="auto" w:fill="FFFFFF"/>
            <w:tcMar>
              <w:top w:w="0" w:type="dxa"/>
              <w:left w:w="0" w:type="dxa"/>
              <w:bottom w:w="0" w:type="dxa"/>
              <w:right w:w="0" w:type="dxa"/>
            </w:tcMar>
            <w:vAlign w:val="center"/>
          </w:tcPr>
          <w:p w14:paraId="5AE33F3D" w14:textId="77777777" w:rsidR="00D72081" w:rsidRDefault="00D72081" w:rsidP="005F4416">
            <w:pPr>
              <w:spacing w:before="100" w:after="100"/>
              <w:ind w:left="100" w:right="100"/>
              <w:jc w:val="center"/>
              <w:rPr>
                <w:ins w:id="1365" w:author="Nicholas Fraser Brown" w:date="2022-01-28T21:25:00Z"/>
              </w:rPr>
            </w:pPr>
            <w:ins w:id="1366" w:author="Nicholas Fraser Brown" w:date="2022-01-28T21:25:00Z">
              <w:r>
                <w:rPr>
                  <w:rFonts w:ascii="Helvetica" w:eastAsia="Helvetica" w:hAnsi="Helvetica" w:cs="Helvetica"/>
                  <w:color w:val="000000"/>
                  <w:sz w:val="22"/>
                  <w:szCs w:val="22"/>
                </w:rPr>
                <w:t>1.00 (1.00 to 1.01)</w:t>
              </w:r>
            </w:ins>
          </w:p>
        </w:tc>
        <w:tc>
          <w:tcPr>
            <w:tcW w:w="1132" w:type="dxa"/>
            <w:shd w:val="clear" w:color="auto" w:fill="FFFFFF"/>
            <w:tcMar>
              <w:top w:w="0" w:type="dxa"/>
              <w:left w:w="0" w:type="dxa"/>
              <w:bottom w:w="0" w:type="dxa"/>
              <w:right w:w="0" w:type="dxa"/>
            </w:tcMar>
            <w:vAlign w:val="center"/>
          </w:tcPr>
          <w:p w14:paraId="5AFDFCF2" w14:textId="77777777" w:rsidR="00D72081" w:rsidRDefault="00D72081" w:rsidP="005F4416">
            <w:pPr>
              <w:spacing w:before="100" w:after="100"/>
              <w:ind w:left="100" w:right="100"/>
              <w:jc w:val="center"/>
              <w:rPr>
                <w:ins w:id="1367" w:author="Nicholas Fraser Brown" w:date="2022-01-28T21:25:00Z"/>
              </w:rPr>
            </w:pPr>
            <w:ins w:id="1368" w:author="Nicholas Fraser Brown" w:date="2022-01-28T21:25:00Z">
              <w:r>
                <w:rPr>
                  <w:rFonts w:ascii="Helvetica" w:eastAsia="Helvetica" w:hAnsi="Helvetica" w:cs="Helvetica"/>
                  <w:color w:val="000000"/>
                  <w:sz w:val="22"/>
                  <w:szCs w:val="22"/>
                </w:rPr>
                <w:t>0.80</w:t>
              </w:r>
            </w:ins>
          </w:p>
        </w:tc>
      </w:tr>
      <w:tr w:rsidR="00D72081" w14:paraId="0FA9FADD" w14:textId="77777777" w:rsidTr="005F4416">
        <w:trPr>
          <w:cantSplit/>
          <w:jc w:val="center"/>
          <w:ins w:id="1369" w:author="Nicholas Fraser Brown" w:date="2022-01-28T21:25:00Z"/>
        </w:trPr>
        <w:tc>
          <w:tcPr>
            <w:tcW w:w="4299" w:type="dxa"/>
            <w:shd w:val="clear" w:color="auto" w:fill="FFFFFF"/>
            <w:tcMar>
              <w:top w:w="0" w:type="dxa"/>
              <w:left w:w="0" w:type="dxa"/>
              <w:bottom w:w="0" w:type="dxa"/>
              <w:right w:w="0" w:type="dxa"/>
            </w:tcMar>
          </w:tcPr>
          <w:p w14:paraId="41DF7F17" w14:textId="77777777" w:rsidR="00D72081" w:rsidRDefault="00D72081" w:rsidP="005F4416">
            <w:pPr>
              <w:spacing w:before="100" w:after="100"/>
              <w:ind w:left="100" w:right="100"/>
              <w:rPr>
                <w:ins w:id="1370" w:author="Nicholas Fraser Brown" w:date="2022-01-28T21:25:00Z"/>
              </w:rPr>
            </w:pPr>
            <w:ins w:id="1371" w:author="Nicholas Fraser Brown" w:date="2022-01-28T21:25:00Z">
              <w:r>
                <w:rPr>
                  <w:rFonts w:ascii="Helvetica" w:eastAsia="Helvetica" w:hAnsi="Helvetica" w:cs="Helvetica"/>
                  <w:color w:val="000000"/>
                  <w:sz w:val="22"/>
                  <w:szCs w:val="22"/>
                </w:rPr>
                <w:t>Baseline histological grade</w:t>
              </w:r>
            </w:ins>
          </w:p>
        </w:tc>
        <w:tc>
          <w:tcPr>
            <w:tcW w:w="778" w:type="dxa"/>
            <w:shd w:val="clear" w:color="auto" w:fill="FFFFFF"/>
            <w:tcMar>
              <w:top w:w="0" w:type="dxa"/>
              <w:left w:w="0" w:type="dxa"/>
              <w:bottom w:w="0" w:type="dxa"/>
              <w:right w:w="0" w:type="dxa"/>
            </w:tcMar>
            <w:vAlign w:val="center"/>
          </w:tcPr>
          <w:p w14:paraId="361B7C3C" w14:textId="77777777" w:rsidR="00D72081" w:rsidRDefault="00D72081" w:rsidP="005F4416">
            <w:pPr>
              <w:spacing w:before="100" w:after="100"/>
              <w:ind w:left="100" w:right="100"/>
              <w:jc w:val="center"/>
              <w:rPr>
                <w:ins w:id="1372" w:author="Nicholas Fraser Brown" w:date="2022-01-28T21:25:00Z"/>
              </w:rPr>
            </w:pPr>
            <w:ins w:id="1373" w:author="Nicholas Fraser Brown" w:date="2022-01-28T21:25:00Z">
              <w:r>
                <w:rPr>
                  <w:rFonts w:ascii="Helvetica" w:eastAsia="Helvetica" w:hAnsi="Helvetica" w:cs="Helvetica"/>
                  <w:color w:val="000000"/>
                  <w:sz w:val="22"/>
                  <w:szCs w:val="22"/>
                </w:rPr>
                <w:t>161</w:t>
              </w:r>
            </w:ins>
          </w:p>
        </w:tc>
        <w:tc>
          <w:tcPr>
            <w:tcW w:w="2209" w:type="dxa"/>
            <w:shd w:val="clear" w:color="auto" w:fill="FFFFFF"/>
            <w:tcMar>
              <w:top w:w="0" w:type="dxa"/>
              <w:left w:w="0" w:type="dxa"/>
              <w:bottom w:w="0" w:type="dxa"/>
              <w:right w:w="0" w:type="dxa"/>
            </w:tcMar>
            <w:vAlign w:val="center"/>
          </w:tcPr>
          <w:p w14:paraId="5779CC55" w14:textId="77777777" w:rsidR="00D72081" w:rsidRDefault="00D72081" w:rsidP="005F4416">
            <w:pPr>
              <w:spacing w:before="100" w:after="100"/>
              <w:ind w:left="100" w:right="100"/>
              <w:jc w:val="center"/>
              <w:rPr>
                <w:ins w:id="1374" w:author="Nicholas Fraser Brown" w:date="2022-01-28T21:25:00Z"/>
              </w:rPr>
            </w:pPr>
          </w:p>
        </w:tc>
        <w:tc>
          <w:tcPr>
            <w:tcW w:w="1132" w:type="dxa"/>
            <w:shd w:val="clear" w:color="auto" w:fill="FFFFFF"/>
            <w:tcMar>
              <w:top w:w="0" w:type="dxa"/>
              <w:left w:w="0" w:type="dxa"/>
              <w:bottom w:w="0" w:type="dxa"/>
              <w:right w:w="0" w:type="dxa"/>
            </w:tcMar>
            <w:vAlign w:val="center"/>
          </w:tcPr>
          <w:p w14:paraId="76A0BE1B" w14:textId="77777777" w:rsidR="00D72081" w:rsidRDefault="00D72081" w:rsidP="005F4416">
            <w:pPr>
              <w:spacing w:before="100" w:after="100"/>
              <w:ind w:left="100" w:right="100"/>
              <w:jc w:val="center"/>
              <w:rPr>
                <w:ins w:id="1375" w:author="Nicholas Fraser Brown" w:date="2022-01-28T21:25:00Z"/>
              </w:rPr>
            </w:pPr>
          </w:p>
        </w:tc>
      </w:tr>
      <w:tr w:rsidR="00D72081" w14:paraId="6DE5C26D" w14:textId="77777777" w:rsidTr="005F4416">
        <w:trPr>
          <w:cantSplit/>
          <w:jc w:val="center"/>
          <w:ins w:id="1376" w:author="Nicholas Fraser Brown" w:date="2022-01-28T21:25:00Z"/>
        </w:trPr>
        <w:tc>
          <w:tcPr>
            <w:tcW w:w="4299" w:type="dxa"/>
            <w:shd w:val="clear" w:color="auto" w:fill="FFFFFF"/>
            <w:tcMar>
              <w:top w:w="0" w:type="dxa"/>
              <w:left w:w="0" w:type="dxa"/>
              <w:bottom w:w="0" w:type="dxa"/>
              <w:right w:w="0" w:type="dxa"/>
            </w:tcMar>
          </w:tcPr>
          <w:p w14:paraId="070996E1" w14:textId="77777777" w:rsidR="00D72081" w:rsidRDefault="00D72081" w:rsidP="005F4416">
            <w:pPr>
              <w:spacing w:before="100" w:after="100"/>
              <w:ind w:left="300" w:right="100"/>
              <w:rPr>
                <w:ins w:id="1377" w:author="Nicholas Fraser Brown" w:date="2022-01-28T21:25:00Z"/>
              </w:rPr>
            </w:pPr>
            <w:ins w:id="1378" w:author="Nicholas Fraser Brown" w:date="2022-01-28T21:25:00Z">
              <w:r>
                <w:rPr>
                  <w:rFonts w:ascii="Helvetica" w:eastAsia="Helvetica" w:hAnsi="Helvetica" w:cs="Helvetica"/>
                  <w:color w:val="000000"/>
                  <w:sz w:val="22"/>
                  <w:szCs w:val="22"/>
                </w:rPr>
                <w:t>G3</w:t>
              </w:r>
            </w:ins>
          </w:p>
        </w:tc>
        <w:tc>
          <w:tcPr>
            <w:tcW w:w="778" w:type="dxa"/>
            <w:shd w:val="clear" w:color="auto" w:fill="FFFFFF"/>
            <w:tcMar>
              <w:top w:w="0" w:type="dxa"/>
              <w:left w:w="0" w:type="dxa"/>
              <w:bottom w:w="0" w:type="dxa"/>
              <w:right w:w="0" w:type="dxa"/>
            </w:tcMar>
            <w:vAlign w:val="center"/>
          </w:tcPr>
          <w:p w14:paraId="15EDD7C2" w14:textId="77777777" w:rsidR="00D72081" w:rsidRDefault="00D72081" w:rsidP="005F4416">
            <w:pPr>
              <w:spacing w:before="100" w:after="100"/>
              <w:ind w:left="100" w:right="100"/>
              <w:jc w:val="center"/>
              <w:rPr>
                <w:ins w:id="1379" w:author="Nicholas Fraser Brown" w:date="2022-01-28T21:25:00Z"/>
              </w:rPr>
            </w:pPr>
          </w:p>
        </w:tc>
        <w:tc>
          <w:tcPr>
            <w:tcW w:w="2209" w:type="dxa"/>
            <w:shd w:val="clear" w:color="auto" w:fill="FFFFFF"/>
            <w:tcMar>
              <w:top w:w="0" w:type="dxa"/>
              <w:left w:w="0" w:type="dxa"/>
              <w:bottom w:w="0" w:type="dxa"/>
              <w:right w:w="0" w:type="dxa"/>
            </w:tcMar>
            <w:vAlign w:val="center"/>
          </w:tcPr>
          <w:p w14:paraId="607AF2C9" w14:textId="77777777" w:rsidR="00D72081" w:rsidRDefault="00D72081" w:rsidP="005F4416">
            <w:pPr>
              <w:spacing w:before="100" w:after="100"/>
              <w:ind w:left="100" w:right="100"/>
              <w:jc w:val="center"/>
              <w:rPr>
                <w:ins w:id="1380" w:author="Nicholas Fraser Brown" w:date="2022-01-28T21:25:00Z"/>
              </w:rPr>
            </w:pPr>
            <w:ins w:id="1381" w:author="Nicholas Fraser Brown" w:date="2022-01-28T21:25:00Z">
              <w:r>
                <w:rPr>
                  <w:rFonts w:ascii="Helvetica" w:eastAsia="Helvetica" w:hAnsi="Helvetica" w:cs="Helvetica"/>
                  <w:color w:val="000000"/>
                  <w:sz w:val="22"/>
                  <w:szCs w:val="22"/>
                </w:rPr>
                <w:t>—</w:t>
              </w:r>
            </w:ins>
          </w:p>
        </w:tc>
        <w:tc>
          <w:tcPr>
            <w:tcW w:w="1132" w:type="dxa"/>
            <w:shd w:val="clear" w:color="auto" w:fill="FFFFFF"/>
            <w:tcMar>
              <w:top w:w="0" w:type="dxa"/>
              <w:left w:w="0" w:type="dxa"/>
              <w:bottom w:w="0" w:type="dxa"/>
              <w:right w:w="0" w:type="dxa"/>
            </w:tcMar>
            <w:vAlign w:val="center"/>
          </w:tcPr>
          <w:p w14:paraId="67C0E388" w14:textId="77777777" w:rsidR="00D72081" w:rsidRDefault="00D72081" w:rsidP="005F4416">
            <w:pPr>
              <w:spacing w:before="100" w:after="100"/>
              <w:ind w:left="100" w:right="100"/>
              <w:jc w:val="center"/>
              <w:rPr>
                <w:ins w:id="1382" w:author="Nicholas Fraser Brown" w:date="2022-01-28T21:25:00Z"/>
              </w:rPr>
            </w:pPr>
          </w:p>
        </w:tc>
      </w:tr>
      <w:tr w:rsidR="00D72081" w14:paraId="0CA11145" w14:textId="77777777" w:rsidTr="005F4416">
        <w:trPr>
          <w:cantSplit/>
          <w:jc w:val="center"/>
          <w:ins w:id="1383" w:author="Nicholas Fraser Brown" w:date="2022-01-28T21:25:00Z"/>
        </w:trPr>
        <w:tc>
          <w:tcPr>
            <w:tcW w:w="4299" w:type="dxa"/>
            <w:shd w:val="clear" w:color="auto" w:fill="FFFFFF"/>
            <w:tcMar>
              <w:top w:w="0" w:type="dxa"/>
              <w:left w:w="0" w:type="dxa"/>
              <w:bottom w:w="0" w:type="dxa"/>
              <w:right w:w="0" w:type="dxa"/>
            </w:tcMar>
          </w:tcPr>
          <w:p w14:paraId="2260D0A0" w14:textId="77777777" w:rsidR="00D72081" w:rsidRDefault="00D72081" w:rsidP="005F4416">
            <w:pPr>
              <w:spacing w:before="100" w:after="100"/>
              <w:ind w:left="300" w:right="100"/>
              <w:rPr>
                <w:ins w:id="1384" w:author="Nicholas Fraser Brown" w:date="2022-01-28T21:25:00Z"/>
              </w:rPr>
            </w:pPr>
            <w:ins w:id="1385" w:author="Nicholas Fraser Brown" w:date="2022-01-28T21:25:00Z">
              <w:r>
                <w:rPr>
                  <w:rFonts w:ascii="Helvetica" w:eastAsia="Helvetica" w:hAnsi="Helvetica" w:cs="Helvetica"/>
                  <w:color w:val="000000"/>
                  <w:sz w:val="22"/>
                  <w:szCs w:val="22"/>
                </w:rPr>
                <w:t>G2</w:t>
              </w:r>
            </w:ins>
          </w:p>
        </w:tc>
        <w:tc>
          <w:tcPr>
            <w:tcW w:w="778" w:type="dxa"/>
            <w:shd w:val="clear" w:color="auto" w:fill="FFFFFF"/>
            <w:tcMar>
              <w:top w:w="0" w:type="dxa"/>
              <w:left w:w="0" w:type="dxa"/>
              <w:bottom w:w="0" w:type="dxa"/>
              <w:right w:w="0" w:type="dxa"/>
            </w:tcMar>
            <w:vAlign w:val="center"/>
          </w:tcPr>
          <w:p w14:paraId="77305BDE" w14:textId="77777777" w:rsidR="00D72081" w:rsidRDefault="00D72081" w:rsidP="005F4416">
            <w:pPr>
              <w:spacing w:before="100" w:after="100"/>
              <w:ind w:left="100" w:right="100"/>
              <w:jc w:val="center"/>
              <w:rPr>
                <w:ins w:id="1386" w:author="Nicholas Fraser Brown" w:date="2022-01-28T21:25:00Z"/>
              </w:rPr>
            </w:pPr>
          </w:p>
        </w:tc>
        <w:tc>
          <w:tcPr>
            <w:tcW w:w="2209" w:type="dxa"/>
            <w:shd w:val="clear" w:color="auto" w:fill="FFFFFF"/>
            <w:tcMar>
              <w:top w:w="0" w:type="dxa"/>
              <w:left w:w="0" w:type="dxa"/>
              <w:bottom w:w="0" w:type="dxa"/>
              <w:right w:w="0" w:type="dxa"/>
            </w:tcMar>
            <w:vAlign w:val="center"/>
          </w:tcPr>
          <w:p w14:paraId="15415A5F" w14:textId="77777777" w:rsidR="00D72081" w:rsidRDefault="00D72081" w:rsidP="005F4416">
            <w:pPr>
              <w:spacing w:before="100" w:after="100"/>
              <w:ind w:left="100" w:right="100"/>
              <w:jc w:val="center"/>
              <w:rPr>
                <w:ins w:id="1387" w:author="Nicholas Fraser Brown" w:date="2022-01-28T21:25:00Z"/>
              </w:rPr>
            </w:pPr>
            <w:ins w:id="1388" w:author="Nicholas Fraser Brown" w:date="2022-01-28T21:25:00Z">
              <w:r>
                <w:rPr>
                  <w:rFonts w:ascii="Helvetica" w:eastAsia="Helvetica" w:hAnsi="Helvetica" w:cs="Helvetica"/>
                  <w:color w:val="000000"/>
                  <w:sz w:val="22"/>
                  <w:szCs w:val="22"/>
                </w:rPr>
                <w:t>0.41 (0.17 to 0.99)</w:t>
              </w:r>
            </w:ins>
          </w:p>
        </w:tc>
        <w:tc>
          <w:tcPr>
            <w:tcW w:w="1132" w:type="dxa"/>
            <w:shd w:val="clear" w:color="auto" w:fill="FFFFFF"/>
            <w:tcMar>
              <w:top w:w="0" w:type="dxa"/>
              <w:left w:w="0" w:type="dxa"/>
              <w:bottom w:w="0" w:type="dxa"/>
              <w:right w:w="0" w:type="dxa"/>
            </w:tcMar>
            <w:vAlign w:val="center"/>
          </w:tcPr>
          <w:p w14:paraId="0734B8C5" w14:textId="77777777" w:rsidR="00D72081" w:rsidRDefault="00D72081" w:rsidP="005F4416">
            <w:pPr>
              <w:spacing w:before="100" w:after="100"/>
              <w:ind w:left="100" w:right="100"/>
              <w:jc w:val="center"/>
              <w:rPr>
                <w:ins w:id="1389" w:author="Nicholas Fraser Brown" w:date="2022-01-28T21:25:00Z"/>
              </w:rPr>
            </w:pPr>
            <w:ins w:id="1390" w:author="Nicholas Fraser Brown" w:date="2022-01-28T21:25:00Z">
              <w:r>
                <w:rPr>
                  <w:rFonts w:ascii="Helvetica" w:eastAsia="Helvetica" w:hAnsi="Helvetica" w:cs="Helvetica"/>
                  <w:b/>
                  <w:color w:val="000000"/>
                  <w:sz w:val="22"/>
                  <w:szCs w:val="22"/>
                </w:rPr>
                <w:t>0.048</w:t>
              </w:r>
            </w:ins>
          </w:p>
        </w:tc>
      </w:tr>
      <w:tr w:rsidR="00D72081" w14:paraId="10A998E9" w14:textId="77777777" w:rsidTr="005F4416">
        <w:trPr>
          <w:cantSplit/>
          <w:jc w:val="center"/>
          <w:ins w:id="1391" w:author="Nicholas Fraser Brown" w:date="2022-01-28T21:25:00Z"/>
        </w:trPr>
        <w:tc>
          <w:tcPr>
            <w:tcW w:w="4299" w:type="dxa"/>
            <w:shd w:val="clear" w:color="auto" w:fill="FFFFFF"/>
            <w:tcMar>
              <w:top w:w="0" w:type="dxa"/>
              <w:left w:w="0" w:type="dxa"/>
              <w:bottom w:w="0" w:type="dxa"/>
              <w:right w:w="0" w:type="dxa"/>
            </w:tcMar>
          </w:tcPr>
          <w:p w14:paraId="1A204448" w14:textId="77777777" w:rsidR="00D72081" w:rsidRDefault="00D72081" w:rsidP="005F4416">
            <w:pPr>
              <w:spacing w:before="100" w:after="100"/>
              <w:ind w:left="100" w:right="100"/>
              <w:rPr>
                <w:ins w:id="1392" w:author="Nicholas Fraser Brown" w:date="2022-01-28T21:25:00Z"/>
              </w:rPr>
            </w:pPr>
            <w:ins w:id="1393" w:author="Nicholas Fraser Brown" w:date="2022-01-28T21:25:00Z">
              <w:r>
                <w:rPr>
                  <w:rFonts w:ascii="Helvetica" w:eastAsia="Helvetica" w:hAnsi="Helvetica" w:cs="Helvetica"/>
                  <w:color w:val="000000"/>
                  <w:sz w:val="22"/>
                  <w:szCs w:val="22"/>
                </w:rPr>
                <w:t xml:space="preserve">Cancer staging </w:t>
              </w:r>
              <w:proofErr w:type="spellStart"/>
              <w:r>
                <w:rPr>
                  <w:rFonts w:ascii="Helvetica" w:eastAsia="Helvetica" w:hAnsi="Helvetica" w:cs="Helvetica"/>
                  <w:color w:val="000000"/>
                  <w:sz w:val="22"/>
                  <w:szCs w:val="22"/>
                </w:rPr>
                <w:t>post surgery</w:t>
              </w:r>
              <w:proofErr w:type="spellEnd"/>
            </w:ins>
          </w:p>
        </w:tc>
        <w:tc>
          <w:tcPr>
            <w:tcW w:w="778" w:type="dxa"/>
            <w:shd w:val="clear" w:color="auto" w:fill="FFFFFF"/>
            <w:tcMar>
              <w:top w:w="0" w:type="dxa"/>
              <w:left w:w="0" w:type="dxa"/>
              <w:bottom w:w="0" w:type="dxa"/>
              <w:right w:w="0" w:type="dxa"/>
            </w:tcMar>
            <w:vAlign w:val="center"/>
          </w:tcPr>
          <w:p w14:paraId="62E84B2E" w14:textId="77777777" w:rsidR="00D72081" w:rsidRDefault="00D72081" w:rsidP="005F4416">
            <w:pPr>
              <w:spacing w:before="100" w:after="100"/>
              <w:ind w:left="100" w:right="100"/>
              <w:jc w:val="center"/>
              <w:rPr>
                <w:ins w:id="1394" w:author="Nicholas Fraser Brown" w:date="2022-01-28T21:25:00Z"/>
              </w:rPr>
            </w:pPr>
            <w:ins w:id="1395" w:author="Nicholas Fraser Brown" w:date="2022-01-28T21:25:00Z">
              <w:r>
                <w:rPr>
                  <w:rFonts w:ascii="Helvetica" w:eastAsia="Helvetica" w:hAnsi="Helvetica" w:cs="Helvetica"/>
                  <w:color w:val="000000"/>
                  <w:sz w:val="22"/>
                  <w:szCs w:val="22"/>
                </w:rPr>
                <w:t>169</w:t>
              </w:r>
            </w:ins>
          </w:p>
        </w:tc>
        <w:tc>
          <w:tcPr>
            <w:tcW w:w="2209" w:type="dxa"/>
            <w:shd w:val="clear" w:color="auto" w:fill="FFFFFF"/>
            <w:tcMar>
              <w:top w:w="0" w:type="dxa"/>
              <w:left w:w="0" w:type="dxa"/>
              <w:bottom w:w="0" w:type="dxa"/>
              <w:right w:w="0" w:type="dxa"/>
            </w:tcMar>
            <w:vAlign w:val="center"/>
          </w:tcPr>
          <w:p w14:paraId="0499196D" w14:textId="77777777" w:rsidR="00D72081" w:rsidRDefault="00D72081" w:rsidP="005F4416">
            <w:pPr>
              <w:spacing w:before="100" w:after="100"/>
              <w:ind w:left="100" w:right="100"/>
              <w:jc w:val="center"/>
              <w:rPr>
                <w:ins w:id="1396" w:author="Nicholas Fraser Brown" w:date="2022-01-28T21:25:00Z"/>
              </w:rPr>
            </w:pPr>
          </w:p>
        </w:tc>
        <w:tc>
          <w:tcPr>
            <w:tcW w:w="1132" w:type="dxa"/>
            <w:shd w:val="clear" w:color="auto" w:fill="FFFFFF"/>
            <w:tcMar>
              <w:top w:w="0" w:type="dxa"/>
              <w:left w:w="0" w:type="dxa"/>
              <w:bottom w:w="0" w:type="dxa"/>
              <w:right w:w="0" w:type="dxa"/>
            </w:tcMar>
            <w:vAlign w:val="center"/>
          </w:tcPr>
          <w:p w14:paraId="00712BCA" w14:textId="77777777" w:rsidR="00D72081" w:rsidRDefault="00D72081" w:rsidP="005F4416">
            <w:pPr>
              <w:spacing w:before="100" w:after="100"/>
              <w:ind w:left="100" w:right="100"/>
              <w:jc w:val="center"/>
              <w:rPr>
                <w:ins w:id="1397" w:author="Nicholas Fraser Brown" w:date="2022-01-28T21:25:00Z"/>
              </w:rPr>
            </w:pPr>
          </w:p>
        </w:tc>
      </w:tr>
      <w:tr w:rsidR="00D72081" w14:paraId="50681070" w14:textId="77777777" w:rsidTr="005F4416">
        <w:trPr>
          <w:cantSplit/>
          <w:jc w:val="center"/>
          <w:ins w:id="1398" w:author="Nicholas Fraser Brown" w:date="2022-01-28T21:25:00Z"/>
        </w:trPr>
        <w:tc>
          <w:tcPr>
            <w:tcW w:w="4299" w:type="dxa"/>
            <w:shd w:val="clear" w:color="auto" w:fill="FFFFFF"/>
            <w:tcMar>
              <w:top w:w="0" w:type="dxa"/>
              <w:left w:w="0" w:type="dxa"/>
              <w:bottom w:w="0" w:type="dxa"/>
              <w:right w:w="0" w:type="dxa"/>
            </w:tcMar>
          </w:tcPr>
          <w:p w14:paraId="555BE2C9" w14:textId="77777777" w:rsidR="00D72081" w:rsidRDefault="00D72081" w:rsidP="005F4416">
            <w:pPr>
              <w:spacing w:before="100" w:after="100"/>
              <w:ind w:left="300" w:right="100"/>
              <w:rPr>
                <w:ins w:id="1399" w:author="Nicholas Fraser Brown" w:date="2022-01-28T21:25:00Z"/>
              </w:rPr>
            </w:pPr>
            <w:commentRangeStart w:id="1400"/>
            <w:ins w:id="1401" w:author="Nicholas Fraser Brown" w:date="2022-01-28T21:25:00Z">
              <w:r w:rsidRPr="005F4416">
                <w:rPr>
                  <w:rFonts w:ascii="Helvetica" w:eastAsia="Helvetica" w:hAnsi="Helvetica" w:cs="Helvetica"/>
                  <w:color w:val="000000"/>
                  <w:sz w:val="22"/>
                  <w:szCs w:val="22"/>
                  <w:highlight w:val="yellow"/>
                </w:rPr>
                <w:t>stage</w:t>
              </w:r>
              <w:commentRangeEnd w:id="1400"/>
              <w:r>
                <w:rPr>
                  <w:rStyle w:val="CommentReference"/>
                </w:rPr>
                <w:commentReference w:id="1400"/>
              </w:r>
              <w:r w:rsidRPr="005F4416">
                <w:rPr>
                  <w:rFonts w:ascii="Helvetica" w:eastAsia="Helvetica" w:hAnsi="Helvetica" w:cs="Helvetica"/>
                  <w:color w:val="000000"/>
                  <w:sz w:val="22"/>
                  <w:szCs w:val="22"/>
                  <w:highlight w:val="yellow"/>
                </w:rPr>
                <w:t>_3</w:t>
              </w:r>
            </w:ins>
          </w:p>
        </w:tc>
        <w:tc>
          <w:tcPr>
            <w:tcW w:w="778" w:type="dxa"/>
            <w:shd w:val="clear" w:color="auto" w:fill="FFFFFF"/>
            <w:tcMar>
              <w:top w:w="0" w:type="dxa"/>
              <w:left w:w="0" w:type="dxa"/>
              <w:bottom w:w="0" w:type="dxa"/>
              <w:right w:w="0" w:type="dxa"/>
            </w:tcMar>
            <w:vAlign w:val="center"/>
          </w:tcPr>
          <w:p w14:paraId="41180A94" w14:textId="77777777" w:rsidR="00D72081" w:rsidRDefault="00D72081" w:rsidP="005F4416">
            <w:pPr>
              <w:spacing w:before="100" w:after="100"/>
              <w:ind w:left="100" w:right="100"/>
              <w:jc w:val="center"/>
              <w:rPr>
                <w:ins w:id="1402" w:author="Nicholas Fraser Brown" w:date="2022-01-28T21:25:00Z"/>
              </w:rPr>
            </w:pPr>
          </w:p>
        </w:tc>
        <w:tc>
          <w:tcPr>
            <w:tcW w:w="2209" w:type="dxa"/>
            <w:shd w:val="clear" w:color="auto" w:fill="FFFFFF"/>
            <w:tcMar>
              <w:top w:w="0" w:type="dxa"/>
              <w:left w:w="0" w:type="dxa"/>
              <w:bottom w:w="0" w:type="dxa"/>
              <w:right w:w="0" w:type="dxa"/>
            </w:tcMar>
            <w:vAlign w:val="center"/>
          </w:tcPr>
          <w:p w14:paraId="525AB1EC" w14:textId="77777777" w:rsidR="00D72081" w:rsidRDefault="00D72081" w:rsidP="005F4416">
            <w:pPr>
              <w:spacing w:before="100" w:after="100"/>
              <w:ind w:left="100" w:right="100"/>
              <w:jc w:val="center"/>
              <w:rPr>
                <w:ins w:id="1403" w:author="Nicholas Fraser Brown" w:date="2022-01-28T21:25:00Z"/>
              </w:rPr>
            </w:pPr>
            <w:ins w:id="1404" w:author="Nicholas Fraser Brown" w:date="2022-01-28T21:25:00Z">
              <w:r>
                <w:rPr>
                  <w:rFonts w:ascii="Helvetica" w:eastAsia="Helvetica" w:hAnsi="Helvetica" w:cs="Helvetica"/>
                  <w:color w:val="000000"/>
                  <w:sz w:val="22"/>
                  <w:szCs w:val="22"/>
                </w:rPr>
                <w:t>—</w:t>
              </w:r>
            </w:ins>
          </w:p>
        </w:tc>
        <w:tc>
          <w:tcPr>
            <w:tcW w:w="1132" w:type="dxa"/>
            <w:shd w:val="clear" w:color="auto" w:fill="FFFFFF"/>
            <w:tcMar>
              <w:top w:w="0" w:type="dxa"/>
              <w:left w:w="0" w:type="dxa"/>
              <w:bottom w:w="0" w:type="dxa"/>
              <w:right w:w="0" w:type="dxa"/>
            </w:tcMar>
            <w:vAlign w:val="center"/>
          </w:tcPr>
          <w:p w14:paraId="7C68829F" w14:textId="77777777" w:rsidR="00D72081" w:rsidRDefault="00D72081" w:rsidP="005F4416">
            <w:pPr>
              <w:spacing w:before="100" w:after="100"/>
              <w:ind w:left="100" w:right="100"/>
              <w:jc w:val="center"/>
              <w:rPr>
                <w:ins w:id="1405" w:author="Nicholas Fraser Brown" w:date="2022-01-28T21:25:00Z"/>
              </w:rPr>
            </w:pPr>
          </w:p>
        </w:tc>
      </w:tr>
      <w:tr w:rsidR="00D72081" w14:paraId="4202E696" w14:textId="77777777" w:rsidTr="005F4416">
        <w:trPr>
          <w:cantSplit/>
          <w:jc w:val="center"/>
          <w:ins w:id="1406" w:author="Nicholas Fraser Brown" w:date="2022-01-28T21:25:00Z"/>
        </w:trPr>
        <w:tc>
          <w:tcPr>
            <w:tcW w:w="4299" w:type="dxa"/>
            <w:shd w:val="clear" w:color="auto" w:fill="FFFFFF"/>
            <w:tcMar>
              <w:top w:w="0" w:type="dxa"/>
              <w:left w:w="0" w:type="dxa"/>
              <w:bottom w:w="0" w:type="dxa"/>
              <w:right w:w="0" w:type="dxa"/>
            </w:tcMar>
          </w:tcPr>
          <w:p w14:paraId="434B6A22" w14:textId="77777777" w:rsidR="00D72081" w:rsidRDefault="00D72081" w:rsidP="005F4416">
            <w:pPr>
              <w:spacing w:before="100" w:after="100"/>
              <w:ind w:left="300" w:right="100"/>
              <w:rPr>
                <w:ins w:id="1407" w:author="Nicholas Fraser Brown" w:date="2022-01-28T21:25:00Z"/>
              </w:rPr>
            </w:pPr>
            <w:ins w:id="1408" w:author="Nicholas Fraser Brown" w:date="2022-01-28T21:25:00Z">
              <w:r>
                <w:rPr>
                  <w:rFonts w:ascii="Helvetica" w:eastAsia="Helvetica" w:hAnsi="Helvetica" w:cs="Helvetica"/>
                  <w:color w:val="000000"/>
                  <w:sz w:val="22"/>
                  <w:szCs w:val="22"/>
                </w:rPr>
                <w:t>stage_0</w:t>
              </w:r>
            </w:ins>
          </w:p>
        </w:tc>
        <w:tc>
          <w:tcPr>
            <w:tcW w:w="778" w:type="dxa"/>
            <w:shd w:val="clear" w:color="auto" w:fill="FFFFFF"/>
            <w:tcMar>
              <w:top w:w="0" w:type="dxa"/>
              <w:left w:w="0" w:type="dxa"/>
              <w:bottom w:w="0" w:type="dxa"/>
              <w:right w:w="0" w:type="dxa"/>
            </w:tcMar>
            <w:vAlign w:val="center"/>
          </w:tcPr>
          <w:p w14:paraId="3F338533" w14:textId="77777777" w:rsidR="00D72081" w:rsidRDefault="00D72081" w:rsidP="005F4416">
            <w:pPr>
              <w:spacing w:before="100" w:after="100"/>
              <w:ind w:left="100" w:right="100"/>
              <w:jc w:val="center"/>
              <w:rPr>
                <w:ins w:id="1409" w:author="Nicholas Fraser Brown" w:date="2022-01-28T21:25:00Z"/>
              </w:rPr>
            </w:pPr>
          </w:p>
        </w:tc>
        <w:tc>
          <w:tcPr>
            <w:tcW w:w="2209" w:type="dxa"/>
            <w:shd w:val="clear" w:color="auto" w:fill="FFFFFF"/>
            <w:tcMar>
              <w:top w:w="0" w:type="dxa"/>
              <w:left w:w="0" w:type="dxa"/>
              <w:bottom w:w="0" w:type="dxa"/>
              <w:right w:w="0" w:type="dxa"/>
            </w:tcMar>
            <w:vAlign w:val="center"/>
          </w:tcPr>
          <w:p w14:paraId="3689D01E" w14:textId="77777777" w:rsidR="00D72081" w:rsidRDefault="00D72081" w:rsidP="005F4416">
            <w:pPr>
              <w:spacing w:before="100" w:after="100"/>
              <w:ind w:left="100" w:right="100"/>
              <w:jc w:val="center"/>
              <w:rPr>
                <w:ins w:id="1410" w:author="Nicholas Fraser Brown" w:date="2022-01-28T21:25:00Z"/>
              </w:rPr>
            </w:pPr>
            <w:ins w:id="1411" w:author="Nicholas Fraser Brown" w:date="2022-01-28T21:25:00Z">
              <w:r>
                <w:rPr>
                  <w:rFonts w:ascii="Helvetica" w:eastAsia="Helvetica" w:hAnsi="Helvetica" w:cs="Helvetica"/>
                  <w:color w:val="000000"/>
                  <w:sz w:val="22"/>
                  <w:szCs w:val="22"/>
                </w:rPr>
                <w:t>0.48 (0.10 to 2.18)</w:t>
              </w:r>
            </w:ins>
          </w:p>
        </w:tc>
        <w:tc>
          <w:tcPr>
            <w:tcW w:w="1132" w:type="dxa"/>
            <w:shd w:val="clear" w:color="auto" w:fill="FFFFFF"/>
            <w:tcMar>
              <w:top w:w="0" w:type="dxa"/>
              <w:left w:w="0" w:type="dxa"/>
              <w:bottom w:w="0" w:type="dxa"/>
              <w:right w:w="0" w:type="dxa"/>
            </w:tcMar>
            <w:vAlign w:val="center"/>
          </w:tcPr>
          <w:p w14:paraId="6001D986" w14:textId="77777777" w:rsidR="00D72081" w:rsidRDefault="00D72081" w:rsidP="005F4416">
            <w:pPr>
              <w:spacing w:before="100" w:after="100"/>
              <w:ind w:left="100" w:right="100"/>
              <w:jc w:val="center"/>
              <w:rPr>
                <w:ins w:id="1412" w:author="Nicholas Fraser Brown" w:date="2022-01-28T21:25:00Z"/>
              </w:rPr>
            </w:pPr>
            <w:ins w:id="1413" w:author="Nicholas Fraser Brown" w:date="2022-01-28T21:25:00Z">
              <w:r>
                <w:rPr>
                  <w:rFonts w:ascii="Helvetica" w:eastAsia="Helvetica" w:hAnsi="Helvetica" w:cs="Helvetica"/>
                  <w:color w:val="000000"/>
                  <w:sz w:val="22"/>
                  <w:szCs w:val="22"/>
                </w:rPr>
                <w:t>0.34</w:t>
              </w:r>
            </w:ins>
          </w:p>
        </w:tc>
      </w:tr>
      <w:tr w:rsidR="00D72081" w14:paraId="05D8F35A" w14:textId="77777777" w:rsidTr="005F4416">
        <w:trPr>
          <w:cantSplit/>
          <w:jc w:val="center"/>
          <w:ins w:id="1414" w:author="Nicholas Fraser Brown" w:date="2022-01-28T21:25:00Z"/>
        </w:trPr>
        <w:tc>
          <w:tcPr>
            <w:tcW w:w="4299" w:type="dxa"/>
            <w:shd w:val="clear" w:color="auto" w:fill="FFFFFF"/>
            <w:tcMar>
              <w:top w:w="0" w:type="dxa"/>
              <w:left w:w="0" w:type="dxa"/>
              <w:bottom w:w="0" w:type="dxa"/>
              <w:right w:w="0" w:type="dxa"/>
            </w:tcMar>
          </w:tcPr>
          <w:p w14:paraId="0454DA78" w14:textId="77777777" w:rsidR="00D72081" w:rsidRDefault="00D72081" w:rsidP="005F4416">
            <w:pPr>
              <w:spacing w:before="100" w:after="100"/>
              <w:ind w:left="300" w:right="100"/>
              <w:rPr>
                <w:ins w:id="1415" w:author="Nicholas Fraser Brown" w:date="2022-01-28T21:25:00Z"/>
              </w:rPr>
            </w:pPr>
            <w:ins w:id="1416" w:author="Nicholas Fraser Brown" w:date="2022-01-28T21:25:00Z">
              <w:r>
                <w:rPr>
                  <w:rFonts w:ascii="Helvetica" w:eastAsia="Helvetica" w:hAnsi="Helvetica" w:cs="Helvetica"/>
                  <w:color w:val="000000"/>
                  <w:sz w:val="22"/>
                  <w:szCs w:val="22"/>
                </w:rPr>
                <w:t>stage_1</w:t>
              </w:r>
            </w:ins>
          </w:p>
        </w:tc>
        <w:tc>
          <w:tcPr>
            <w:tcW w:w="778" w:type="dxa"/>
            <w:shd w:val="clear" w:color="auto" w:fill="FFFFFF"/>
            <w:tcMar>
              <w:top w:w="0" w:type="dxa"/>
              <w:left w:w="0" w:type="dxa"/>
              <w:bottom w:w="0" w:type="dxa"/>
              <w:right w:w="0" w:type="dxa"/>
            </w:tcMar>
            <w:vAlign w:val="center"/>
          </w:tcPr>
          <w:p w14:paraId="464DD621" w14:textId="77777777" w:rsidR="00D72081" w:rsidRDefault="00D72081" w:rsidP="005F4416">
            <w:pPr>
              <w:spacing w:before="100" w:after="100"/>
              <w:ind w:left="100" w:right="100"/>
              <w:jc w:val="center"/>
              <w:rPr>
                <w:ins w:id="1417" w:author="Nicholas Fraser Brown" w:date="2022-01-28T21:25:00Z"/>
              </w:rPr>
            </w:pPr>
          </w:p>
        </w:tc>
        <w:tc>
          <w:tcPr>
            <w:tcW w:w="2209" w:type="dxa"/>
            <w:shd w:val="clear" w:color="auto" w:fill="FFFFFF"/>
            <w:tcMar>
              <w:top w:w="0" w:type="dxa"/>
              <w:left w:w="0" w:type="dxa"/>
              <w:bottom w:w="0" w:type="dxa"/>
              <w:right w:w="0" w:type="dxa"/>
            </w:tcMar>
            <w:vAlign w:val="center"/>
          </w:tcPr>
          <w:p w14:paraId="331C9418" w14:textId="77777777" w:rsidR="00D72081" w:rsidRDefault="00D72081" w:rsidP="005F4416">
            <w:pPr>
              <w:spacing w:before="100" w:after="100"/>
              <w:ind w:left="100" w:right="100"/>
              <w:jc w:val="center"/>
              <w:rPr>
                <w:ins w:id="1418" w:author="Nicholas Fraser Brown" w:date="2022-01-28T21:25:00Z"/>
              </w:rPr>
            </w:pPr>
            <w:ins w:id="1419" w:author="Nicholas Fraser Brown" w:date="2022-01-28T21:25:00Z">
              <w:r>
                <w:rPr>
                  <w:rFonts w:ascii="Helvetica" w:eastAsia="Helvetica" w:hAnsi="Helvetica" w:cs="Helvetica"/>
                  <w:color w:val="000000"/>
                  <w:sz w:val="22"/>
                  <w:szCs w:val="22"/>
                </w:rPr>
                <w:t>0.18 (0.04 to 0.84)</w:t>
              </w:r>
            </w:ins>
          </w:p>
        </w:tc>
        <w:tc>
          <w:tcPr>
            <w:tcW w:w="1132" w:type="dxa"/>
            <w:shd w:val="clear" w:color="auto" w:fill="FFFFFF"/>
            <w:tcMar>
              <w:top w:w="0" w:type="dxa"/>
              <w:left w:w="0" w:type="dxa"/>
              <w:bottom w:w="0" w:type="dxa"/>
              <w:right w:w="0" w:type="dxa"/>
            </w:tcMar>
            <w:vAlign w:val="center"/>
          </w:tcPr>
          <w:p w14:paraId="6A6A29F8" w14:textId="77777777" w:rsidR="00D72081" w:rsidRDefault="00D72081" w:rsidP="005F4416">
            <w:pPr>
              <w:spacing w:before="100" w:after="100"/>
              <w:ind w:left="100" w:right="100"/>
              <w:jc w:val="center"/>
              <w:rPr>
                <w:ins w:id="1420" w:author="Nicholas Fraser Brown" w:date="2022-01-28T21:25:00Z"/>
              </w:rPr>
            </w:pPr>
            <w:ins w:id="1421" w:author="Nicholas Fraser Brown" w:date="2022-01-28T21:25:00Z">
              <w:r w:rsidRPr="005F4416">
                <w:rPr>
                  <w:rFonts w:ascii="Helvetica" w:eastAsia="Helvetica" w:hAnsi="Helvetica" w:cs="Helvetica"/>
                  <w:b/>
                  <w:color w:val="000000"/>
                  <w:sz w:val="22"/>
                  <w:szCs w:val="22"/>
                  <w:highlight w:val="yellow"/>
                </w:rPr>
                <w:t>0.</w:t>
              </w:r>
              <w:commentRangeStart w:id="1422"/>
              <w:r w:rsidRPr="005F4416">
                <w:rPr>
                  <w:rFonts w:ascii="Helvetica" w:eastAsia="Helvetica" w:hAnsi="Helvetica" w:cs="Helvetica"/>
                  <w:b/>
                  <w:color w:val="000000"/>
                  <w:sz w:val="22"/>
                  <w:szCs w:val="22"/>
                  <w:highlight w:val="yellow"/>
                </w:rPr>
                <w:t>029</w:t>
              </w:r>
              <w:commentRangeEnd w:id="1422"/>
              <w:r>
                <w:rPr>
                  <w:rStyle w:val="CommentReference"/>
                </w:rPr>
                <w:commentReference w:id="1422"/>
              </w:r>
            </w:ins>
          </w:p>
        </w:tc>
      </w:tr>
      <w:tr w:rsidR="00D72081" w14:paraId="63337243" w14:textId="77777777" w:rsidTr="005F4416">
        <w:trPr>
          <w:cantSplit/>
          <w:jc w:val="center"/>
          <w:ins w:id="1423" w:author="Nicholas Fraser Brown" w:date="2022-01-28T21:25:00Z"/>
        </w:trPr>
        <w:tc>
          <w:tcPr>
            <w:tcW w:w="4299" w:type="dxa"/>
            <w:shd w:val="clear" w:color="auto" w:fill="FFFFFF"/>
            <w:tcMar>
              <w:top w:w="0" w:type="dxa"/>
              <w:left w:w="0" w:type="dxa"/>
              <w:bottom w:w="0" w:type="dxa"/>
              <w:right w:w="0" w:type="dxa"/>
            </w:tcMar>
          </w:tcPr>
          <w:p w14:paraId="6EFC7884" w14:textId="77777777" w:rsidR="00D72081" w:rsidRDefault="00D72081" w:rsidP="005F4416">
            <w:pPr>
              <w:spacing w:before="100" w:after="100"/>
              <w:ind w:left="300" w:right="100"/>
              <w:rPr>
                <w:ins w:id="1424" w:author="Nicholas Fraser Brown" w:date="2022-01-28T21:25:00Z"/>
              </w:rPr>
            </w:pPr>
            <w:ins w:id="1425" w:author="Nicholas Fraser Brown" w:date="2022-01-28T21:25:00Z">
              <w:r>
                <w:rPr>
                  <w:rFonts w:ascii="Helvetica" w:eastAsia="Helvetica" w:hAnsi="Helvetica" w:cs="Helvetica"/>
                  <w:color w:val="000000"/>
                  <w:sz w:val="22"/>
                  <w:szCs w:val="22"/>
                </w:rPr>
                <w:t>stage_2</w:t>
              </w:r>
            </w:ins>
          </w:p>
        </w:tc>
        <w:tc>
          <w:tcPr>
            <w:tcW w:w="778" w:type="dxa"/>
            <w:shd w:val="clear" w:color="auto" w:fill="FFFFFF"/>
            <w:tcMar>
              <w:top w:w="0" w:type="dxa"/>
              <w:left w:w="0" w:type="dxa"/>
              <w:bottom w:w="0" w:type="dxa"/>
              <w:right w:w="0" w:type="dxa"/>
            </w:tcMar>
            <w:vAlign w:val="center"/>
          </w:tcPr>
          <w:p w14:paraId="66A86254" w14:textId="77777777" w:rsidR="00D72081" w:rsidRDefault="00D72081" w:rsidP="005F4416">
            <w:pPr>
              <w:spacing w:before="100" w:after="100"/>
              <w:ind w:left="100" w:right="100"/>
              <w:jc w:val="center"/>
              <w:rPr>
                <w:ins w:id="1426" w:author="Nicholas Fraser Brown" w:date="2022-01-28T21:25:00Z"/>
              </w:rPr>
            </w:pPr>
          </w:p>
        </w:tc>
        <w:tc>
          <w:tcPr>
            <w:tcW w:w="2209" w:type="dxa"/>
            <w:shd w:val="clear" w:color="auto" w:fill="FFFFFF"/>
            <w:tcMar>
              <w:top w:w="0" w:type="dxa"/>
              <w:left w:w="0" w:type="dxa"/>
              <w:bottom w:w="0" w:type="dxa"/>
              <w:right w:w="0" w:type="dxa"/>
            </w:tcMar>
            <w:vAlign w:val="center"/>
          </w:tcPr>
          <w:p w14:paraId="64D10C73" w14:textId="77777777" w:rsidR="00D72081" w:rsidRDefault="00D72081" w:rsidP="005F4416">
            <w:pPr>
              <w:spacing w:before="100" w:after="100"/>
              <w:ind w:left="100" w:right="100"/>
              <w:jc w:val="center"/>
              <w:rPr>
                <w:ins w:id="1427" w:author="Nicholas Fraser Brown" w:date="2022-01-28T21:25:00Z"/>
              </w:rPr>
            </w:pPr>
            <w:ins w:id="1428" w:author="Nicholas Fraser Brown" w:date="2022-01-28T21:25:00Z">
              <w:r>
                <w:rPr>
                  <w:rFonts w:ascii="Helvetica" w:eastAsia="Helvetica" w:hAnsi="Helvetica" w:cs="Helvetica"/>
                  <w:color w:val="000000"/>
                  <w:sz w:val="22"/>
                  <w:szCs w:val="22"/>
                </w:rPr>
                <w:t>0.95 (0.41 to 2.20)</w:t>
              </w:r>
            </w:ins>
          </w:p>
        </w:tc>
        <w:tc>
          <w:tcPr>
            <w:tcW w:w="1132" w:type="dxa"/>
            <w:shd w:val="clear" w:color="auto" w:fill="FFFFFF"/>
            <w:tcMar>
              <w:top w:w="0" w:type="dxa"/>
              <w:left w:w="0" w:type="dxa"/>
              <w:bottom w:w="0" w:type="dxa"/>
              <w:right w:w="0" w:type="dxa"/>
            </w:tcMar>
            <w:vAlign w:val="center"/>
          </w:tcPr>
          <w:p w14:paraId="42D7931C" w14:textId="77777777" w:rsidR="00D72081" w:rsidRDefault="00D72081" w:rsidP="005F4416">
            <w:pPr>
              <w:spacing w:before="100" w:after="100"/>
              <w:ind w:left="100" w:right="100"/>
              <w:jc w:val="center"/>
              <w:rPr>
                <w:ins w:id="1429" w:author="Nicholas Fraser Brown" w:date="2022-01-28T21:25:00Z"/>
              </w:rPr>
            </w:pPr>
            <w:ins w:id="1430" w:author="Nicholas Fraser Brown" w:date="2022-01-28T21:25:00Z">
              <w:r>
                <w:rPr>
                  <w:rFonts w:ascii="Helvetica" w:eastAsia="Helvetica" w:hAnsi="Helvetica" w:cs="Helvetica"/>
                  <w:color w:val="000000"/>
                  <w:sz w:val="22"/>
                  <w:szCs w:val="22"/>
                </w:rPr>
                <w:t>0.91</w:t>
              </w:r>
            </w:ins>
          </w:p>
        </w:tc>
      </w:tr>
      <w:tr w:rsidR="00D72081" w14:paraId="177F05B8" w14:textId="77777777" w:rsidTr="005F4416">
        <w:trPr>
          <w:cantSplit/>
          <w:jc w:val="center"/>
          <w:ins w:id="1431" w:author="Nicholas Fraser Brown" w:date="2022-01-28T21:25:00Z"/>
        </w:trPr>
        <w:tc>
          <w:tcPr>
            <w:tcW w:w="4299" w:type="dxa"/>
            <w:shd w:val="clear" w:color="auto" w:fill="FFFFFF"/>
            <w:tcMar>
              <w:top w:w="0" w:type="dxa"/>
              <w:left w:w="0" w:type="dxa"/>
              <w:bottom w:w="0" w:type="dxa"/>
              <w:right w:w="0" w:type="dxa"/>
            </w:tcMar>
          </w:tcPr>
          <w:p w14:paraId="47B34D0E" w14:textId="77777777" w:rsidR="00D72081" w:rsidRDefault="00D72081" w:rsidP="005F4416">
            <w:pPr>
              <w:spacing w:before="100" w:after="100"/>
              <w:ind w:left="100" w:right="100"/>
              <w:rPr>
                <w:ins w:id="1432" w:author="Nicholas Fraser Brown" w:date="2022-01-28T21:25:00Z"/>
              </w:rPr>
            </w:pPr>
            <w:ins w:id="1433" w:author="Nicholas Fraser Brown" w:date="2022-01-28T21:25:00Z">
              <w:r>
                <w:rPr>
                  <w:rFonts w:ascii="Helvetica" w:eastAsia="Helvetica" w:hAnsi="Helvetica" w:cs="Helvetica"/>
                  <w:color w:val="000000"/>
                  <w:sz w:val="22"/>
                  <w:szCs w:val="22"/>
                </w:rPr>
                <w:t>Cancer staging post radiotherapy</w:t>
              </w:r>
            </w:ins>
          </w:p>
        </w:tc>
        <w:tc>
          <w:tcPr>
            <w:tcW w:w="778" w:type="dxa"/>
            <w:shd w:val="clear" w:color="auto" w:fill="FFFFFF"/>
            <w:tcMar>
              <w:top w:w="0" w:type="dxa"/>
              <w:left w:w="0" w:type="dxa"/>
              <w:bottom w:w="0" w:type="dxa"/>
              <w:right w:w="0" w:type="dxa"/>
            </w:tcMar>
            <w:vAlign w:val="center"/>
          </w:tcPr>
          <w:p w14:paraId="449FEE53" w14:textId="77777777" w:rsidR="00D72081" w:rsidRDefault="00D72081" w:rsidP="005F4416">
            <w:pPr>
              <w:spacing w:before="100" w:after="100"/>
              <w:ind w:left="100" w:right="100"/>
              <w:jc w:val="center"/>
              <w:rPr>
                <w:ins w:id="1434" w:author="Nicholas Fraser Brown" w:date="2022-01-28T21:25:00Z"/>
              </w:rPr>
            </w:pPr>
            <w:ins w:id="1435" w:author="Nicholas Fraser Brown" w:date="2022-01-28T21:25:00Z">
              <w:r>
                <w:rPr>
                  <w:rFonts w:ascii="Helvetica" w:eastAsia="Helvetica" w:hAnsi="Helvetica" w:cs="Helvetica"/>
                  <w:color w:val="000000"/>
                  <w:sz w:val="22"/>
                  <w:szCs w:val="22"/>
                </w:rPr>
                <w:t>133</w:t>
              </w:r>
            </w:ins>
          </w:p>
        </w:tc>
        <w:tc>
          <w:tcPr>
            <w:tcW w:w="2209" w:type="dxa"/>
            <w:shd w:val="clear" w:color="auto" w:fill="FFFFFF"/>
            <w:tcMar>
              <w:top w:w="0" w:type="dxa"/>
              <w:left w:w="0" w:type="dxa"/>
              <w:bottom w:w="0" w:type="dxa"/>
              <w:right w:w="0" w:type="dxa"/>
            </w:tcMar>
            <w:vAlign w:val="center"/>
          </w:tcPr>
          <w:p w14:paraId="4686B0A2" w14:textId="77777777" w:rsidR="00D72081" w:rsidRDefault="00D72081" w:rsidP="005F4416">
            <w:pPr>
              <w:spacing w:before="100" w:after="100"/>
              <w:ind w:left="100" w:right="100"/>
              <w:jc w:val="center"/>
              <w:rPr>
                <w:ins w:id="1436" w:author="Nicholas Fraser Brown" w:date="2022-01-28T21:25:00Z"/>
              </w:rPr>
            </w:pPr>
          </w:p>
        </w:tc>
        <w:tc>
          <w:tcPr>
            <w:tcW w:w="1132" w:type="dxa"/>
            <w:shd w:val="clear" w:color="auto" w:fill="FFFFFF"/>
            <w:tcMar>
              <w:top w:w="0" w:type="dxa"/>
              <w:left w:w="0" w:type="dxa"/>
              <w:bottom w:w="0" w:type="dxa"/>
              <w:right w:w="0" w:type="dxa"/>
            </w:tcMar>
            <w:vAlign w:val="center"/>
          </w:tcPr>
          <w:p w14:paraId="3832FF75" w14:textId="77777777" w:rsidR="00D72081" w:rsidRDefault="00D72081" w:rsidP="005F4416">
            <w:pPr>
              <w:spacing w:before="100" w:after="100"/>
              <w:ind w:left="100" w:right="100"/>
              <w:jc w:val="center"/>
              <w:rPr>
                <w:ins w:id="1437" w:author="Nicholas Fraser Brown" w:date="2022-01-28T21:25:00Z"/>
              </w:rPr>
            </w:pPr>
          </w:p>
        </w:tc>
      </w:tr>
      <w:tr w:rsidR="00D72081" w14:paraId="263F89A9" w14:textId="77777777" w:rsidTr="005F4416">
        <w:trPr>
          <w:cantSplit/>
          <w:jc w:val="center"/>
          <w:ins w:id="1438" w:author="Nicholas Fraser Brown" w:date="2022-01-28T21:25:00Z"/>
        </w:trPr>
        <w:tc>
          <w:tcPr>
            <w:tcW w:w="4299" w:type="dxa"/>
            <w:shd w:val="clear" w:color="auto" w:fill="FFFFFF"/>
            <w:tcMar>
              <w:top w:w="0" w:type="dxa"/>
              <w:left w:w="0" w:type="dxa"/>
              <w:bottom w:w="0" w:type="dxa"/>
              <w:right w:w="0" w:type="dxa"/>
            </w:tcMar>
          </w:tcPr>
          <w:p w14:paraId="7F0B31FE" w14:textId="77777777" w:rsidR="00D72081" w:rsidRDefault="00D72081" w:rsidP="005F4416">
            <w:pPr>
              <w:spacing w:before="100" w:after="100"/>
              <w:ind w:left="300" w:right="100"/>
              <w:rPr>
                <w:ins w:id="1439" w:author="Nicholas Fraser Brown" w:date="2022-01-28T21:25:00Z"/>
              </w:rPr>
            </w:pPr>
            <w:ins w:id="1440" w:author="Nicholas Fraser Brown" w:date="2022-01-28T21:25:00Z">
              <w:r>
                <w:rPr>
                  <w:rFonts w:ascii="Helvetica" w:eastAsia="Helvetica" w:hAnsi="Helvetica" w:cs="Helvetica"/>
                  <w:color w:val="000000"/>
                  <w:sz w:val="22"/>
                  <w:szCs w:val="22"/>
                </w:rPr>
                <w:t>stage_3</w:t>
              </w:r>
            </w:ins>
          </w:p>
        </w:tc>
        <w:tc>
          <w:tcPr>
            <w:tcW w:w="778" w:type="dxa"/>
            <w:shd w:val="clear" w:color="auto" w:fill="FFFFFF"/>
            <w:tcMar>
              <w:top w:w="0" w:type="dxa"/>
              <w:left w:w="0" w:type="dxa"/>
              <w:bottom w:w="0" w:type="dxa"/>
              <w:right w:w="0" w:type="dxa"/>
            </w:tcMar>
            <w:vAlign w:val="center"/>
          </w:tcPr>
          <w:p w14:paraId="6B89C86B" w14:textId="77777777" w:rsidR="00D72081" w:rsidRDefault="00D72081" w:rsidP="005F4416">
            <w:pPr>
              <w:spacing w:before="100" w:after="100"/>
              <w:ind w:left="100" w:right="100"/>
              <w:jc w:val="center"/>
              <w:rPr>
                <w:ins w:id="1441" w:author="Nicholas Fraser Brown" w:date="2022-01-28T21:25:00Z"/>
              </w:rPr>
            </w:pPr>
          </w:p>
        </w:tc>
        <w:tc>
          <w:tcPr>
            <w:tcW w:w="2209" w:type="dxa"/>
            <w:shd w:val="clear" w:color="auto" w:fill="FFFFFF"/>
            <w:tcMar>
              <w:top w:w="0" w:type="dxa"/>
              <w:left w:w="0" w:type="dxa"/>
              <w:bottom w:w="0" w:type="dxa"/>
              <w:right w:w="0" w:type="dxa"/>
            </w:tcMar>
            <w:vAlign w:val="center"/>
          </w:tcPr>
          <w:p w14:paraId="1FDAA77C" w14:textId="77777777" w:rsidR="00D72081" w:rsidRDefault="00D72081" w:rsidP="005F4416">
            <w:pPr>
              <w:spacing w:before="100" w:after="100"/>
              <w:ind w:left="100" w:right="100"/>
              <w:jc w:val="center"/>
              <w:rPr>
                <w:ins w:id="1442" w:author="Nicholas Fraser Brown" w:date="2022-01-28T21:25:00Z"/>
              </w:rPr>
            </w:pPr>
            <w:ins w:id="1443" w:author="Nicholas Fraser Brown" w:date="2022-01-28T21:25:00Z">
              <w:r>
                <w:rPr>
                  <w:rFonts w:ascii="Helvetica" w:eastAsia="Helvetica" w:hAnsi="Helvetica" w:cs="Helvetica"/>
                  <w:color w:val="000000"/>
                  <w:sz w:val="22"/>
                  <w:szCs w:val="22"/>
                </w:rPr>
                <w:t>—</w:t>
              </w:r>
            </w:ins>
          </w:p>
        </w:tc>
        <w:tc>
          <w:tcPr>
            <w:tcW w:w="1132" w:type="dxa"/>
            <w:shd w:val="clear" w:color="auto" w:fill="FFFFFF"/>
            <w:tcMar>
              <w:top w:w="0" w:type="dxa"/>
              <w:left w:w="0" w:type="dxa"/>
              <w:bottom w:w="0" w:type="dxa"/>
              <w:right w:w="0" w:type="dxa"/>
            </w:tcMar>
            <w:vAlign w:val="center"/>
          </w:tcPr>
          <w:p w14:paraId="22580834" w14:textId="77777777" w:rsidR="00D72081" w:rsidRDefault="00D72081" w:rsidP="005F4416">
            <w:pPr>
              <w:spacing w:before="100" w:after="100"/>
              <w:ind w:left="100" w:right="100"/>
              <w:jc w:val="center"/>
              <w:rPr>
                <w:ins w:id="1444" w:author="Nicholas Fraser Brown" w:date="2022-01-28T21:25:00Z"/>
              </w:rPr>
            </w:pPr>
          </w:p>
        </w:tc>
      </w:tr>
      <w:tr w:rsidR="00D72081" w14:paraId="7B43DB1C" w14:textId="77777777" w:rsidTr="005F4416">
        <w:trPr>
          <w:cantSplit/>
          <w:jc w:val="center"/>
          <w:ins w:id="1445" w:author="Nicholas Fraser Brown" w:date="2022-01-28T21:25:00Z"/>
        </w:trPr>
        <w:tc>
          <w:tcPr>
            <w:tcW w:w="4299" w:type="dxa"/>
            <w:shd w:val="clear" w:color="auto" w:fill="FFFFFF"/>
            <w:tcMar>
              <w:top w:w="0" w:type="dxa"/>
              <w:left w:w="0" w:type="dxa"/>
              <w:bottom w:w="0" w:type="dxa"/>
              <w:right w:w="0" w:type="dxa"/>
            </w:tcMar>
          </w:tcPr>
          <w:p w14:paraId="6E90D8E8" w14:textId="77777777" w:rsidR="00D72081" w:rsidRDefault="00D72081" w:rsidP="005F4416">
            <w:pPr>
              <w:spacing w:before="100" w:after="100"/>
              <w:ind w:left="300" w:right="100"/>
              <w:rPr>
                <w:ins w:id="1446" w:author="Nicholas Fraser Brown" w:date="2022-01-28T21:25:00Z"/>
              </w:rPr>
            </w:pPr>
            <w:ins w:id="1447" w:author="Nicholas Fraser Brown" w:date="2022-01-28T21:25:00Z">
              <w:r>
                <w:rPr>
                  <w:rFonts w:ascii="Helvetica" w:eastAsia="Helvetica" w:hAnsi="Helvetica" w:cs="Helvetica"/>
                  <w:color w:val="000000"/>
                  <w:sz w:val="22"/>
                  <w:szCs w:val="22"/>
                </w:rPr>
                <w:t>stage_0</w:t>
              </w:r>
            </w:ins>
          </w:p>
        </w:tc>
        <w:tc>
          <w:tcPr>
            <w:tcW w:w="778" w:type="dxa"/>
            <w:shd w:val="clear" w:color="auto" w:fill="FFFFFF"/>
            <w:tcMar>
              <w:top w:w="0" w:type="dxa"/>
              <w:left w:w="0" w:type="dxa"/>
              <w:bottom w:w="0" w:type="dxa"/>
              <w:right w:w="0" w:type="dxa"/>
            </w:tcMar>
            <w:vAlign w:val="center"/>
          </w:tcPr>
          <w:p w14:paraId="45DE252E" w14:textId="77777777" w:rsidR="00D72081" w:rsidRDefault="00D72081" w:rsidP="005F4416">
            <w:pPr>
              <w:spacing w:before="100" w:after="100"/>
              <w:ind w:left="100" w:right="100"/>
              <w:jc w:val="center"/>
              <w:rPr>
                <w:ins w:id="1448" w:author="Nicholas Fraser Brown" w:date="2022-01-28T21:25:00Z"/>
              </w:rPr>
            </w:pPr>
          </w:p>
        </w:tc>
        <w:tc>
          <w:tcPr>
            <w:tcW w:w="2209" w:type="dxa"/>
            <w:shd w:val="clear" w:color="auto" w:fill="FFFFFF"/>
            <w:tcMar>
              <w:top w:w="0" w:type="dxa"/>
              <w:left w:w="0" w:type="dxa"/>
              <w:bottom w:w="0" w:type="dxa"/>
              <w:right w:w="0" w:type="dxa"/>
            </w:tcMar>
            <w:vAlign w:val="center"/>
          </w:tcPr>
          <w:p w14:paraId="76453AF0" w14:textId="77777777" w:rsidR="00D72081" w:rsidRDefault="00D72081" w:rsidP="005F4416">
            <w:pPr>
              <w:spacing w:before="100" w:after="100"/>
              <w:ind w:left="100" w:right="100"/>
              <w:jc w:val="center"/>
              <w:rPr>
                <w:ins w:id="1449" w:author="Nicholas Fraser Brown" w:date="2022-01-28T21:25:00Z"/>
              </w:rPr>
            </w:pPr>
            <w:ins w:id="1450" w:author="Nicholas Fraser Brown" w:date="2022-01-28T21:25:00Z">
              <w:r>
                <w:rPr>
                  <w:rFonts w:ascii="Helvetica" w:eastAsia="Helvetica" w:hAnsi="Helvetica" w:cs="Helvetica"/>
                  <w:color w:val="000000"/>
                  <w:sz w:val="22"/>
                  <w:szCs w:val="22"/>
                </w:rPr>
                <w:t>1.91 (0.23 to 15.5)</w:t>
              </w:r>
            </w:ins>
          </w:p>
        </w:tc>
        <w:tc>
          <w:tcPr>
            <w:tcW w:w="1132" w:type="dxa"/>
            <w:shd w:val="clear" w:color="auto" w:fill="FFFFFF"/>
            <w:tcMar>
              <w:top w:w="0" w:type="dxa"/>
              <w:left w:w="0" w:type="dxa"/>
              <w:bottom w:w="0" w:type="dxa"/>
              <w:right w:w="0" w:type="dxa"/>
            </w:tcMar>
            <w:vAlign w:val="center"/>
          </w:tcPr>
          <w:p w14:paraId="58F2F23C" w14:textId="77777777" w:rsidR="00D72081" w:rsidRDefault="00D72081" w:rsidP="005F4416">
            <w:pPr>
              <w:spacing w:before="100" w:after="100"/>
              <w:ind w:left="100" w:right="100"/>
              <w:jc w:val="center"/>
              <w:rPr>
                <w:ins w:id="1451" w:author="Nicholas Fraser Brown" w:date="2022-01-28T21:25:00Z"/>
              </w:rPr>
            </w:pPr>
            <w:ins w:id="1452" w:author="Nicholas Fraser Brown" w:date="2022-01-28T21:25:00Z">
              <w:r>
                <w:rPr>
                  <w:rFonts w:ascii="Helvetica" w:eastAsia="Helvetica" w:hAnsi="Helvetica" w:cs="Helvetica"/>
                  <w:color w:val="000000"/>
                  <w:sz w:val="22"/>
                  <w:szCs w:val="22"/>
                </w:rPr>
                <w:t>0.55</w:t>
              </w:r>
            </w:ins>
          </w:p>
        </w:tc>
      </w:tr>
      <w:tr w:rsidR="00D72081" w14:paraId="59C3D364" w14:textId="77777777" w:rsidTr="005F4416">
        <w:trPr>
          <w:cantSplit/>
          <w:jc w:val="center"/>
          <w:ins w:id="1453" w:author="Nicholas Fraser Brown" w:date="2022-01-28T21:25:00Z"/>
        </w:trPr>
        <w:tc>
          <w:tcPr>
            <w:tcW w:w="4299" w:type="dxa"/>
            <w:shd w:val="clear" w:color="auto" w:fill="FFFFFF"/>
            <w:tcMar>
              <w:top w:w="0" w:type="dxa"/>
              <w:left w:w="0" w:type="dxa"/>
              <w:bottom w:w="0" w:type="dxa"/>
              <w:right w:w="0" w:type="dxa"/>
            </w:tcMar>
          </w:tcPr>
          <w:p w14:paraId="7539AFEA" w14:textId="77777777" w:rsidR="00D72081" w:rsidRDefault="00D72081" w:rsidP="005F4416">
            <w:pPr>
              <w:spacing w:before="100" w:after="100"/>
              <w:ind w:left="300" w:right="100"/>
              <w:rPr>
                <w:ins w:id="1454" w:author="Nicholas Fraser Brown" w:date="2022-01-28T21:25:00Z"/>
              </w:rPr>
            </w:pPr>
            <w:ins w:id="1455" w:author="Nicholas Fraser Brown" w:date="2022-01-28T21:25:00Z">
              <w:r>
                <w:rPr>
                  <w:rFonts w:ascii="Helvetica" w:eastAsia="Helvetica" w:hAnsi="Helvetica" w:cs="Helvetica"/>
                  <w:color w:val="000000"/>
                  <w:sz w:val="22"/>
                  <w:szCs w:val="22"/>
                </w:rPr>
                <w:t>stage_1</w:t>
              </w:r>
            </w:ins>
          </w:p>
        </w:tc>
        <w:tc>
          <w:tcPr>
            <w:tcW w:w="778" w:type="dxa"/>
            <w:shd w:val="clear" w:color="auto" w:fill="FFFFFF"/>
            <w:tcMar>
              <w:top w:w="0" w:type="dxa"/>
              <w:left w:w="0" w:type="dxa"/>
              <w:bottom w:w="0" w:type="dxa"/>
              <w:right w:w="0" w:type="dxa"/>
            </w:tcMar>
            <w:vAlign w:val="center"/>
          </w:tcPr>
          <w:p w14:paraId="411E8FD4" w14:textId="77777777" w:rsidR="00D72081" w:rsidRDefault="00D72081" w:rsidP="005F4416">
            <w:pPr>
              <w:spacing w:before="100" w:after="100"/>
              <w:ind w:left="100" w:right="100"/>
              <w:jc w:val="center"/>
              <w:rPr>
                <w:ins w:id="1456" w:author="Nicholas Fraser Brown" w:date="2022-01-28T21:25:00Z"/>
              </w:rPr>
            </w:pPr>
          </w:p>
        </w:tc>
        <w:tc>
          <w:tcPr>
            <w:tcW w:w="2209" w:type="dxa"/>
            <w:shd w:val="clear" w:color="auto" w:fill="FFFFFF"/>
            <w:tcMar>
              <w:top w:w="0" w:type="dxa"/>
              <w:left w:w="0" w:type="dxa"/>
              <w:bottom w:w="0" w:type="dxa"/>
              <w:right w:w="0" w:type="dxa"/>
            </w:tcMar>
            <w:vAlign w:val="center"/>
          </w:tcPr>
          <w:p w14:paraId="4C80A08A" w14:textId="77777777" w:rsidR="00D72081" w:rsidRDefault="00D72081" w:rsidP="005F4416">
            <w:pPr>
              <w:spacing w:before="100" w:after="100"/>
              <w:ind w:left="100" w:right="100"/>
              <w:jc w:val="center"/>
              <w:rPr>
                <w:ins w:id="1457" w:author="Nicholas Fraser Brown" w:date="2022-01-28T21:25:00Z"/>
              </w:rPr>
            </w:pPr>
            <w:ins w:id="1458" w:author="Nicholas Fraser Brown" w:date="2022-01-28T21:25:00Z">
              <w:r>
                <w:rPr>
                  <w:rFonts w:ascii="Helvetica" w:eastAsia="Helvetica" w:hAnsi="Helvetica" w:cs="Helvetica"/>
                  <w:color w:val="000000"/>
                  <w:sz w:val="22"/>
                  <w:szCs w:val="22"/>
                </w:rPr>
                <w:t>1.36 (0.40 to 4.66)</w:t>
              </w:r>
            </w:ins>
          </w:p>
        </w:tc>
        <w:tc>
          <w:tcPr>
            <w:tcW w:w="1132" w:type="dxa"/>
            <w:shd w:val="clear" w:color="auto" w:fill="FFFFFF"/>
            <w:tcMar>
              <w:top w:w="0" w:type="dxa"/>
              <w:left w:w="0" w:type="dxa"/>
              <w:bottom w:w="0" w:type="dxa"/>
              <w:right w:w="0" w:type="dxa"/>
            </w:tcMar>
            <w:vAlign w:val="center"/>
          </w:tcPr>
          <w:p w14:paraId="7D9BB6E1" w14:textId="77777777" w:rsidR="00D72081" w:rsidRDefault="00D72081" w:rsidP="005F4416">
            <w:pPr>
              <w:spacing w:before="100" w:after="100"/>
              <w:ind w:left="100" w:right="100"/>
              <w:jc w:val="center"/>
              <w:rPr>
                <w:ins w:id="1459" w:author="Nicholas Fraser Brown" w:date="2022-01-28T21:25:00Z"/>
              </w:rPr>
            </w:pPr>
            <w:ins w:id="1460" w:author="Nicholas Fraser Brown" w:date="2022-01-28T21:25:00Z">
              <w:r>
                <w:rPr>
                  <w:rFonts w:ascii="Helvetica" w:eastAsia="Helvetica" w:hAnsi="Helvetica" w:cs="Helvetica"/>
                  <w:color w:val="000000"/>
                  <w:sz w:val="22"/>
                  <w:szCs w:val="22"/>
                </w:rPr>
                <w:t>0.63</w:t>
              </w:r>
            </w:ins>
          </w:p>
        </w:tc>
      </w:tr>
      <w:tr w:rsidR="00D72081" w14:paraId="4C9FF5AB" w14:textId="77777777" w:rsidTr="005F4416">
        <w:trPr>
          <w:cantSplit/>
          <w:jc w:val="center"/>
          <w:ins w:id="1461" w:author="Nicholas Fraser Brown" w:date="2022-01-28T21:25:00Z"/>
        </w:trPr>
        <w:tc>
          <w:tcPr>
            <w:tcW w:w="4299" w:type="dxa"/>
            <w:shd w:val="clear" w:color="auto" w:fill="FFFFFF"/>
            <w:tcMar>
              <w:top w:w="0" w:type="dxa"/>
              <w:left w:w="0" w:type="dxa"/>
              <w:bottom w:w="0" w:type="dxa"/>
              <w:right w:w="0" w:type="dxa"/>
            </w:tcMar>
          </w:tcPr>
          <w:p w14:paraId="489194B2" w14:textId="77777777" w:rsidR="00D72081" w:rsidRDefault="00D72081" w:rsidP="005F4416">
            <w:pPr>
              <w:spacing w:before="100" w:after="100"/>
              <w:ind w:left="300" w:right="100"/>
              <w:rPr>
                <w:ins w:id="1462" w:author="Nicholas Fraser Brown" w:date="2022-01-28T21:25:00Z"/>
              </w:rPr>
            </w:pPr>
            <w:ins w:id="1463" w:author="Nicholas Fraser Brown" w:date="2022-01-28T21:25:00Z">
              <w:r>
                <w:rPr>
                  <w:rFonts w:ascii="Helvetica" w:eastAsia="Helvetica" w:hAnsi="Helvetica" w:cs="Helvetica"/>
                  <w:color w:val="000000"/>
                  <w:sz w:val="22"/>
                  <w:szCs w:val="22"/>
                </w:rPr>
                <w:t>stage_2</w:t>
              </w:r>
            </w:ins>
          </w:p>
        </w:tc>
        <w:tc>
          <w:tcPr>
            <w:tcW w:w="778" w:type="dxa"/>
            <w:shd w:val="clear" w:color="auto" w:fill="FFFFFF"/>
            <w:tcMar>
              <w:top w:w="0" w:type="dxa"/>
              <w:left w:w="0" w:type="dxa"/>
              <w:bottom w:w="0" w:type="dxa"/>
              <w:right w:w="0" w:type="dxa"/>
            </w:tcMar>
            <w:vAlign w:val="center"/>
          </w:tcPr>
          <w:p w14:paraId="140243B0" w14:textId="77777777" w:rsidR="00D72081" w:rsidRDefault="00D72081" w:rsidP="005F4416">
            <w:pPr>
              <w:spacing w:before="100" w:after="100"/>
              <w:ind w:left="100" w:right="100"/>
              <w:jc w:val="center"/>
              <w:rPr>
                <w:ins w:id="1464" w:author="Nicholas Fraser Brown" w:date="2022-01-28T21:25:00Z"/>
              </w:rPr>
            </w:pPr>
          </w:p>
        </w:tc>
        <w:tc>
          <w:tcPr>
            <w:tcW w:w="2209" w:type="dxa"/>
            <w:shd w:val="clear" w:color="auto" w:fill="FFFFFF"/>
            <w:tcMar>
              <w:top w:w="0" w:type="dxa"/>
              <w:left w:w="0" w:type="dxa"/>
              <w:bottom w:w="0" w:type="dxa"/>
              <w:right w:w="0" w:type="dxa"/>
            </w:tcMar>
            <w:vAlign w:val="center"/>
          </w:tcPr>
          <w:p w14:paraId="35EB744E" w14:textId="77777777" w:rsidR="00D72081" w:rsidRDefault="00D72081" w:rsidP="005F4416">
            <w:pPr>
              <w:spacing w:before="100" w:after="100"/>
              <w:ind w:left="100" w:right="100"/>
              <w:jc w:val="center"/>
              <w:rPr>
                <w:ins w:id="1465" w:author="Nicholas Fraser Brown" w:date="2022-01-28T21:25:00Z"/>
              </w:rPr>
            </w:pPr>
            <w:ins w:id="1466" w:author="Nicholas Fraser Brown" w:date="2022-01-28T21:25:00Z">
              <w:r>
                <w:rPr>
                  <w:rFonts w:ascii="Helvetica" w:eastAsia="Helvetica" w:hAnsi="Helvetica" w:cs="Helvetica"/>
                  <w:color w:val="000000"/>
                  <w:sz w:val="22"/>
                  <w:szCs w:val="22"/>
                </w:rPr>
                <w:t>1.28 (0.46 to 3.53)</w:t>
              </w:r>
            </w:ins>
          </w:p>
        </w:tc>
        <w:tc>
          <w:tcPr>
            <w:tcW w:w="1132" w:type="dxa"/>
            <w:shd w:val="clear" w:color="auto" w:fill="FFFFFF"/>
            <w:tcMar>
              <w:top w:w="0" w:type="dxa"/>
              <w:left w:w="0" w:type="dxa"/>
              <w:bottom w:w="0" w:type="dxa"/>
              <w:right w:w="0" w:type="dxa"/>
            </w:tcMar>
            <w:vAlign w:val="center"/>
          </w:tcPr>
          <w:p w14:paraId="24D9A51C" w14:textId="77777777" w:rsidR="00D72081" w:rsidRDefault="00D72081" w:rsidP="005F4416">
            <w:pPr>
              <w:spacing w:before="100" w:after="100"/>
              <w:ind w:left="100" w:right="100"/>
              <w:jc w:val="center"/>
              <w:rPr>
                <w:ins w:id="1467" w:author="Nicholas Fraser Brown" w:date="2022-01-28T21:25:00Z"/>
              </w:rPr>
            </w:pPr>
            <w:ins w:id="1468" w:author="Nicholas Fraser Brown" w:date="2022-01-28T21:25:00Z">
              <w:r>
                <w:rPr>
                  <w:rFonts w:ascii="Helvetica" w:eastAsia="Helvetica" w:hAnsi="Helvetica" w:cs="Helvetica"/>
                  <w:color w:val="000000"/>
                  <w:sz w:val="22"/>
                  <w:szCs w:val="22"/>
                </w:rPr>
                <w:t>0.63</w:t>
              </w:r>
            </w:ins>
          </w:p>
        </w:tc>
      </w:tr>
      <w:tr w:rsidR="00D72081" w14:paraId="4F2BC7F3" w14:textId="77777777" w:rsidTr="005F4416">
        <w:trPr>
          <w:cantSplit/>
          <w:jc w:val="center"/>
          <w:ins w:id="1469" w:author="Nicholas Fraser Brown" w:date="2022-01-28T21:25:00Z"/>
        </w:trPr>
        <w:tc>
          <w:tcPr>
            <w:tcW w:w="4299" w:type="dxa"/>
            <w:tcBorders>
              <w:bottom w:val="single" w:sz="8" w:space="0" w:color="000000"/>
            </w:tcBorders>
            <w:shd w:val="clear" w:color="auto" w:fill="FFFFFF"/>
            <w:tcMar>
              <w:top w:w="0" w:type="dxa"/>
              <w:left w:w="0" w:type="dxa"/>
              <w:bottom w:w="0" w:type="dxa"/>
              <w:right w:w="0" w:type="dxa"/>
            </w:tcMar>
          </w:tcPr>
          <w:p w14:paraId="2FA07A70" w14:textId="77777777" w:rsidR="00D72081" w:rsidRDefault="00D72081" w:rsidP="005F4416">
            <w:pPr>
              <w:spacing w:before="100" w:after="100"/>
              <w:ind w:left="300" w:right="100"/>
              <w:rPr>
                <w:ins w:id="1470" w:author="Nicholas Fraser Brown" w:date="2022-01-28T21:25:00Z"/>
              </w:rPr>
            </w:pPr>
            <w:ins w:id="1471" w:author="Nicholas Fraser Brown" w:date="2022-01-28T21:25:00Z">
              <w:r>
                <w:rPr>
                  <w:rFonts w:ascii="Helvetica" w:eastAsia="Helvetica" w:hAnsi="Helvetica" w:cs="Helvetica"/>
                  <w:color w:val="000000"/>
                  <w:sz w:val="22"/>
                  <w:szCs w:val="22"/>
                </w:rPr>
                <w:t>stage_4</w:t>
              </w:r>
            </w:ins>
          </w:p>
        </w:tc>
        <w:tc>
          <w:tcPr>
            <w:tcW w:w="778" w:type="dxa"/>
            <w:tcBorders>
              <w:bottom w:val="single" w:sz="8" w:space="0" w:color="000000"/>
            </w:tcBorders>
            <w:shd w:val="clear" w:color="auto" w:fill="FFFFFF"/>
            <w:tcMar>
              <w:top w:w="0" w:type="dxa"/>
              <w:left w:w="0" w:type="dxa"/>
              <w:bottom w:w="0" w:type="dxa"/>
              <w:right w:w="0" w:type="dxa"/>
            </w:tcMar>
            <w:vAlign w:val="center"/>
          </w:tcPr>
          <w:p w14:paraId="3A85E1F2" w14:textId="77777777" w:rsidR="00D72081" w:rsidRDefault="00D72081" w:rsidP="005F4416">
            <w:pPr>
              <w:spacing w:before="100" w:after="100"/>
              <w:ind w:left="100" w:right="100"/>
              <w:jc w:val="center"/>
              <w:rPr>
                <w:ins w:id="1472" w:author="Nicholas Fraser Brown" w:date="2022-01-28T21:25:00Z"/>
              </w:rPr>
            </w:pPr>
          </w:p>
        </w:tc>
        <w:tc>
          <w:tcPr>
            <w:tcW w:w="2209" w:type="dxa"/>
            <w:tcBorders>
              <w:bottom w:val="single" w:sz="8" w:space="0" w:color="000000"/>
            </w:tcBorders>
            <w:shd w:val="clear" w:color="auto" w:fill="FFFFFF"/>
            <w:tcMar>
              <w:top w:w="0" w:type="dxa"/>
              <w:left w:w="0" w:type="dxa"/>
              <w:bottom w:w="0" w:type="dxa"/>
              <w:right w:w="0" w:type="dxa"/>
            </w:tcMar>
            <w:vAlign w:val="center"/>
          </w:tcPr>
          <w:p w14:paraId="3D39D0CA" w14:textId="77777777" w:rsidR="00D72081" w:rsidRDefault="00D72081" w:rsidP="005F4416">
            <w:pPr>
              <w:spacing w:before="100" w:after="100"/>
              <w:ind w:left="100" w:right="100"/>
              <w:jc w:val="center"/>
              <w:rPr>
                <w:ins w:id="1473" w:author="Nicholas Fraser Brown" w:date="2022-01-28T21:25:00Z"/>
              </w:rPr>
            </w:pPr>
            <w:ins w:id="1474" w:author="Nicholas Fraser Brown" w:date="2022-01-28T21:25:00Z">
              <w:r>
                <w:rPr>
                  <w:rFonts w:ascii="Helvetica" w:eastAsia="Helvetica" w:hAnsi="Helvetica" w:cs="Helvetica"/>
                  <w:color w:val="000000"/>
                  <w:sz w:val="22"/>
                  <w:szCs w:val="22"/>
                </w:rPr>
                <w:t>0.00 (0.00 to Inf)</w:t>
              </w:r>
            </w:ins>
          </w:p>
        </w:tc>
        <w:tc>
          <w:tcPr>
            <w:tcW w:w="1132" w:type="dxa"/>
            <w:tcBorders>
              <w:bottom w:val="single" w:sz="8" w:space="0" w:color="000000"/>
            </w:tcBorders>
            <w:shd w:val="clear" w:color="auto" w:fill="FFFFFF"/>
            <w:tcMar>
              <w:top w:w="0" w:type="dxa"/>
              <w:left w:w="0" w:type="dxa"/>
              <w:bottom w:w="0" w:type="dxa"/>
              <w:right w:w="0" w:type="dxa"/>
            </w:tcMar>
            <w:vAlign w:val="center"/>
          </w:tcPr>
          <w:p w14:paraId="6E0BA0FC" w14:textId="77777777" w:rsidR="00D72081" w:rsidRDefault="00D72081" w:rsidP="005F4416">
            <w:pPr>
              <w:spacing w:before="100" w:after="100"/>
              <w:ind w:left="100" w:right="100"/>
              <w:jc w:val="center"/>
              <w:rPr>
                <w:ins w:id="1475" w:author="Nicholas Fraser Brown" w:date="2022-01-28T21:25:00Z"/>
              </w:rPr>
            </w:pPr>
            <w:ins w:id="1476" w:author="Nicholas Fraser Brown" w:date="2022-01-28T21:25:00Z">
              <w:r>
                <w:rPr>
                  <w:rFonts w:ascii="Helvetica" w:eastAsia="Helvetica" w:hAnsi="Helvetica" w:cs="Helvetica"/>
                  <w:color w:val="000000"/>
                  <w:sz w:val="22"/>
                  <w:szCs w:val="22"/>
                </w:rPr>
                <w:t>&gt;0.99</w:t>
              </w:r>
            </w:ins>
          </w:p>
        </w:tc>
      </w:tr>
      <w:tr w:rsidR="00D72081" w14:paraId="42A3A930" w14:textId="77777777" w:rsidTr="005F4416">
        <w:trPr>
          <w:cantSplit/>
          <w:jc w:val="center"/>
          <w:ins w:id="1477" w:author="Nicholas Fraser Brown" w:date="2022-01-28T21:25:00Z"/>
        </w:trPr>
        <w:tc>
          <w:tcPr>
            <w:tcW w:w="8418" w:type="dxa"/>
            <w:gridSpan w:val="4"/>
            <w:shd w:val="clear" w:color="auto" w:fill="FFFFFF"/>
            <w:tcMar>
              <w:top w:w="0" w:type="dxa"/>
              <w:left w:w="0" w:type="dxa"/>
              <w:bottom w:w="0" w:type="dxa"/>
              <w:right w:w="0" w:type="dxa"/>
            </w:tcMar>
            <w:vAlign w:val="center"/>
          </w:tcPr>
          <w:p w14:paraId="5DA29E66" w14:textId="77777777" w:rsidR="00D72081" w:rsidRDefault="00D72081" w:rsidP="005F4416">
            <w:pPr>
              <w:spacing w:before="100" w:after="100"/>
              <w:ind w:left="100" w:right="100"/>
              <w:rPr>
                <w:ins w:id="1478" w:author="Nicholas Fraser Brown" w:date="2022-01-28T21:25:00Z"/>
              </w:rPr>
            </w:pPr>
            <w:ins w:id="1479" w:author="Nicholas Fraser Brown" w:date="2022-01-28T21:25:00Z">
              <w:r>
                <w:rPr>
                  <w:rFonts w:ascii="Helvetica" w:eastAsia="Helvetica" w:hAnsi="Helvetica" w:cs="Helvetica"/>
                  <w:color w:val="000000"/>
                  <w:sz w:val="22"/>
                  <w:szCs w:val="22"/>
                  <w:vertAlign w:val="superscript"/>
                </w:rPr>
                <w:t>1</w:t>
              </w:r>
              <w:r>
                <w:rPr>
                  <w:rFonts w:ascii="Helvetica" w:eastAsia="Helvetica" w:hAnsi="Helvetica" w:cs="Helvetica"/>
                  <w:color w:val="000000"/>
                  <w:sz w:val="22"/>
                  <w:szCs w:val="22"/>
                </w:rPr>
                <w:t>HR = Hazard Ratio, CI = Confidence Interval</w:t>
              </w:r>
            </w:ins>
          </w:p>
        </w:tc>
      </w:tr>
    </w:tbl>
    <w:p w14:paraId="1B9E7320" w14:textId="77777777" w:rsidR="00D72081" w:rsidRDefault="00D72081" w:rsidP="00D72081">
      <w:pPr>
        <w:pStyle w:val="Heading2"/>
        <w:rPr>
          <w:ins w:id="1480" w:author="Nicholas Fraser Brown" w:date="2022-01-28T21:25:00Z"/>
        </w:rPr>
      </w:pPr>
      <w:ins w:id="1481" w:author="Nicholas Fraser Brown" w:date="2022-01-28T21:25:00Z">
        <w:r>
          <w:rPr>
            <w:rStyle w:val="SectionNumber"/>
          </w:rPr>
          <w:lastRenderedPageBreak/>
          <w:t xml:space="preserve">Supplementary Table 2. Univariate Analysis of </w:t>
        </w:r>
        <w:r>
          <w:t xml:space="preserve">Risk factors for recurrence-free survival </w:t>
        </w:r>
      </w:ins>
    </w:p>
    <w:p w14:paraId="28B3608D" w14:textId="77777777" w:rsidR="00D72081" w:rsidRDefault="00D72081" w:rsidP="00D72081">
      <w:pPr>
        <w:pStyle w:val="SourceCode"/>
        <w:rPr>
          <w:ins w:id="1482" w:author="Nicholas Fraser Brown" w:date="2022-01-28T21:25:00Z"/>
        </w:rPr>
      </w:pPr>
    </w:p>
    <w:tbl>
      <w:tblPr>
        <w:tblStyle w:val="Table"/>
        <w:tblW w:w="0" w:type="auto"/>
        <w:jc w:val="center"/>
        <w:tblLayout w:type="fixed"/>
        <w:tblLook w:val="0420" w:firstRow="1" w:lastRow="0" w:firstColumn="0" w:lastColumn="0" w:noHBand="0" w:noVBand="1"/>
      </w:tblPr>
      <w:tblGrid>
        <w:gridCol w:w="4299"/>
        <w:gridCol w:w="778"/>
        <w:gridCol w:w="2209"/>
        <w:gridCol w:w="1132"/>
      </w:tblGrid>
      <w:tr w:rsidR="00D72081" w14:paraId="477D350C" w14:textId="77777777" w:rsidTr="005F4416">
        <w:trPr>
          <w:cnfStyle w:val="100000000000" w:firstRow="1" w:lastRow="0" w:firstColumn="0" w:lastColumn="0" w:oddVBand="0" w:evenVBand="0" w:oddHBand="0" w:evenHBand="0" w:firstRowFirstColumn="0" w:firstRowLastColumn="0" w:lastRowFirstColumn="0" w:lastRowLastColumn="0"/>
          <w:cantSplit/>
          <w:tblHeader/>
          <w:jc w:val="center"/>
          <w:ins w:id="1483" w:author="Nicholas Fraser Brown" w:date="2022-01-28T21:25:00Z"/>
        </w:trPr>
        <w:tc>
          <w:tcPr>
            <w:tcW w:w="4299"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48BD778" w14:textId="77777777" w:rsidR="00D72081" w:rsidRDefault="00D72081" w:rsidP="005F4416">
            <w:pPr>
              <w:spacing w:before="40" w:after="40"/>
              <w:ind w:left="100" w:right="100"/>
              <w:rPr>
                <w:ins w:id="1484" w:author="Nicholas Fraser Brown" w:date="2022-01-28T21:25:00Z"/>
              </w:rPr>
            </w:pPr>
            <w:ins w:id="1485" w:author="Nicholas Fraser Brown" w:date="2022-01-28T21:25:00Z">
              <w:r>
                <w:rPr>
                  <w:rFonts w:ascii="Helvetica" w:eastAsia="Helvetica" w:hAnsi="Helvetica" w:cs="Helvetica"/>
                  <w:color w:val="000000"/>
                  <w:sz w:val="22"/>
                  <w:szCs w:val="22"/>
                </w:rPr>
                <w:t>Characteristic</w:t>
              </w:r>
            </w:ins>
          </w:p>
        </w:tc>
        <w:tc>
          <w:tcPr>
            <w:tcW w:w="77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3D5CCB2" w14:textId="77777777" w:rsidR="00D72081" w:rsidRDefault="00D72081" w:rsidP="005F4416">
            <w:pPr>
              <w:spacing w:before="40" w:after="40"/>
              <w:ind w:left="100" w:right="100"/>
              <w:jc w:val="center"/>
              <w:rPr>
                <w:ins w:id="1486" w:author="Nicholas Fraser Brown" w:date="2022-01-28T21:25:00Z"/>
              </w:rPr>
            </w:pPr>
            <w:ins w:id="1487" w:author="Nicholas Fraser Brown" w:date="2022-01-28T21:25:00Z">
              <w:r>
                <w:rPr>
                  <w:rFonts w:ascii="Helvetica" w:eastAsia="Helvetica" w:hAnsi="Helvetica" w:cs="Helvetica"/>
                  <w:color w:val="000000"/>
                  <w:sz w:val="22"/>
                  <w:szCs w:val="22"/>
                </w:rPr>
                <w:t>N</w:t>
              </w:r>
            </w:ins>
          </w:p>
        </w:tc>
        <w:tc>
          <w:tcPr>
            <w:tcW w:w="2209"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C1A81AF" w14:textId="77777777" w:rsidR="00D72081" w:rsidRDefault="00D72081" w:rsidP="005F4416">
            <w:pPr>
              <w:spacing w:before="40" w:after="40"/>
              <w:ind w:left="100" w:right="100"/>
              <w:jc w:val="center"/>
              <w:rPr>
                <w:ins w:id="1488" w:author="Nicholas Fraser Brown" w:date="2022-01-28T21:25:00Z"/>
              </w:rPr>
            </w:pPr>
            <w:ins w:id="1489" w:author="Nicholas Fraser Brown" w:date="2022-01-28T21:25:00Z">
              <w:r>
                <w:rPr>
                  <w:rFonts w:ascii="Helvetica" w:eastAsia="Helvetica" w:hAnsi="Helvetica" w:cs="Helvetica"/>
                  <w:color w:val="000000"/>
                  <w:sz w:val="22"/>
                  <w:szCs w:val="22"/>
                </w:rPr>
                <w:t>HR (95% CI)</w:t>
              </w:r>
              <w:r>
                <w:rPr>
                  <w:rFonts w:ascii="Helvetica" w:eastAsia="Helvetica" w:hAnsi="Helvetica" w:cs="Helvetica"/>
                  <w:color w:val="000000"/>
                  <w:sz w:val="22"/>
                  <w:szCs w:val="22"/>
                  <w:vertAlign w:val="superscript"/>
                </w:rPr>
                <w:t>1</w:t>
              </w:r>
            </w:ins>
          </w:p>
        </w:tc>
        <w:tc>
          <w:tcPr>
            <w:tcW w:w="11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FEDF92E" w14:textId="77777777" w:rsidR="00D72081" w:rsidRDefault="00D72081" w:rsidP="005F4416">
            <w:pPr>
              <w:spacing w:before="40" w:after="40"/>
              <w:ind w:left="100" w:right="100"/>
              <w:jc w:val="center"/>
              <w:rPr>
                <w:ins w:id="1490" w:author="Nicholas Fraser Brown" w:date="2022-01-28T21:25:00Z"/>
              </w:rPr>
            </w:pPr>
            <w:ins w:id="1491" w:author="Nicholas Fraser Brown" w:date="2022-01-28T21:25:00Z">
              <w:r>
                <w:rPr>
                  <w:rFonts w:ascii="Helvetica" w:eastAsia="Helvetica" w:hAnsi="Helvetica" w:cs="Helvetica"/>
                  <w:color w:val="000000"/>
                  <w:sz w:val="22"/>
                  <w:szCs w:val="22"/>
                </w:rPr>
                <w:t>p-value</w:t>
              </w:r>
            </w:ins>
          </w:p>
        </w:tc>
      </w:tr>
      <w:tr w:rsidR="00D72081" w14:paraId="7CF374AA" w14:textId="77777777" w:rsidTr="005F4416">
        <w:trPr>
          <w:cantSplit/>
          <w:jc w:val="center"/>
          <w:ins w:id="1492" w:author="Nicholas Fraser Brown" w:date="2022-01-28T21:25:00Z"/>
        </w:trPr>
        <w:tc>
          <w:tcPr>
            <w:tcW w:w="4299" w:type="dxa"/>
            <w:shd w:val="clear" w:color="auto" w:fill="FFFFFF"/>
            <w:tcMar>
              <w:top w:w="0" w:type="dxa"/>
              <w:left w:w="0" w:type="dxa"/>
              <w:bottom w:w="0" w:type="dxa"/>
              <w:right w:w="0" w:type="dxa"/>
            </w:tcMar>
          </w:tcPr>
          <w:p w14:paraId="2968F74F" w14:textId="77777777" w:rsidR="00D72081" w:rsidRDefault="00D72081" w:rsidP="005F4416">
            <w:pPr>
              <w:spacing w:before="100" w:after="100"/>
              <w:ind w:left="100" w:right="100"/>
              <w:rPr>
                <w:ins w:id="1493" w:author="Nicholas Fraser Brown" w:date="2022-01-28T21:25:00Z"/>
              </w:rPr>
            </w:pPr>
            <w:ins w:id="1494" w:author="Nicholas Fraser Brown" w:date="2022-01-28T21:25:00Z">
              <w:r>
                <w:rPr>
                  <w:rFonts w:ascii="Helvetica" w:eastAsia="Helvetica" w:hAnsi="Helvetica" w:cs="Helvetica"/>
                  <w:color w:val="000000"/>
                  <w:sz w:val="22"/>
                  <w:szCs w:val="22"/>
                </w:rPr>
                <w:t>Age at diagnosis</w:t>
              </w:r>
            </w:ins>
          </w:p>
        </w:tc>
        <w:tc>
          <w:tcPr>
            <w:tcW w:w="778" w:type="dxa"/>
            <w:shd w:val="clear" w:color="auto" w:fill="FFFFFF"/>
            <w:tcMar>
              <w:top w:w="0" w:type="dxa"/>
              <w:left w:w="0" w:type="dxa"/>
              <w:bottom w:w="0" w:type="dxa"/>
              <w:right w:w="0" w:type="dxa"/>
            </w:tcMar>
            <w:vAlign w:val="center"/>
          </w:tcPr>
          <w:p w14:paraId="3AE46565" w14:textId="77777777" w:rsidR="00D72081" w:rsidRDefault="00D72081" w:rsidP="005F4416">
            <w:pPr>
              <w:spacing w:before="100" w:after="100"/>
              <w:ind w:left="100" w:right="100"/>
              <w:jc w:val="center"/>
              <w:rPr>
                <w:ins w:id="1495" w:author="Nicholas Fraser Brown" w:date="2022-01-28T21:25:00Z"/>
              </w:rPr>
            </w:pPr>
            <w:ins w:id="1496" w:author="Nicholas Fraser Brown" w:date="2022-01-28T21:25:00Z">
              <w:r>
                <w:rPr>
                  <w:rFonts w:ascii="Helvetica" w:eastAsia="Helvetica" w:hAnsi="Helvetica" w:cs="Helvetica"/>
                  <w:color w:val="000000"/>
                  <w:sz w:val="22"/>
                  <w:szCs w:val="22"/>
                </w:rPr>
                <w:t>170</w:t>
              </w:r>
            </w:ins>
          </w:p>
        </w:tc>
        <w:tc>
          <w:tcPr>
            <w:tcW w:w="2209" w:type="dxa"/>
            <w:shd w:val="clear" w:color="auto" w:fill="FFFFFF"/>
            <w:tcMar>
              <w:top w:w="0" w:type="dxa"/>
              <w:left w:w="0" w:type="dxa"/>
              <w:bottom w:w="0" w:type="dxa"/>
              <w:right w:w="0" w:type="dxa"/>
            </w:tcMar>
            <w:vAlign w:val="center"/>
          </w:tcPr>
          <w:p w14:paraId="6712A968" w14:textId="77777777" w:rsidR="00D72081" w:rsidRDefault="00D72081" w:rsidP="005F4416">
            <w:pPr>
              <w:spacing w:before="100" w:after="100"/>
              <w:ind w:left="100" w:right="100"/>
              <w:jc w:val="center"/>
              <w:rPr>
                <w:ins w:id="1497" w:author="Nicholas Fraser Brown" w:date="2022-01-28T21:25:00Z"/>
              </w:rPr>
            </w:pPr>
            <w:ins w:id="1498" w:author="Nicholas Fraser Brown" w:date="2022-01-28T21:25:00Z">
              <w:r>
                <w:rPr>
                  <w:rFonts w:ascii="Helvetica" w:eastAsia="Helvetica" w:hAnsi="Helvetica" w:cs="Helvetica"/>
                  <w:color w:val="000000"/>
                  <w:sz w:val="22"/>
                  <w:szCs w:val="22"/>
                </w:rPr>
                <w:t>0.98 (0.95 to 1.01)</w:t>
              </w:r>
            </w:ins>
          </w:p>
        </w:tc>
        <w:tc>
          <w:tcPr>
            <w:tcW w:w="1132" w:type="dxa"/>
            <w:shd w:val="clear" w:color="auto" w:fill="FFFFFF"/>
            <w:tcMar>
              <w:top w:w="0" w:type="dxa"/>
              <w:left w:w="0" w:type="dxa"/>
              <w:bottom w:w="0" w:type="dxa"/>
              <w:right w:w="0" w:type="dxa"/>
            </w:tcMar>
            <w:vAlign w:val="center"/>
          </w:tcPr>
          <w:p w14:paraId="51F9F331" w14:textId="77777777" w:rsidR="00D72081" w:rsidRDefault="00D72081" w:rsidP="005F4416">
            <w:pPr>
              <w:spacing w:before="100" w:after="100"/>
              <w:ind w:left="100" w:right="100"/>
              <w:jc w:val="center"/>
              <w:rPr>
                <w:ins w:id="1499" w:author="Nicholas Fraser Brown" w:date="2022-01-28T21:25:00Z"/>
              </w:rPr>
            </w:pPr>
            <w:ins w:id="1500" w:author="Nicholas Fraser Brown" w:date="2022-01-28T21:25:00Z">
              <w:r>
                <w:rPr>
                  <w:rFonts w:ascii="Helvetica" w:eastAsia="Helvetica" w:hAnsi="Helvetica" w:cs="Helvetica"/>
                  <w:color w:val="000000"/>
                  <w:sz w:val="22"/>
                  <w:szCs w:val="22"/>
                </w:rPr>
                <w:t>0.18</w:t>
              </w:r>
            </w:ins>
          </w:p>
        </w:tc>
      </w:tr>
      <w:tr w:rsidR="00D72081" w14:paraId="00F38B13" w14:textId="77777777" w:rsidTr="005F4416">
        <w:trPr>
          <w:cantSplit/>
          <w:jc w:val="center"/>
          <w:ins w:id="1501" w:author="Nicholas Fraser Brown" w:date="2022-01-28T21:25:00Z"/>
        </w:trPr>
        <w:tc>
          <w:tcPr>
            <w:tcW w:w="4299" w:type="dxa"/>
            <w:shd w:val="clear" w:color="auto" w:fill="FFFFFF"/>
            <w:tcMar>
              <w:top w:w="0" w:type="dxa"/>
              <w:left w:w="0" w:type="dxa"/>
              <w:bottom w:w="0" w:type="dxa"/>
              <w:right w:w="0" w:type="dxa"/>
            </w:tcMar>
          </w:tcPr>
          <w:p w14:paraId="22CFA41B" w14:textId="77777777" w:rsidR="00D72081" w:rsidRDefault="00D72081" w:rsidP="005F4416">
            <w:pPr>
              <w:spacing w:before="100" w:after="100"/>
              <w:ind w:left="100" w:right="100"/>
              <w:rPr>
                <w:ins w:id="1502" w:author="Nicholas Fraser Brown" w:date="2022-01-28T21:25:00Z"/>
              </w:rPr>
            </w:pPr>
            <w:ins w:id="1503" w:author="Nicholas Fraser Brown" w:date="2022-01-28T21:25:00Z">
              <w:r>
                <w:rPr>
                  <w:rFonts w:ascii="Helvetica" w:eastAsia="Helvetica" w:hAnsi="Helvetica" w:cs="Helvetica"/>
                  <w:color w:val="000000"/>
                  <w:sz w:val="22"/>
                  <w:szCs w:val="22"/>
                </w:rPr>
                <w:t>CRM</w:t>
              </w:r>
            </w:ins>
          </w:p>
        </w:tc>
        <w:tc>
          <w:tcPr>
            <w:tcW w:w="778" w:type="dxa"/>
            <w:shd w:val="clear" w:color="auto" w:fill="FFFFFF"/>
            <w:tcMar>
              <w:top w:w="0" w:type="dxa"/>
              <w:left w:w="0" w:type="dxa"/>
              <w:bottom w:w="0" w:type="dxa"/>
              <w:right w:w="0" w:type="dxa"/>
            </w:tcMar>
            <w:vAlign w:val="center"/>
          </w:tcPr>
          <w:p w14:paraId="12D76D83" w14:textId="77777777" w:rsidR="00D72081" w:rsidRDefault="00D72081" w:rsidP="005F4416">
            <w:pPr>
              <w:spacing w:before="100" w:after="100"/>
              <w:ind w:left="100" w:right="100"/>
              <w:jc w:val="center"/>
              <w:rPr>
                <w:ins w:id="1504" w:author="Nicholas Fraser Brown" w:date="2022-01-28T21:25:00Z"/>
              </w:rPr>
            </w:pPr>
            <w:ins w:id="1505" w:author="Nicholas Fraser Brown" w:date="2022-01-28T21:25:00Z">
              <w:r>
                <w:rPr>
                  <w:rFonts w:ascii="Helvetica" w:eastAsia="Helvetica" w:hAnsi="Helvetica" w:cs="Helvetica"/>
                  <w:color w:val="000000"/>
                  <w:sz w:val="22"/>
                  <w:szCs w:val="22"/>
                </w:rPr>
                <w:t>143</w:t>
              </w:r>
            </w:ins>
          </w:p>
        </w:tc>
        <w:tc>
          <w:tcPr>
            <w:tcW w:w="2209" w:type="dxa"/>
            <w:shd w:val="clear" w:color="auto" w:fill="FFFFFF"/>
            <w:tcMar>
              <w:top w:w="0" w:type="dxa"/>
              <w:left w:w="0" w:type="dxa"/>
              <w:bottom w:w="0" w:type="dxa"/>
              <w:right w:w="0" w:type="dxa"/>
            </w:tcMar>
            <w:vAlign w:val="center"/>
          </w:tcPr>
          <w:p w14:paraId="6D90FBED" w14:textId="77777777" w:rsidR="00D72081" w:rsidRDefault="00D72081" w:rsidP="005F4416">
            <w:pPr>
              <w:spacing w:before="100" w:after="100"/>
              <w:ind w:left="100" w:right="100"/>
              <w:jc w:val="center"/>
              <w:rPr>
                <w:ins w:id="1506" w:author="Nicholas Fraser Brown" w:date="2022-01-28T21:25:00Z"/>
              </w:rPr>
            </w:pPr>
          </w:p>
        </w:tc>
        <w:tc>
          <w:tcPr>
            <w:tcW w:w="1132" w:type="dxa"/>
            <w:shd w:val="clear" w:color="auto" w:fill="FFFFFF"/>
            <w:tcMar>
              <w:top w:w="0" w:type="dxa"/>
              <w:left w:w="0" w:type="dxa"/>
              <w:bottom w:w="0" w:type="dxa"/>
              <w:right w:w="0" w:type="dxa"/>
            </w:tcMar>
            <w:vAlign w:val="center"/>
          </w:tcPr>
          <w:p w14:paraId="6E1D9BEB" w14:textId="77777777" w:rsidR="00D72081" w:rsidRDefault="00D72081" w:rsidP="005F4416">
            <w:pPr>
              <w:spacing w:before="100" w:after="100"/>
              <w:ind w:left="100" w:right="100"/>
              <w:jc w:val="center"/>
              <w:rPr>
                <w:ins w:id="1507" w:author="Nicholas Fraser Brown" w:date="2022-01-28T21:25:00Z"/>
              </w:rPr>
            </w:pPr>
          </w:p>
        </w:tc>
      </w:tr>
      <w:tr w:rsidR="00D72081" w14:paraId="7E62D2DF" w14:textId="77777777" w:rsidTr="005F4416">
        <w:trPr>
          <w:cantSplit/>
          <w:jc w:val="center"/>
          <w:ins w:id="1508" w:author="Nicholas Fraser Brown" w:date="2022-01-28T21:25:00Z"/>
        </w:trPr>
        <w:tc>
          <w:tcPr>
            <w:tcW w:w="4299" w:type="dxa"/>
            <w:shd w:val="clear" w:color="auto" w:fill="FFFFFF"/>
            <w:tcMar>
              <w:top w:w="0" w:type="dxa"/>
              <w:left w:w="0" w:type="dxa"/>
              <w:bottom w:w="0" w:type="dxa"/>
              <w:right w:w="0" w:type="dxa"/>
            </w:tcMar>
          </w:tcPr>
          <w:p w14:paraId="1A2AFF64" w14:textId="77777777" w:rsidR="00D72081" w:rsidRDefault="00D72081" w:rsidP="005F4416">
            <w:pPr>
              <w:spacing w:before="100" w:after="100"/>
              <w:ind w:left="300" w:right="100"/>
              <w:rPr>
                <w:ins w:id="1509" w:author="Nicholas Fraser Brown" w:date="2022-01-28T21:25:00Z"/>
              </w:rPr>
            </w:pPr>
            <w:ins w:id="1510" w:author="Nicholas Fraser Brown" w:date="2022-01-28T21:25:00Z">
              <w:r>
                <w:rPr>
                  <w:rFonts w:ascii="Helvetica" w:eastAsia="Helvetica" w:hAnsi="Helvetica" w:cs="Helvetica"/>
                  <w:color w:val="000000"/>
                  <w:sz w:val="22"/>
                  <w:szCs w:val="22"/>
                </w:rPr>
                <w:t>pos</w:t>
              </w:r>
            </w:ins>
          </w:p>
        </w:tc>
        <w:tc>
          <w:tcPr>
            <w:tcW w:w="778" w:type="dxa"/>
            <w:shd w:val="clear" w:color="auto" w:fill="FFFFFF"/>
            <w:tcMar>
              <w:top w:w="0" w:type="dxa"/>
              <w:left w:w="0" w:type="dxa"/>
              <w:bottom w:w="0" w:type="dxa"/>
              <w:right w:w="0" w:type="dxa"/>
            </w:tcMar>
            <w:vAlign w:val="center"/>
          </w:tcPr>
          <w:p w14:paraId="7E946E9A" w14:textId="77777777" w:rsidR="00D72081" w:rsidRDefault="00D72081" w:rsidP="005F4416">
            <w:pPr>
              <w:spacing w:before="100" w:after="100"/>
              <w:ind w:left="100" w:right="100"/>
              <w:jc w:val="center"/>
              <w:rPr>
                <w:ins w:id="1511" w:author="Nicholas Fraser Brown" w:date="2022-01-28T21:25:00Z"/>
              </w:rPr>
            </w:pPr>
          </w:p>
        </w:tc>
        <w:tc>
          <w:tcPr>
            <w:tcW w:w="2209" w:type="dxa"/>
            <w:shd w:val="clear" w:color="auto" w:fill="FFFFFF"/>
            <w:tcMar>
              <w:top w:w="0" w:type="dxa"/>
              <w:left w:w="0" w:type="dxa"/>
              <w:bottom w:w="0" w:type="dxa"/>
              <w:right w:w="0" w:type="dxa"/>
            </w:tcMar>
            <w:vAlign w:val="center"/>
          </w:tcPr>
          <w:p w14:paraId="1F63F608" w14:textId="77777777" w:rsidR="00D72081" w:rsidRDefault="00D72081" w:rsidP="005F4416">
            <w:pPr>
              <w:spacing w:before="100" w:after="100"/>
              <w:ind w:left="100" w:right="100"/>
              <w:jc w:val="center"/>
              <w:rPr>
                <w:ins w:id="1512" w:author="Nicholas Fraser Brown" w:date="2022-01-28T21:25:00Z"/>
              </w:rPr>
            </w:pPr>
            <w:ins w:id="1513" w:author="Nicholas Fraser Brown" w:date="2022-01-28T21:25:00Z">
              <w:r>
                <w:rPr>
                  <w:rFonts w:ascii="Helvetica" w:eastAsia="Helvetica" w:hAnsi="Helvetica" w:cs="Helvetica"/>
                  <w:color w:val="000000"/>
                  <w:sz w:val="22"/>
                  <w:szCs w:val="22"/>
                </w:rPr>
                <w:t>—</w:t>
              </w:r>
            </w:ins>
          </w:p>
        </w:tc>
        <w:tc>
          <w:tcPr>
            <w:tcW w:w="1132" w:type="dxa"/>
            <w:shd w:val="clear" w:color="auto" w:fill="FFFFFF"/>
            <w:tcMar>
              <w:top w:w="0" w:type="dxa"/>
              <w:left w:w="0" w:type="dxa"/>
              <w:bottom w:w="0" w:type="dxa"/>
              <w:right w:w="0" w:type="dxa"/>
            </w:tcMar>
            <w:vAlign w:val="center"/>
          </w:tcPr>
          <w:p w14:paraId="58E25850" w14:textId="77777777" w:rsidR="00D72081" w:rsidRDefault="00D72081" w:rsidP="005F4416">
            <w:pPr>
              <w:spacing w:before="100" w:after="100"/>
              <w:ind w:left="100" w:right="100"/>
              <w:jc w:val="center"/>
              <w:rPr>
                <w:ins w:id="1514" w:author="Nicholas Fraser Brown" w:date="2022-01-28T21:25:00Z"/>
              </w:rPr>
            </w:pPr>
          </w:p>
        </w:tc>
      </w:tr>
      <w:tr w:rsidR="00D72081" w14:paraId="37414F1B" w14:textId="77777777" w:rsidTr="005F4416">
        <w:trPr>
          <w:cantSplit/>
          <w:jc w:val="center"/>
          <w:ins w:id="1515" w:author="Nicholas Fraser Brown" w:date="2022-01-28T21:25:00Z"/>
        </w:trPr>
        <w:tc>
          <w:tcPr>
            <w:tcW w:w="4299" w:type="dxa"/>
            <w:shd w:val="clear" w:color="auto" w:fill="FFFFFF"/>
            <w:tcMar>
              <w:top w:w="0" w:type="dxa"/>
              <w:left w:w="0" w:type="dxa"/>
              <w:bottom w:w="0" w:type="dxa"/>
              <w:right w:w="0" w:type="dxa"/>
            </w:tcMar>
          </w:tcPr>
          <w:p w14:paraId="30409EBD" w14:textId="77777777" w:rsidR="00D72081" w:rsidRDefault="00D72081" w:rsidP="005F4416">
            <w:pPr>
              <w:spacing w:before="100" w:after="100"/>
              <w:ind w:left="300" w:right="100"/>
              <w:rPr>
                <w:ins w:id="1516" w:author="Nicholas Fraser Brown" w:date="2022-01-28T21:25:00Z"/>
              </w:rPr>
            </w:pPr>
            <w:ins w:id="1517" w:author="Nicholas Fraser Brown" w:date="2022-01-28T21:25:00Z">
              <w:r>
                <w:rPr>
                  <w:rFonts w:ascii="Helvetica" w:eastAsia="Helvetica" w:hAnsi="Helvetica" w:cs="Helvetica"/>
                  <w:color w:val="000000"/>
                  <w:sz w:val="22"/>
                  <w:szCs w:val="22"/>
                </w:rPr>
                <w:t>neg</w:t>
              </w:r>
            </w:ins>
          </w:p>
        </w:tc>
        <w:tc>
          <w:tcPr>
            <w:tcW w:w="778" w:type="dxa"/>
            <w:shd w:val="clear" w:color="auto" w:fill="FFFFFF"/>
            <w:tcMar>
              <w:top w:w="0" w:type="dxa"/>
              <w:left w:w="0" w:type="dxa"/>
              <w:bottom w:w="0" w:type="dxa"/>
              <w:right w:w="0" w:type="dxa"/>
            </w:tcMar>
            <w:vAlign w:val="center"/>
          </w:tcPr>
          <w:p w14:paraId="3A167787" w14:textId="77777777" w:rsidR="00D72081" w:rsidRDefault="00D72081" w:rsidP="005F4416">
            <w:pPr>
              <w:spacing w:before="100" w:after="100"/>
              <w:ind w:left="100" w:right="100"/>
              <w:jc w:val="center"/>
              <w:rPr>
                <w:ins w:id="1518" w:author="Nicholas Fraser Brown" w:date="2022-01-28T21:25:00Z"/>
              </w:rPr>
            </w:pPr>
          </w:p>
        </w:tc>
        <w:tc>
          <w:tcPr>
            <w:tcW w:w="2209" w:type="dxa"/>
            <w:shd w:val="clear" w:color="auto" w:fill="FFFFFF"/>
            <w:tcMar>
              <w:top w:w="0" w:type="dxa"/>
              <w:left w:w="0" w:type="dxa"/>
              <w:bottom w:w="0" w:type="dxa"/>
              <w:right w:w="0" w:type="dxa"/>
            </w:tcMar>
            <w:vAlign w:val="center"/>
          </w:tcPr>
          <w:p w14:paraId="0AF438BC" w14:textId="77777777" w:rsidR="00D72081" w:rsidRDefault="00D72081" w:rsidP="005F4416">
            <w:pPr>
              <w:spacing w:before="100" w:after="100"/>
              <w:ind w:left="100" w:right="100"/>
              <w:jc w:val="center"/>
              <w:rPr>
                <w:ins w:id="1519" w:author="Nicholas Fraser Brown" w:date="2022-01-28T21:25:00Z"/>
              </w:rPr>
            </w:pPr>
            <w:ins w:id="1520" w:author="Nicholas Fraser Brown" w:date="2022-01-28T21:25:00Z">
              <w:r>
                <w:rPr>
                  <w:rFonts w:ascii="Helvetica" w:eastAsia="Helvetica" w:hAnsi="Helvetica" w:cs="Helvetica"/>
                  <w:color w:val="000000"/>
                  <w:sz w:val="22"/>
                  <w:szCs w:val="22"/>
                </w:rPr>
                <w:t>0.38 (0.11 to 1.26)</w:t>
              </w:r>
            </w:ins>
          </w:p>
        </w:tc>
        <w:tc>
          <w:tcPr>
            <w:tcW w:w="1132" w:type="dxa"/>
            <w:shd w:val="clear" w:color="auto" w:fill="FFFFFF"/>
            <w:tcMar>
              <w:top w:w="0" w:type="dxa"/>
              <w:left w:w="0" w:type="dxa"/>
              <w:bottom w:w="0" w:type="dxa"/>
              <w:right w:w="0" w:type="dxa"/>
            </w:tcMar>
            <w:vAlign w:val="center"/>
          </w:tcPr>
          <w:p w14:paraId="56312ABC" w14:textId="77777777" w:rsidR="00D72081" w:rsidRDefault="00D72081" w:rsidP="005F4416">
            <w:pPr>
              <w:spacing w:before="100" w:after="100"/>
              <w:ind w:left="100" w:right="100"/>
              <w:jc w:val="center"/>
              <w:rPr>
                <w:ins w:id="1521" w:author="Nicholas Fraser Brown" w:date="2022-01-28T21:25:00Z"/>
              </w:rPr>
            </w:pPr>
            <w:ins w:id="1522" w:author="Nicholas Fraser Brown" w:date="2022-01-28T21:25:00Z">
              <w:r>
                <w:rPr>
                  <w:rFonts w:ascii="Helvetica" w:eastAsia="Helvetica" w:hAnsi="Helvetica" w:cs="Helvetica"/>
                  <w:color w:val="000000"/>
                  <w:sz w:val="22"/>
                  <w:szCs w:val="22"/>
                </w:rPr>
                <w:t>0.11</w:t>
              </w:r>
            </w:ins>
          </w:p>
        </w:tc>
      </w:tr>
      <w:tr w:rsidR="00D72081" w14:paraId="2DB89F94" w14:textId="77777777" w:rsidTr="005F4416">
        <w:trPr>
          <w:cantSplit/>
          <w:jc w:val="center"/>
          <w:ins w:id="1523" w:author="Nicholas Fraser Brown" w:date="2022-01-28T21:25:00Z"/>
        </w:trPr>
        <w:tc>
          <w:tcPr>
            <w:tcW w:w="4299" w:type="dxa"/>
            <w:shd w:val="clear" w:color="auto" w:fill="FFFFFF"/>
            <w:tcMar>
              <w:top w:w="0" w:type="dxa"/>
              <w:left w:w="0" w:type="dxa"/>
              <w:bottom w:w="0" w:type="dxa"/>
              <w:right w:w="0" w:type="dxa"/>
            </w:tcMar>
          </w:tcPr>
          <w:p w14:paraId="5F848C5C" w14:textId="77777777" w:rsidR="00D72081" w:rsidRDefault="00D72081" w:rsidP="005F4416">
            <w:pPr>
              <w:spacing w:before="100" w:after="100"/>
              <w:ind w:left="100" w:right="100"/>
              <w:rPr>
                <w:ins w:id="1524" w:author="Nicholas Fraser Brown" w:date="2022-01-28T21:25:00Z"/>
              </w:rPr>
            </w:pPr>
            <w:ins w:id="1525" w:author="Nicholas Fraser Brown" w:date="2022-01-28T21:25:00Z">
              <w:r>
                <w:rPr>
                  <w:rFonts w:ascii="Helvetica" w:eastAsia="Helvetica" w:hAnsi="Helvetica" w:cs="Helvetica"/>
                  <w:color w:val="000000"/>
                  <w:sz w:val="22"/>
                  <w:szCs w:val="22"/>
                </w:rPr>
                <w:t>R status</w:t>
              </w:r>
            </w:ins>
          </w:p>
        </w:tc>
        <w:tc>
          <w:tcPr>
            <w:tcW w:w="778" w:type="dxa"/>
            <w:shd w:val="clear" w:color="auto" w:fill="FFFFFF"/>
            <w:tcMar>
              <w:top w:w="0" w:type="dxa"/>
              <w:left w:w="0" w:type="dxa"/>
              <w:bottom w:w="0" w:type="dxa"/>
              <w:right w:w="0" w:type="dxa"/>
            </w:tcMar>
            <w:vAlign w:val="center"/>
          </w:tcPr>
          <w:p w14:paraId="7B097F2F" w14:textId="77777777" w:rsidR="00D72081" w:rsidRDefault="00D72081" w:rsidP="005F4416">
            <w:pPr>
              <w:spacing w:before="100" w:after="100"/>
              <w:ind w:left="100" w:right="100"/>
              <w:jc w:val="center"/>
              <w:rPr>
                <w:ins w:id="1526" w:author="Nicholas Fraser Brown" w:date="2022-01-28T21:25:00Z"/>
              </w:rPr>
            </w:pPr>
            <w:ins w:id="1527" w:author="Nicholas Fraser Brown" w:date="2022-01-28T21:25:00Z">
              <w:r>
                <w:rPr>
                  <w:rFonts w:ascii="Helvetica" w:eastAsia="Helvetica" w:hAnsi="Helvetica" w:cs="Helvetica"/>
                  <w:color w:val="000000"/>
                  <w:sz w:val="22"/>
                  <w:szCs w:val="22"/>
                </w:rPr>
                <w:t>164</w:t>
              </w:r>
            </w:ins>
          </w:p>
        </w:tc>
        <w:tc>
          <w:tcPr>
            <w:tcW w:w="2209" w:type="dxa"/>
            <w:shd w:val="clear" w:color="auto" w:fill="FFFFFF"/>
            <w:tcMar>
              <w:top w:w="0" w:type="dxa"/>
              <w:left w:w="0" w:type="dxa"/>
              <w:bottom w:w="0" w:type="dxa"/>
              <w:right w:w="0" w:type="dxa"/>
            </w:tcMar>
            <w:vAlign w:val="center"/>
          </w:tcPr>
          <w:p w14:paraId="36611F24" w14:textId="77777777" w:rsidR="00D72081" w:rsidRDefault="00D72081" w:rsidP="005F4416">
            <w:pPr>
              <w:spacing w:before="100" w:after="100"/>
              <w:ind w:left="100" w:right="100"/>
              <w:jc w:val="center"/>
              <w:rPr>
                <w:ins w:id="1528" w:author="Nicholas Fraser Brown" w:date="2022-01-28T21:25:00Z"/>
              </w:rPr>
            </w:pPr>
          </w:p>
        </w:tc>
        <w:tc>
          <w:tcPr>
            <w:tcW w:w="1132" w:type="dxa"/>
            <w:shd w:val="clear" w:color="auto" w:fill="FFFFFF"/>
            <w:tcMar>
              <w:top w:w="0" w:type="dxa"/>
              <w:left w:w="0" w:type="dxa"/>
              <w:bottom w:w="0" w:type="dxa"/>
              <w:right w:w="0" w:type="dxa"/>
            </w:tcMar>
            <w:vAlign w:val="center"/>
          </w:tcPr>
          <w:p w14:paraId="46F485AA" w14:textId="77777777" w:rsidR="00D72081" w:rsidRDefault="00D72081" w:rsidP="005F4416">
            <w:pPr>
              <w:spacing w:before="100" w:after="100"/>
              <w:ind w:left="100" w:right="100"/>
              <w:jc w:val="center"/>
              <w:rPr>
                <w:ins w:id="1529" w:author="Nicholas Fraser Brown" w:date="2022-01-28T21:25:00Z"/>
              </w:rPr>
            </w:pPr>
          </w:p>
        </w:tc>
      </w:tr>
      <w:tr w:rsidR="00D72081" w14:paraId="106A0FDE" w14:textId="77777777" w:rsidTr="005F4416">
        <w:trPr>
          <w:cantSplit/>
          <w:jc w:val="center"/>
          <w:ins w:id="1530" w:author="Nicholas Fraser Brown" w:date="2022-01-28T21:25:00Z"/>
        </w:trPr>
        <w:tc>
          <w:tcPr>
            <w:tcW w:w="4299" w:type="dxa"/>
            <w:shd w:val="clear" w:color="auto" w:fill="FFFFFF"/>
            <w:tcMar>
              <w:top w:w="0" w:type="dxa"/>
              <w:left w:w="0" w:type="dxa"/>
              <w:bottom w:w="0" w:type="dxa"/>
              <w:right w:w="0" w:type="dxa"/>
            </w:tcMar>
          </w:tcPr>
          <w:p w14:paraId="1ECEBBEC" w14:textId="77777777" w:rsidR="00D72081" w:rsidRDefault="00D72081" w:rsidP="005F4416">
            <w:pPr>
              <w:spacing w:before="100" w:after="100"/>
              <w:ind w:left="300" w:right="100"/>
              <w:rPr>
                <w:ins w:id="1531" w:author="Nicholas Fraser Brown" w:date="2022-01-28T21:25:00Z"/>
              </w:rPr>
            </w:pPr>
            <w:ins w:id="1532" w:author="Nicholas Fraser Brown" w:date="2022-01-28T21:25:00Z">
              <w:r>
                <w:rPr>
                  <w:rFonts w:ascii="Helvetica" w:eastAsia="Helvetica" w:hAnsi="Helvetica" w:cs="Helvetica"/>
                  <w:color w:val="000000"/>
                  <w:sz w:val="22"/>
                  <w:szCs w:val="22"/>
                </w:rPr>
                <w:t>R0</w:t>
              </w:r>
            </w:ins>
          </w:p>
        </w:tc>
        <w:tc>
          <w:tcPr>
            <w:tcW w:w="778" w:type="dxa"/>
            <w:shd w:val="clear" w:color="auto" w:fill="FFFFFF"/>
            <w:tcMar>
              <w:top w:w="0" w:type="dxa"/>
              <w:left w:w="0" w:type="dxa"/>
              <w:bottom w:w="0" w:type="dxa"/>
              <w:right w:w="0" w:type="dxa"/>
            </w:tcMar>
            <w:vAlign w:val="center"/>
          </w:tcPr>
          <w:p w14:paraId="7C0C0753" w14:textId="77777777" w:rsidR="00D72081" w:rsidRDefault="00D72081" w:rsidP="005F4416">
            <w:pPr>
              <w:spacing w:before="100" w:after="100"/>
              <w:ind w:left="100" w:right="100"/>
              <w:jc w:val="center"/>
              <w:rPr>
                <w:ins w:id="1533" w:author="Nicholas Fraser Brown" w:date="2022-01-28T21:25:00Z"/>
              </w:rPr>
            </w:pPr>
          </w:p>
        </w:tc>
        <w:tc>
          <w:tcPr>
            <w:tcW w:w="2209" w:type="dxa"/>
            <w:shd w:val="clear" w:color="auto" w:fill="FFFFFF"/>
            <w:tcMar>
              <w:top w:w="0" w:type="dxa"/>
              <w:left w:w="0" w:type="dxa"/>
              <w:bottom w:w="0" w:type="dxa"/>
              <w:right w:w="0" w:type="dxa"/>
            </w:tcMar>
            <w:vAlign w:val="center"/>
          </w:tcPr>
          <w:p w14:paraId="7481FD00" w14:textId="77777777" w:rsidR="00D72081" w:rsidRDefault="00D72081" w:rsidP="005F4416">
            <w:pPr>
              <w:spacing w:before="100" w:after="100"/>
              <w:ind w:left="100" w:right="100"/>
              <w:jc w:val="center"/>
              <w:rPr>
                <w:ins w:id="1534" w:author="Nicholas Fraser Brown" w:date="2022-01-28T21:25:00Z"/>
              </w:rPr>
            </w:pPr>
            <w:ins w:id="1535" w:author="Nicholas Fraser Brown" w:date="2022-01-28T21:25:00Z">
              <w:r>
                <w:rPr>
                  <w:rFonts w:ascii="Helvetica" w:eastAsia="Helvetica" w:hAnsi="Helvetica" w:cs="Helvetica"/>
                  <w:color w:val="000000"/>
                  <w:sz w:val="22"/>
                  <w:szCs w:val="22"/>
                </w:rPr>
                <w:t>—</w:t>
              </w:r>
            </w:ins>
          </w:p>
        </w:tc>
        <w:tc>
          <w:tcPr>
            <w:tcW w:w="1132" w:type="dxa"/>
            <w:shd w:val="clear" w:color="auto" w:fill="FFFFFF"/>
            <w:tcMar>
              <w:top w:w="0" w:type="dxa"/>
              <w:left w:w="0" w:type="dxa"/>
              <w:bottom w:w="0" w:type="dxa"/>
              <w:right w:w="0" w:type="dxa"/>
            </w:tcMar>
            <w:vAlign w:val="center"/>
          </w:tcPr>
          <w:p w14:paraId="39D3E0F6" w14:textId="77777777" w:rsidR="00D72081" w:rsidRDefault="00D72081" w:rsidP="005F4416">
            <w:pPr>
              <w:spacing w:before="100" w:after="100"/>
              <w:ind w:left="100" w:right="100"/>
              <w:jc w:val="center"/>
              <w:rPr>
                <w:ins w:id="1536" w:author="Nicholas Fraser Brown" w:date="2022-01-28T21:25:00Z"/>
              </w:rPr>
            </w:pPr>
          </w:p>
        </w:tc>
      </w:tr>
      <w:tr w:rsidR="00D72081" w14:paraId="7C7EC03D" w14:textId="77777777" w:rsidTr="005F4416">
        <w:trPr>
          <w:cantSplit/>
          <w:jc w:val="center"/>
          <w:ins w:id="1537" w:author="Nicholas Fraser Brown" w:date="2022-01-28T21:25:00Z"/>
        </w:trPr>
        <w:tc>
          <w:tcPr>
            <w:tcW w:w="4299" w:type="dxa"/>
            <w:shd w:val="clear" w:color="auto" w:fill="FFFFFF"/>
            <w:tcMar>
              <w:top w:w="0" w:type="dxa"/>
              <w:left w:w="0" w:type="dxa"/>
              <w:bottom w:w="0" w:type="dxa"/>
              <w:right w:w="0" w:type="dxa"/>
            </w:tcMar>
          </w:tcPr>
          <w:p w14:paraId="4FEF6A99" w14:textId="77777777" w:rsidR="00D72081" w:rsidRDefault="00D72081" w:rsidP="005F4416">
            <w:pPr>
              <w:spacing w:before="100" w:after="100"/>
              <w:ind w:left="300" w:right="100"/>
              <w:rPr>
                <w:ins w:id="1538" w:author="Nicholas Fraser Brown" w:date="2022-01-28T21:25:00Z"/>
              </w:rPr>
            </w:pPr>
            <w:ins w:id="1539" w:author="Nicholas Fraser Brown" w:date="2022-01-28T21:25:00Z">
              <w:r>
                <w:rPr>
                  <w:rFonts w:ascii="Helvetica" w:eastAsia="Helvetica" w:hAnsi="Helvetica" w:cs="Helvetica"/>
                  <w:color w:val="000000"/>
                  <w:sz w:val="22"/>
                  <w:szCs w:val="22"/>
                </w:rPr>
                <w:t>R1</w:t>
              </w:r>
            </w:ins>
          </w:p>
        </w:tc>
        <w:tc>
          <w:tcPr>
            <w:tcW w:w="778" w:type="dxa"/>
            <w:shd w:val="clear" w:color="auto" w:fill="FFFFFF"/>
            <w:tcMar>
              <w:top w:w="0" w:type="dxa"/>
              <w:left w:w="0" w:type="dxa"/>
              <w:bottom w:w="0" w:type="dxa"/>
              <w:right w:w="0" w:type="dxa"/>
            </w:tcMar>
            <w:vAlign w:val="center"/>
          </w:tcPr>
          <w:p w14:paraId="2ED95D34" w14:textId="77777777" w:rsidR="00D72081" w:rsidRDefault="00D72081" w:rsidP="005F4416">
            <w:pPr>
              <w:spacing w:before="100" w:after="100"/>
              <w:ind w:left="100" w:right="100"/>
              <w:jc w:val="center"/>
              <w:rPr>
                <w:ins w:id="1540" w:author="Nicholas Fraser Brown" w:date="2022-01-28T21:25:00Z"/>
              </w:rPr>
            </w:pPr>
          </w:p>
        </w:tc>
        <w:tc>
          <w:tcPr>
            <w:tcW w:w="2209" w:type="dxa"/>
            <w:shd w:val="clear" w:color="auto" w:fill="FFFFFF"/>
            <w:tcMar>
              <w:top w:w="0" w:type="dxa"/>
              <w:left w:w="0" w:type="dxa"/>
              <w:bottom w:w="0" w:type="dxa"/>
              <w:right w:w="0" w:type="dxa"/>
            </w:tcMar>
            <w:vAlign w:val="center"/>
          </w:tcPr>
          <w:p w14:paraId="63D963C3" w14:textId="77777777" w:rsidR="00D72081" w:rsidRDefault="00D72081" w:rsidP="005F4416">
            <w:pPr>
              <w:spacing w:before="100" w:after="100"/>
              <w:ind w:left="100" w:right="100"/>
              <w:jc w:val="center"/>
              <w:rPr>
                <w:ins w:id="1541" w:author="Nicholas Fraser Brown" w:date="2022-01-28T21:25:00Z"/>
              </w:rPr>
            </w:pPr>
            <w:ins w:id="1542" w:author="Nicholas Fraser Brown" w:date="2022-01-28T21:25:00Z">
              <w:r>
                <w:rPr>
                  <w:rFonts w:ascii="Helvetica" w:eastAsia="Helvetica" w:hAnsi="Helvetica" w:cs="Helvetica"/>
                  <w:color w:val="000000"/>
                  <w:sz w:val="22"/>
                  <w:szCs w:val="22"/>
                </w:rPr>
                <w:t>6.83 (3.14 to 14.9)</w:t>
              </w:r>
            </w:ins>
          </w:p>
        </w:tc>
        <w:tc>
          <w:tcPr>
            <w:tcW w:w="1132" w:type="dxa"/>
            <w:shd w:val="clear" w:color="auto" w:fill="FFFFFF"/>
            <w:tcMar>
              <w:top w:w="0" w:type="dxa"/>
              <w:left w:w="0" w:type="dxa"/>
              <w:bottom w:w="0" w:type="dxa"/>
              <w:right w:w="0" w:type="dxa"/>
            </w:tcMar>
            <w:vAlign w:val="center"/>
          </w:tcPr>
          <w:p w14:paraId="25D521CF" w14:textId="77777777" w:rsidR="00D72081" w:rsidRDefault="00D72081" w:rsidP="005F4416">
            <w:pPr>
              <w:spacing w:before="100" w:after="100"/>
              <w:ind w:left="100" w:right="100"/>
              <w:jc w:val="center"/>
              <w:rPr>
                <w:ins w:id="1543" w:author="Nicholas Fraser Brown" w:date="2022-01-28T21:25:00Z"/>
              </w:rPr>
            </w:pPr>
            <w:ins w:id="1544" w:author="Nicholas Fraser Brown" w:date="2022-01-28T21:25:00Z">
              <w:r>
                <w:rPr>
                  <w:rFonts w:ascii="Helvetica" w:eastAsia="Helvetica" w:hAnsi="Helvetica" w:cs="Helvetica"/>
                  <w:b/>
                  <w:color w:val="000000"/>
                  <w:sz w:val="22"/>
                  <w:szCs w:val="22"/>
                </w:rPr>
                <w:t>&lt;0.001</w:t>
              </w:r>
            </w:ins>
          </w:p>
        </w:tc>
      </w:tr>
      <w:tr w:rsidR="00D72081" w14:paraId="784A5C3F" w14:textId="77777777" w:rsidTr="005F4416">
        <w:trPr>
          <w:cantSplit/>
          <w:jc w:val="center"/>
          <w:ins w:id="1545" w:author="Nicholas Fraser Brown" w:date="2022-01-28T21:25:00Z"/>
        </w:trPr>
        <w:tc>
          <w:tcPr>
            <w:tcW w:w="4299" w:type="dxa"/>
            <w:shd w:val="clear" w:color="auto" w:fill="FFFFFF"/>
            <w:tcMar>
              <w:top w:w="0" w:type="dxa"/>
              <w:left w:w="0" w:type="dxa"/>
              <w:bottom w:w="0" w:type="dxa"/>
              <w:right w:w="0" w:type="dxa"/>
            </w:tcMar>
          </w:tcPr>
          <w:p w14:paraId="25A1CD49" w14:textId="77777777" w:rsidR="00D72081" w:rsidRDefault="00D72081" w:rsidP="005F4416">
            <w:pPr>
              <w:spacing w:before="100" w:after="100"/>
              <w:ind w:left="100" w:right="100"/>
              <w:rPr>
                <w:ins w:id="1546" w:author="Nicholas Fraser Brown" w:date="2022-01-28T21:25:00Z"/>
              </w:rPr>
            </w:pPr>
            <w:ins w:id="1547" w:author="Nicholas Fraser Brown" w:date="2022-01-28T21:25:00Z">
              <w:r>
                <w:rPr>
                  <w:rFonts w:ascii="Helvetica" w:eastAsia="Helvetica" w:hAnsi="Helvetica" w:cs="Helvetica"/>
                  <w:color w:val="000000"/>
                  <w:sz w:val="22"/>
                  <w:szCs w:val="22"/>
                </w:rPr>
                <w:t>TRG status</w:t>
              </w:r>
            </w:ins>
          </w:p>
        </w:tc>
        <w:tc>
          <w:tcPr>
            <w:tcW w:w="778" w:type="dxa"/>
            <w:shd w:val="clear" w:color="auto" w:fill="FFFFFF"/>
            <w:tcMar>
              <w:top w:w="0" w:type="dxa"/>
              <w:left w:w="0" w:type="dxa"/>
              <w:bottom w:w="0" w:type="dxa"/>
              <w:right w:w="0" w:type="dxa"/>
            </w:tcMar>
            <w:vAlign w:val="center"/>
          </w:tcPr>
          <w:p w14:paraId="4B4D3D5D" w14:textId="77777777" w:rsidR="00D72081" w:rsidRDefault="00D72081" w:rsidP="005F4416">
            <w:pPr>
              <w:spacing w:before="100" w:after="100"/>
              <w:ind w:left="100" w:right="100"/>
              <w:jc w:val="center"/>
              <w:rPr>
                <w:ins w:id="1548" w:author="Nicholas Fraser Brown" w:date="2022-01-28T21:25:00Z"/>
              </w:rPr>
            </w:pPr>
            <w:ins w:id="1549" w:author="Nicholas Fraser Brown" w:date="2022-01-28T21:25:00Z">
              <w:r>
                <w:rPr>
                  <w:rFonts w:ascii="Helvetica" w:eastAsia="Helvetica" w:hAnsi="Helvetica" w:cs="Helvetica"/>
                  <w:color w:val="000000"/>
                  <w:sz w:val="22"/>
                  <w:szCs w:val="22"/>
                </w:rPr>
                <w:t>79</w:t>
              </w:r>
            </w:ins>
          </w:p>
        </w:tc>
        <w:tc>
          <w:tcPr>
            <w:tcW w:w="2209" w:type="dxa"/>
            <w:shd w:val="clear" w:color="auto" w:fill="FFFFFF"/>
            <w:tcMar>
              <w:top w:w="0" w:type="dxa"/>
              <w:left w:w="0" w:type="dxa"/>
              <w:bottom w:w="0" w:type="dxa"/>
              <w:right w:w="0" w:type="dxa"/>
            </w:tcMar>
            <w:vAlign w:val="center"/>
          </w:tcPr>
          <w:p w14:paraId="6D37FC70" w14:textId="77777777" w:rsidR="00D72081" w:rsidRDefault="00D72081" w:rsidP="005F4416">
            <w:pPr>
              <w:spacing w:before="100" w:after="100"/>
              <w:ind w:left="100" w:right="100"/>
              <w:jc w:val="center"/>
              <w:rPr>
                <w:ins w:id="1550" w:author="Nicholas Fraser Brown" w:date="2022-01-28T21:25:00Z"/>
              </w:rPr>
            </w:pPr>
          </w:p>
        </w:tc>
        <w:tc>
          <w:tcPr>
            <w:tcW w:w="1132" w:type="dxa"/>
            <w:shd w:val="clear" w:color="auto" w:fill="FFFFFF"/>
            <w:tcMar>
              <w:top w:w="0" w:type="dxa"/>
              <w:left w:w="0" w:type="dxa"/>
              <w:bottom w:w="0" w:type="dxa"/>
              <w:right w:w="0" w:type="dxa"/>
            </w:tcMar>
            <w:vAlign w:val="center"/>
          </w:tcPr>
          <w:p w14:paraId="17DC44DC" w14:textId="77777777" w:rsidR="00D72081" w:rsidRDefault="00D72081" w:rsidP="005F4416">
            <w:pPr>
              <w:spacing w:before="100" w:after="100"/>
              <w:ind w:left="100" w:right="100"/>
              <w:jc w:val="center"/>
              <w:rPr>
                <w:ins w:id="1551" w:author="Nicholas Fraser Brown" w:date="2022-01-28T21:25:00Z"/>
              </w:rPr>
            </w:pPr>
          </w:p>
        </w:tc>
      </w:tr>
      <w:tr w:rsidR="00D72081" w14:paraId="34D2345D" w14:textId="77777777" w:rsidTr="005F4416">
        <w:trPr>
          <w:cantSplit/>
          <w:jc w:val="center"/>
          <w:ins w:id="1552" w:author="Nicholas Fraser Brown" w:date="2022-01-28T21:25:00Z"/>
        </w:trPr>
        <w:tc>
          <w:tcPr>
            <w:tcW w:w="4299" w:type="dxa"/>
            <w:shd w:val="clear" w:color="auto" w:fill="FFFFFF"/>
            <w:tcMar>
              <w:top w:w="0" w:type="dxa"/>
              <w:left w:w="0" w:type="dxa"/>
              <w:bottom w:w="0" w:type="dxa"/>
              <w:right w:w="0" w:type="dxa"/>
            </w:tcMar>
          </w:tcPr>
          <w:p w14:paraId="57C1E328" w14:textId="77777777" w:rsidR="00D72081" w:rsidRDefault="00D72081" w:rsidP="005F4416">
            <w:pPr>
              <w:spacing w:before="100" w:after="100"/>
              <w:ind w:left="300" w:right="100"/>
              <w:rPr>
                <w:ins w:id="1553" w:author="Nicholas Fraser Brown" w:date="2022-01-28T21:25:00Z"/>
              </w:rPr>
            </w:pPr>
            <w:ins w:id="1554" w:author="Nicholas Fraser Brown" w:date="2022-01-28T21:25:00Z">
              <w:r>
                <w:rPr>
                  <w:rFonts w:ascii="Helvetica" w:eastAsia="Helvetica" w:hAnsi="Helvetica" w:cs="Helvetica"/>
                  <w:color w:val="000000"/>
                  <w:sz w:val="22"/>
                  <w:szCs w:val="22"/>
                </w:rPr>
                <w:t>TRG3</w:t>
              </w:r>
            </w:ins>
          </w:p>
        </w:tc>
        <w:tc>
          <w:tcPr>
            <w:tcW w:w="778" w:type="dxa"/>
            <w:shd w:val="clear" w:color="auto" w:fill="FFFFFF"/>
            <w:tcMar>
              <w:top w:w="0" w:type="dxa"/>
              <w:left w:w="0" w:type="dxa"/>
              <w:bottom w:w="0" w:type="dxa"/>
              <w:right w:w="0" w:type="dxa"/>
            </w:tcMar>
            <w:vAlign w:val="center"/>
          </w:tcPr>
          <w:p w14:paraId="4434628D" w14:textId="77777777" w:rsidR="00D72081" w:rsidRDefault="00D72081" w:rsidP="005F4416">
            <w:pPr>
              <w:spacing w:before="100" w:after="100"/>
              <w:ind w:left="100" w:right="100"/>
              <w:jc w:val="center"/>
              <w:rPr>
                <w:ins w:id="1555" w:author="Nicholas Fraser Brown" w:date="2022-01-28T21:25:00Z"/>
              </w:rPr>
            </w:pPr>
          </w:p>
        </w:tc>
        <w:tc>
          <w:tcPr>
            <w:tcW w:w="2209" w:type="dxa"/>
            <w:shd w:val="clear" w:color="auto" w:fill="FFFFFF"/>
            <w:tcMar>
              <w:top w:w="0" w:type="dxa"/>
              <w:left w:w="0" w:type="dxa"/>
              <w:bottom w:w="0" w:type="dxa"/>
              <w:right w:w="0" w:type="dxa"/>
            </w:tcMar>
            <w:vAlign w:val="center"/>
          </w:tcPr>
          <w:p w14:paraId="28B5A014" w14:textId="77777777" w:rsidR="00D72081" w:rsidRDefault="00D72081" w:rsidP="005F4416">
            <w:pPr>
              <w:spacing w:before="100" w:after="100"/>
              <w:ind w:left="100" w:right="100"/>
              <w:jc w:val="center"/>
              <w:rPr>
                <w:ins w:id="1556" w:author="Nicholas Fraser Brown" w:date="2022-01-28T21:25:00Z"/>
              </w:rPr>
            </w:pPr>
            <w:ins w:id="1557" w:author="Nicholas Fraser Brown" w:date="2022-01-28T21:25:00Z">
              <w:r>
                <w:rPr>
                  <w:rFonts w:ascii="Helvetica" w:eastAsia="Helvetica" w:hAnsi="Helvetica" w:cs="Helvetica"/>
                  <w:color w:val="000000"/>
                  <w:sz w:val="22"/>
                  <w:szCs w:val="22"/>
                </w:rPr>
                <w:t>—</w:t>
              </w:r>
            </w:ins>
          </w:p>
        </w:tc>
        <w:tc>
          <w:tcPr>
            <w:tcW w:w="1132" w:type="dxa"/>
            <w:shd w:val="clear" w:color="auto" w:fill="FFFFFF"/>
            <w:tcMar>
              <w:top w:w="0" w:type="dxa"/>
              <w:left w:w="0" w:type="dxa"/>
              <w:bottom w:w="0" w:type="dxa"/>
              <w:right w:w="0" w:type="dxa"/>
            </w:tcMar>
            <w:vAlign w:val="center"/>
          </w:tcPr>
          <w:p w14:paraId="5ACAE579" w14:textId="77777777" w:rsidR="00D72081" w:rsidRDefault="00D72081" w:rsidP="005F4416">
            <w:pPr>
              <w:spacing w:before="100" w:after="100"/>
              <w:ind w:left="100" w:right="100"/>
              <w:jc w:val="center"/>
              <w:rPr>
                <w:ins w:id="1558" w:author="Nicholas Fraser Brown" w:date="2022-01-28T21:25:00Z"/>
              </w:rPr>
            </w:pPr>
          </w:p>
        </w:tc>
      </w:tr>
      <w:tr w:rsidR="00D72081" w14:paraId="48627732" w14:textId="77777777" w:rsidTr="005F4416">
        <w:trPr>
          <w:cantSplit/>
          <w:jc w:val="center"/>
          <w:ins w:id="1559" w:author="Nicholas Fraser Brown" w:date="2022-01-28T21:25:00Z"/>
        </w:trPr>
        <w:tc>
          <w:tcPr>
            <w:tcW w:w="4299" w:type="dxa"/>
            <w:shd w:val="clear" w:color="auto" w:fill="FFFFFF"/>
            <w:tcMar>
              <w:top w:w="0" w:type="dxa"/>
              <w:left w:w="0" w:type="dxa"/>
              <w:bottom w:w="0" w:type="dxa"/>
              <w:right w:w="0" w:type="dxa"/>
            </w:tcMar>
          </w:tcPr>
          <w:p w14:paraId="7F2FB2B7" w14:textId="77777777" w:rsidR="00D72081" w:rsidRDefault="00D72081" w:rsidP="005F4416">
            <w:pPr>
              <w:spacing w:before="100" w:after="100"/>
              <w:ind w:left="300" w:right="100"/>
              <w:rPr>
                <w:ins w:id="1560" w:author="Nicholas Fraser Brown" w:date="2022-01-28T21:25:00Z"/>
              </w:rPr>
            </w:pPr>
            <w:ins w:id="1561" w:author="Nicholas Fraser Brown" w:date="2022-01-28T21:25:00Z">
              <w:r>
                <w:rPr>
                  <w:rFonts w:ascii="Helvetica" w:eastAsia="Helvetica" w:hAnsi="Helvetica" w:cs="Helvetica"/>
                  <w:color w:val="000000"/>
                  <w:sz w:val="22"/>
                  <w:szCs w:val="22"/>
                </w:rPr>
                <w:t>TRG0</w:t>
              </w:r>
            </w:ins>
          </w:p>
        </w:tc>
        <w:tc>
          <w:tcPr>
            <w:tcW w:w="778" w:type="dxa"/>
            <w:shd w:val="clear" w:color="auto" w:fill="FFFFFF"/>
            <w:tcMar>
              <w:top w:w="0" w:type="dxa"/>
              <w:left w:w="0" w:type="dxa"/>
              <w:bottom w:w="0" w:type="dxa"/>
              <w:right w:w="0" w:type="dxa"/>
            </w:tcMar>
            <w:vAlign w:val="center"/>
          </w:tcPr>
          <w:p w14:paraId="63E81C00" w14:textId="77777777" w:rsidR="00D72081" w:rsidRDefault="00D72081" w:rsidP="005F4416">
            <w:pPr>
              <w:spacing w:before="100" w:after="100"/>
              <w:ind w:left="100" w:right="100"/>
              <w:jc w:val="center"/>
              <w:rPr>
                <w:ins w:id="1562" w:author="Nicholas Fraser Brown" w:date="2022-01-28T21:25:00Z"/>
              </w:rPr>
            </w:pPr>
          </w:p>
        </w:tc>
        <w:tc>
          <w:tcPr>
            <w:tcW w:w="2209" w:type="dxa"/>
            <w:shd w:val="clear" w:color="auto" w:fill="FFFFFF"/>
            <w:tcMar>
              <w:top w:w="0" w:type="dxa"/>
              <w:left w:w="0" w:type="dxa"/>
              <w:bottom w:w="0" w:type="dxa"/>
              <w:right w:w="0" w:type="dxa"/>
            </w:tcMar>
            <w:vAlign w:val="center"/>
          </w:tcPr>
          <w:p w14:paraId="5A872036" w14:textId="77777777" w:rsidR="00D72081" w:rsidRDefault="00D72081" w:rsidP="005F4416">
            <w:pPr>
              <w:spacing w:before="100" w:after="100"/>
              <w:ind w:left="100" w:right="100"/>
              <w:jc w:val="center"/>
              <w:rPr>
                <w:ins w:id="1563" w:author="Nicholas Fraser Brown" w:date="2022-01-28T21:25:00Z"/>
              </w:rPr>
            </w:pPr>
            <w:ins w:id="1564" w:author="Nicholas Fraser Brown" w:date="2022-01-28T21:25:00Z">
              <w:r>
                <w:rPr>
                  <w:rFonts w:ascii="Helvetica" w:eastAsia="Helvetica" w:hAnsi="Helvetica" w:cs="Helvetica"/>
                  <w:color w:val="000000"/>
                  <w:sz w:val="22"/>
                  <w:szCs w:val="22"/>
                </w:rPr>
                <w:t>0.00 (0.00 to Inf)</w:t>
              </w:r>
            </w:ins>
          </w:p>
        </w:tc>
        <w:tc>
          <w:tcPr>
            <w:tcW w:w="1132" w:type="dxa"/>
            <w:shd w:val="clear" w:color="auto" w:fill="FFFFFF"/>
            <w:tcMar>
              <w:top w:w="0" w:type="dxa"/>
              <w:left w:w="0" w:type="dxa"/>
              <w:bottom w:w="0" w:type="dxa"/>
              <w:right w:w="0" w:type="dxa"/>
            </w:tcMar>
            <w:vAlign w:val="center"/>
          </w:tcPr>
          <w:p w14:paraId="0CEBAD42" w14:textId="77777777" w:rsidR="00D72081" w:rsidRDefault="00D72081" w:rsidP="005F4416">
            <w:pPr>
              <w:spacing w:before="100" w:after="100"/>
              <w:ind w:left="100" w:right="100"/>
              <w:jc w:val="center"/>
              <w:rPr>
                <w:ins w:id="1565" w:author="Nicholas Fraser Brown" w:date="2022-01-28T21:25:00Z"/>
              </w:rPr>
            </w:pPr>
            <w:ins w:id="1566" w:author="Nicholas Fraser Brown" w:date="2022-01-28T21:25:00Z">
              <w:r>
                <w:rPr>
                  <w:rFonts w:ascii="Helvetica" w:eastAsia="Helvetica" w:hAnsi="Helvetica" w:cs="Helvetica"/>
                  <w:color w:val="000000"/>
                  <w:sz w:val="22"/>
                  <w:szCs w:val="22"/>
                </w:rPr>
                <w:t>&gt;0.99</w:t>
              </w:r>
            </w:ins>
          </w:p>
        </w:tc>
      </w:tr>
      <w:tr w:rsidR="00D72081" w14:paraId="01DEC60E" w14:textId="77777777" w:rsidTr="005F4416">
        <w:trPr>
          <w:cantSplit/>
          <w:jc w:val="center"/>
          <w:ins w:id="1567" w:author="Nicholas Fraser Brown" w:date="2022-01-28T21:25:00Z"/>
        </w:trPr>
        <w:tc>
          <w:tcPr>
            <w:tcW w:w="4299" w:type="dxa"/>
            <w:shd w:val="clear" w:color="auto" w:fill="FFFFFF"/>
            <w:tcMar>
              <w:top w:w="0" w:type="dxa"/>
              <w:left w:w="0" w:type="dxa"/>
              <w:bottom w:w="0" w:type="dxa"/>
              <w:right w:w="0" w:type="dxa"/>
            </w:tcMar>
          </w:tcPr>
          <w:p w14:paraId="0483982D" w14:textId="77777777" w:rsidR="00D72081" w:rsidRDefault="00D72081" w:rsidP="005F4416">
            <w:pPr>
              <w:spacing w:before="100" w:after="100"/>
              <w:ind w:left="300" w:right="100"/>
              <w:rPr>
                <w:ins w:id="1568" w:author="Nicholas Fraser Brown" w:date="2022-01-28T21:25:00Z"/>
              </w:rPr>
            </w:pPr>
            <w:ins w:id="1569" w:author="Nicholas Fraser Brown" w:date="2022-01-28T21:25:00Z">
              <w:r>
                <w:rPr>
                  <w:rFonts w:ascii="Helvetica" w:eastAsia="Helvetica" w:hAnsi="Helvetica" w:cs="Helvetica"/>
                  <w:color w:val="000000"/>
                  <w:sz w:val="22"/>
                  <w:szCs w:val="22"/>
                </w:rPr>
                <w:t>TRG1</w:t>
              </w:r>
            </w:ins>
          </w:p>
        </w:tc>
        <w:tc>
          <w:tcPr>
            <w:tcW w:w="778" w:type="dxa"/>
            <w:shd w:val="clear" w:color="auto" w:fill="FFFFFF"/>
            <w:tcMar>
              <w:top w:w="0" w:type="dxa"/>
              <w:left w:w="0" w:type="dxa"/>
              <w:bottom w:w="0" w:type="dxa"/>
              <w:right w:w="0" w:type="dxa"/>
            </w:tcMar>
            <w:vAlign w:val="center"/>
          </w:tcPr>
          <w:p w14:paraId="4771B61D" w14:textId="77777777" w:rsidR="00D72081" w:rsidRDefault="00D72081" w:rsidP="005F4416">
            <w:pPr>
              <w:spacing w:before="100" w:after="100"/>
              <w:ind w:left="100" w:right="100"/>
              <w:jc w:val="center"/>
              <w:rPr>
                <w:ins w:id="1570" w:author="Nicholas Fraser Brown" w:date="2022-01-28T21:25:00Z"/>
              </w:rPr>
            </w:pPr>
          </w:p>
        </w:tc>
        <w:tc>
          <w:tcPr>
            <w:tcW w:w="2209" w:type="dxa"/>
            <w:shd w:val="clear" w:color="auto" w:fill="FFFFFF"/>
            <w:tcMar>
              <w:top w:w="0" w:type="dxa"/>
              <w:left w:w="0" w:type="dxa"/>
              <w:bottom w:w="0" w:type="dxa"/>
              <w:right w:w="0" w:type="dxa"/>
            </w:tcMar>
            <w:vAlign w:val="center"/>
          </w:tcPr>
          <w:p w14:paraId="7064401D" w14:textId="77777777" w:rsidR="00D72081" w:rsidRDefault="00D72081" w:rsidP="005F4416">
            <w:pPr>
              <w:spacing w:before="100" w:after="100"/>
              <w:ind w:left="100" w:right="100"/>
              <w:jc w:val="center"/>
              <w:rPr>
                <w:ins w:id="1571" w:author="Nicholas Fraser Brown" w:date="2022-01-28T21:25:00Z"/>
              </w:rPr>
            </w:pPr>
            <w:ins w:id="1572" w:author="Nicholas Fraser Brown" w:date="2022-01-28T21:25:00Z">
              <w:r>
                <w:rPr>
                  <w:rFonts w:ascii="Helvetica" w:eastAsia="Helvetica" w:hAnsi="Helvetica" w:cs="Helvetica"/>
                  <w:color w:val="000000"/>
                  <w:sz w:val="22"/>
                  <w:szCs w:val="22"/>
                </w:rPr>
                <w:t>5.13 (1.14 to 23.0)</w:t>
              </w:r>
            </w:ins>
          </w:p>
        </w:tc>
        <w:tc>
          <w:tcPr>
            <w:tcW w:w="1132" w:type="dxa"/>
            <w:shd w:val="clear" w:color="auto" w:fill="FFFFFF"/>
            <w:tcMar>
              <w:top w:w="0" w:type="dxa"/>
              <w:left w:w="0" w:type="dxa"/>
              <w:bottom w:w="0" w:type="dxa"/>
              <w:right w:w="0" w:type="dxa"/>
            </w:tcMar>
            <w:vAlign w:val="center"/>
          </w:tcPr>
          <w:p w14:paraId="50FC809C" w14:textId="77777777" w:rsidR="00D72081" w:rsidRDefault="00D72081" w:rsidP="005F4416">
            <w:pPr>
              <w:spacing w:before="100" w:after="100"/>
              <w:ind w:left="100" w:right="100"/>
              <w:jc w:val="center"/>
              <w:rPr>
                <w:ins w:id="1573" w:author="Nicholas Fraser Brown" w:date="2022-01-28T21:25:00Z"/>
              </w:rPr>
            </w:pPr>
            <w:ins w:id="1574" w:author="Nicholas Fraser Brown" w:date="2022-01-28T21:25:00Z">
              <w:r w:rsidRPr="005F4416">
                <w:rPr>
                  <w:rFonts w:ascii="Helvetica" w:eastAsia="Helvetica" w:hAnsi="Helvetica" w:cs="Helvetica"/>
                  <w:b/>
                  <w:color w:val="000000"/>
                  <w:sz w:val="22"/>
                  <w:szCs w:val="22"/>
                  <w:highlight w:val="yellow"/>
                </w:rPr>
                <w:t>0.</w:t>
              </w:r>
              <w:commentRangeStart w:id="1575"/>
              <w:r w:rsidRPr="005F4416">
                <w:rPr>
                  <w:rFonts w:ascii="Helvetica" w:eastAsia="Helvetica" w:hAnsi="Helvetica" w:cs="Helvetica"/>
                  <w:b/>
                  <w:color w:val="000000"/>
                  <w:sz w:val="22"/>
                  <w:szCs w:val="22"/>
                  <w:highlight w:val="yellow"/>
                </w:rPr>
                <w:t>033</w:t>
              </w:r>
              <w:commentRangeEnd w:id="1575"/>
              <w:r>
                <w:rPr>
                  <w:rStyle w:val="CommentReference"/>
                </w:rPr>
                <w:commentReference w:id="1575"/>
              </w:r>
            </w:ins>
          </w:p>
        </w:tc>
      </w:tr>
      <w:tr w:rsidR="00D72081" w14:paraId="7D86104E" w14:textId="77777777" w:rsidTr="005F4416">
        <w:trPr>
          <w:cantSplit/>
          <w:jc w:val="center"/>
          <w:ins w:id="1576" w:author="Nicholas Fraser Brown" w:date="2022-01-28T21:25:00Z"/>
        </w:trPr>
        <w:tc>
          <w:tcPr>
            <w:tcW w:w="4299" w:type="dxa"/>
            <w:shd w:val="clear" w:color="auto" w:fill="FFFFFF"/>
            <w:tcMar>
              <w:top w:w="0" w:type="dxa"/>
              <w:left w:w="0" w:type="dxa"/>
              <w:bottom w:w="0" w:type="dxa"/>
              <w:right w:w="0" w:type="dxa"/>
            </w:tcMar>
          </w:tcPr>
          <w:p w14:paraId="5A60B158" w14:textId="77777777" w:rsidR="00D72081" w:rsidRDefault="00D72081" w:rsidP="005F4416">
            <w:pPr>
              <w:spacing w:before="100" w:after="100"/>
              <w:ind w:left="300" w:right="100"/>
              <w:rPr>
                <w:ins w:id="1577" w:author="Nicholas Fraser Brown" w:date="2022-01-28T21:25:00Z"/>
              </w:rPr>
            </w:pPr>
            <w:ins w:id="1578" w:author="Nicholas Fraser Brown" w:date="2022-01-28T21:25:00Z">
              <w:r>
                <w:rPr>
                  <w:rFonts w:ascii="Helvetica" w:eastAsia="Helvetica" w:hAnsi="Helvetica" w:cs="Helvetica"/>
                  <w:color w:val="000000"/>
                  <w:sz w:val="22"/>
                  <w:szCs w:val="22"/>
                </w:rPr>
                <w:t>TRG2</w:t>
              </w:r>
            </w:ins>
          </w:p>
        </w:tc>
        <w:tc>
          <w:tcPr>
            <w:tcW w:w="778" w:type="dxa"/>
            <w:shd w:val="clear" w:color="auto" w:fill="FFFFFF"/>
            <w:tcMar>
              <w:top w:w="0" w:type="dxa"/>
              <w:left w:w="0" w:type="dxa"/>
              <w:bottom w:w="0" w:type="dxa"/>
              <w:right w:w="0" w:type="dxa"/>
            </w:tcMar>
            <w:vAlign w:val="center"/>
          </w:tcPr>
          <w:p w14:paraId="4A8067E5" w14:textId="77777777" w:rsidR="00D72081" w:rsidRDefault="00D72081" w:rsidP="005F4416">
            <w:pPr>
              <w:spacing w:before="100" w:after="100"/>
              <w:ind w:left="100" w:right="100"/>
              <w:jc w:val="center"/>
              <w:rPr>
                <w:ins w:id="1579" w:author="Nicholas Fraser Brown" w:date="2022-01-28T21:25:00Z"/>
              </w:rPr>
            </w:pPr>
          </w:p>
        </w:tc>
        <w:tc>
          <w:tcPr>
            <w:tcW w:w="2209" w:type="dxa"/>
            <w:shd w:val="clear" w:color="auto" w:fill="FFFFFF"/>
            <w:tcMar>
              <w:top w:w="0" w:type="dxa"/>
              <w:left w:w="0" w:type="dxa"/>
              <w:bottom w:w="0" w:type="dxa"/>
              <w:right w:w="0" w:type="dxa"/>
            </w:tcMar>
            <w:vAlign w:val="center"/>
          </w:tcPr>
          <w:p w14:paraId="3B1E8E63" w14:textId="77777777" w:rsidR="00D72081" w:rsidRDefault="00D72081" w:rsidP="005F4416">
            <w:pPr>
              <w:spacing w:before="100" w:after="100"/>
              <w:ind w:left="100" w:right="100"/>
              <w:jc w:val="center"/>
              <w:rPr>
                <w:ins w:id="1580" w:author="Nicholas Fraser Brown" w:date="2022-01-28T21:25:00Z"/>
              </w:rPr>
            </w:pPr>
            <w:ins w:id="1581" w:author="Nicholas Fraser Brown" w:date="2022-01-28T21:25:00Z">
              <w:r>
                <w:rPr>
                  <w:rFonts w:ascii="Helvetica" w:eastAsia="Helvetica" w:hAnsi="Helvetica" w:cs="Helvetica"/>
                  <w:color w:val="000000"/>
                  <w:sz w:val="22"/>
                  <w:szCs w:val="22"/>
                </w:rPr>
                <w:t>1.38 (0.36 to 5.33)</w:t>
              </w:r>
            </w:ins>
          </w:p>
        </w:tc>
        <w:tc>
          <w:tcPr>
            <w:tcW w:w="1132" w:type="dxa"/>
            <w:shd w:val="clear" w:color="auto" w:fill="FFFFFF"/>
            <w:tcMar>
              <w:top w:w="0" w:type="dxa"/>
              <w:left w:w="0" w:type="dxa"/>
              <w:bottom w:w="0" w:type="dxa"/>
              <w:right w:w="0" w:type="dxa"/>
            </w:tcMar>
            <w:vAlign w:val="center"/>
          </w:tcPr>
          <w:p w14:paraId="1E494FC6" w14:textId="77777777" w:rsidR="00D72081" w:rsidRDefault="00D72081" w:rsidP="005F4416">
            <w:pPr>
              <w:spacing w:before="100" w:after="100"/>
              <w:ind w:left="100" w:right="100"/>
              <w:jc w:val="center"/>
              <w:rPr>
                <w:ins w:id="1582" w:author="Nicholas Fraser Brown" w:date="2022-01-28T21:25:00Z"/>
              </w:rPr>
            </w:pPr>
            <w:ins w:id="1583" w:author="Nicholas Fraser Brown" w:date="2022-01-28T21:25:00Z">
              <w:r>
                <w:rPr>
                  <w:rFonts w:ascii="Helvetica" w:eastAsia="Helvetica" w:hAnsi="Helvetica" w:cs="Helvetica"/>
                  <w:color w:val="000000"/>
                  <w:sz w:val="22"/>
                  <w:szCs w:val="22"/>
                </w:rPr>
                <w:t>0.64</w:t>
              </w:r>
            </w:ins>
          </w:p>
        </w:tc>
      </w:tr>
      <w:tr w:rsidR="00D72081" w14:paraId="0E18AE50" w14:textId="77777777" w:rsidTr="005F4416">
        <w:trPr>
          <w:cantSplit/>
          <w:jc w:val="center"/>
          <w:ins w:id="1584" w:author="Nicholas Fraser Brown" w:date="2022-01-28T21:25:00Z"/>
        </w:trPr>
        <w:tc>
          <w:tcPr>
            <w:tcW w:w="4299" w:type="dxa"/>
            <w:shd w:val="clear" w:color="auto" w:fill="FFFFFF"/>
            <w:tcMar>
              <w:top w:w="0" w:type="dxa"/>
              <w:left w:w="0" w:type="dxa"/>
              <w:bottom w:w="0" w:type="dxa"/>
              <w:right w:w="0" w:type="dxa"/>
            </w:tcMar>
          </w:tcPr>
          <w:p w14:paraId="1B2C7514" w14:textId="77777777" w:rsidR="00D72081" w:rsidRDefault="00D72081" w:rsidP="005F4416">
            <w:pPr>
              <w:spacing w:before="100" w:after="100"/>
              <w:ind w:left="300" w:right="100"/>
              <w:rPr>
                <w:ins w:id="1585" w:author="Nicholas Fraser Brown" w:date="2022-01-28T21:25:00Z"/>
              </w:rPr>
            </w:pPr>
            <w:ins w:id="1586" w:author="Nicholas Fraser Brown" w:date="2022-01-28T21:25:00Z">
              <w:r>
                <w:rPr>
                  <w:rFonts w:ascii="Helvetica" w:eastAsia="Helvetica" w:hAnsi="Helvetica" w:cs="Helvetica"/>
                  <w:color w:val="000000"/>
                  <w:sz w:val="22"/>
                  <w:szCs w:val="22"/>
                </w:rPr>
                <w:t>TRG4</w:t>
              </w:r>
            </w:ins>
          </w:p>
        </w:tc>
        <w:tc>
          <w:tcPr>
            <w:tcW w:w="778" w:type="dxa"/>
            <w:shd w:val="clear" w:color="auto" w:fill="FFFFFF"/>
            <w:tcMar>
              <w:top w:w="0" w:type="dxa"/>
              <w:left w:w="0" w:type="dxa"/>
              <w:bottom w:w="0" w:type="dxa"/>
              <w:right w:w="0" w:type="dxa"/>
            </w:tcMar>
            <w:vAlign w:val="center"/>
          </w:tcPr>
          <w:p w14:paraId="139433BF" w14:textId="77777777" w:rsidR="00D72081" w:rsidRDefault="00D72081" w:rsidP="005F4416">
            <w:pPr>
              <w:spacing w:before="100" w:after="100"/>
              <w:ind w:left="100" w:right="100"/>
              <w:jc w:val="center"/>
              <w:rPr>
                <w:ins w:id="1587" w:author="Nicholas Fraser Brown" w:date="2022-01-28T21:25:00Z"/>
              </w:rPr>
            </w:pPr>
          </w:p>
        </w:tc>
        <w:tc>
          <w:tcPr>
            <w:tcW w:w="2209" w:type="dxa"/>
            <w:shd w:val="clear" w:color="auto" w:fill="FFFFFF"/>
            <w:tcMar>
              <w:top w:w="0" w:type="dxa"/>
              <w:left w:w="0" w:type="dxa"/>
              <w:bottom w:w="0" w:type="dxa"/>
              <w:right w:w="0" w:type="dxa"/>
            </w:tcMar>
            <w:vAlign w:val="center"/>
          </w:tcPr>
          <w:p w14:paraId="3791D1B2" w14:textId="77777777" w:rsidR="00D72081" w:rsidRDefault="00D72081" w:rsidP="005F4416">
            <w:pPr>
              <w:spacing w:before="100" w:after="100"/>
              <w:ind w:left="100" w:right="100"/>
              <w:jc w:val="center"/>
              <w:rPr>
                <w:ins w:id="1588" w:author="Nicholas Fraser Brown" w:date="2022-01-28T21:25:00Z"/>
              </w:rPr>
            </w:pPr>
            <w:ins w:id="1589" w:author="Nicholas Fraser Brown" w:date="2022-01-28T21:25:00Z">
              <w:r>
                <w:rPr>
                  <w:rFonts w:ascii="Helvetica" w:eastAsia="Helvetica" w:hAnsi="Helvetica" w:cs="Helvetica"/>
                  <w:color w:val="000000"/>
                  <w:sz w:val="22"/>
                  <w:szCs w:val="22"/>
                </w:rPr>
                <w:t>0.00 (0.00 to Inf)</w:t>
              </w:r>
            </w:ins>
          </w:p>
        </w:tc>
        <w:tc>
          <w:tcPr>
            <w:tcW w:w="1132" w:type="dxa"/>
            <w:shd w:val="clear" w:color="auto" w:fill="FFFFFF"/>
            <w:tcMar>
              <w:top w:w="0" w:type="dxa"/>
              <w:left w:w="0" w:type="dxa"/>
              <w:bottom w:w="0" w:type="dxa"/>
              <w:right w:w="0" w:type="dxa"/>
            </w:tcMar>
            <w:vAlign w:val="center"/>
          </w:tcPr>
          <w:p w14:paraId="7026730D" w14:textId="77777777" w:rsidR="00D72081" w:rsidRDefault="00D72081" w:rsidP="005F4416">
            <w:pPr>
              <w:spacing w:before="100" w:after="100"/>
              <w:ind w:left="100" w:right="100"/>
              <w:jc w:val="center"/>
              <w:rPr>
                <w:ins w:id="1590" w:author="Nicholas Fraser Brown" w:date="2022-01-28T21:25:00Z"/>
              </w:rPr>
            </w:pPr>
            <w:ins w:id="1591" w:author="Nicholas Fraser Brown" w:date="2022-01-28T21:25:00Z">
              <w:r>
                <w:rPr>
                  <w:rFonts w:ascii="Helvetica" w:eastAsia="Helvetica" w:hAnsi="Helvetica" w:cs="Helvetica"/>
                  <w:color w:val="000000"/>
                  <w:sz w:val="22"/>
                  <w:szCs w:val="22"/>
                </w:rPr>
                <w:t>&gt;0.99</w:t>
              </w:r>
            </w:ins>
          </w:p>
        </w:tc>
      </w:tr>
      <w:tr w:rsidR="00D72081" w14:paraId="48F59EEB" w14:textId="77777777" w:rsidTr="005F4416">
        <w:trPr>
          <w:cantSplit/>
          <w:jc w:val="center"/>
          <w:ins w:id="1592" w:author="Nicholas Fraser Brown" w:date="2022-01-28T21:25:00Z"/>
        </w:trPr>
        <w:tc>
          <w:tcPr>
            <w:tcW w:w="4299" w:type="dxa"/>
            <w:shd w:val="clear" w:color="auto" w:fill="FFFFFF"/>
            <w:tcMar>
              <w:top w:w="0" w:type="dxa"/>
              <w:left w:w="0" w:type="dxa"/>
              <w:bottom w:w="0" w:type="dxa"/>
              <w:right w:w="0" w:type="dxa"/>
            </w:tcMar>
          </w:tcPr>
          <w:p w14:paraId="63E3FED0" w14:textId="77777777" w:rsidR="00D72081" w:rsidRDefault="00D72081" w:rsidP="005F4416">
            <w:pPr>
              <w:spacing w:before="100" w:after="100"/>
              <w:ind w:left="300" w:right="100"/>
              <w:rPr>
                <w:ins w:id="1593" w:author="Nicholas Fraser Brown" w:date="2022-01-28T21:25:00Z"/>
              </w:rPr>
            </w:pPr>
            <w:ins w:id="1594" w:author="Nicholas Fraser Brown" w:date="2022-01-28T21:25:00Z">
              <w:r>
                <w:rPr>
                  <w:rFonts w:ascii="Helvetica" w:eastAsia="Helvetica" w:hAnsi="Helvetica" w:cs="Helvetica"/>
                  <w:color w:val="000000"/>
                  <w:sz w:val="22"/>
                  <w:szCs w:val="22"/>
                </w:rPr>
                <w:t>TRG5</w:t>
              </w:r>
            </w:ins>
          </w:p>
        </w:tc>
        <w:tc>
          <w:tcPr>
            <w:tcW w:w="778" w:type="dxa"/>
            <w:shd w:val="clear" w:color="auto" w:fill="FFFFFF"/>
            <w:tcMar>
              <w:top w:w="0" w:type="dxa"/>
              <w:left w:w="0" w:type="dxa"/>
              <w:bottom w:w="0" w:type="dxa"/>
              <w:right w:w="0" w:type="dxa"/>
            </w:tcMar>
            <w:vAlign w:val="center"/>
          </w:tcPr>
          <w:p w14:paraId="3CB363E7" w14:textId="77777777" w:rsidR="00D72081" w:rsidRDefault="00D72081" w:rsidP="005F4416">
            <w:pPr>
              <w:spacing w:before="100" w:after="100"/>
              <w:ind w:left="100" w:right="100"/>
              <w:jc w:val="center"/>
              <w:rPr>
                <w:ins w:id="1595" w:author="Nicholas Fraser Brown" w:date="2022-01-28T21:25:00Z"/>
              </w:rPr>
            </w:pPr>
          </w:p>
        </w:tc>
        <w:tc>
          <w:tcPr>
            <w:tcW w:w="2209" w:type="dxa"/>
            <w:shd w:val="clear" w:color="auto" w:fill="FFFFFF"/>
            <w:tcMar>
              <w:top w:w="0" w:type="dxa"/>
              <w:left w:w="0" w:type="dxa"/>
              <w:bottom w:w="0" w:type="dxa"/>
              <w:right w:w="0" w:type="dxa"/>
            </w:tcMar>
            <w:vAlign w:val="center"/>
          </w:tcPr>
          <w:p w14:paraId="490C75CD" w14:textId="77777777" w:rsidR="00D72081" w:rsidRDefault="00D72081" w:rsidP="005F4416">
            <w:pPr>
              <w:spacing w:before="100" w:after="100"/>
              <w:ind w:left="100" w:right="100"/>
              <w:jc w:val="center"/>
              <w:rPr>
                <w:ins w:id="1596" w:author="Nicholas Fraser Brown" w:date="2022-01-28T21:25:00Z"/>
              </w:rPr>
            </w:pPr>
            <w:ins w:id="1597" w:author="Nicholas Fraser Brown" w:date="2022-01-28T21:25:00Z">
              <w:r>
                <w:rPr>
                  <w:rFonts w:ascii="Helvetica" w:eastAsia="Helvetica" w:hAnsi="Helvetica" w:cs="Helvetica"/>
                  <w:color w:val="000000"/>
                  <w:sz w:val="22"/>
                  <w:szCs w:val="22"/>
                </w:rPr>
                <w:t>0.00 (0.00 to Inf)</w:t>
              </w:r>
            </w:ins>
          </w:p>
        </w:tc>
        <w:tc>
          <w:tcPr>
            <w:tcW w:w="1132" w:type="dxa"/>
            <w:shd w:val="clear" w:color="auto" w:fill="FFFFFF"/>
            <w:tcMar>
              <w:top w:w="0" w:type="dxa"/>
              <w:left w:w="0" w:type="dxa"/>
              <w:bottom w:w="0" w:type="dxa"/>
              <w:right w:w="0" w:type="dxa"/>
            </w:tcMar>
            <w:vAlign w:val="center"/>
          </w:tcPr>
          <w:p w14:paraId="7E100DFD" w14:textId="77777777" w:rsidR="00D72081" w:rsidRDefault="00D72081" w:rsidP="005F4416">
            <w:pPr>
              <w:spacing w:before="100" w:after="100"/>
              <w:ind w:left="100" w:right="100"/>
              <w:jc w:val="center"/>
              <w:rPr>
                <w:ins w:id="1598" w:author="Nicholas Fraser Brown" w:date="2022-01-28T21:25:00Z"/>
              </w:rPr>
            </w:pPr>
            <w:ins w:id="1599" w:author="Nicholas Fraser Brown" w:date="2022-01-28T21:25:00Z">
              <w:r>
                <w:rPr>
                  <w:rFonts w:ascii="Helvetica" w:eastAsia="Helvetica" w:hAnsi="Helvetica" w:cs="Helvetica"/>
                  <w:color w:val="000000"/>
                  <w:sz w:val="22"/>
                  <w:szCs w:val="22"/>
                </w:rPr>
                <w:t>&gt;0.99</w:t>
              </w:r>
            </w:ins>
          </w:p>
        </w:tc>
      </w:tr>
      <w:tr w:rsidR="00D72081" w14:paraId="37857776" w14:textId="77777777" w:rsidTr="005F4416">
        <w:trPr>
          <w:cantSplit/>
          <w:jc w:val="center"/>
          <w:ins w:id="1600" w:author="Nicholas Fraser Brown" w:date="2022-01-28T21:25:00Z"/>
        </w:trPr>
        <w:tc>
          <w:tcPr>
            <w:tcW w:w="4299" w:type="dxa"/>
            <w:shd w:val="clear" w:color="auto" w:fill="FFFFFF"/>
            <w:tcMar>
              <w:top w:w="0" w:type="dxa"/>
              <w:left w:w="0" w:type="dxa"/>
              <w:bottom w:w="0" w:type="dxa"/>
              <w:right w:w="0" w:type="dxa"/>
            </w:tcMar>
          </w:tcPr>
          <w:p w14:paraId="11DE6887" w14:textId="77777777" w:rsidR="00D72081" w:rsidRDefault="00D72081" w:rsidP="005F4416">
            <w:pPr>
              <w:spacing w:before="100" w:after="100"/>
              <w:ind w:left="100" w:right="100"/>
              <w:rPr>
                <w:ins w:id="1601" w:author="Nicholas Fraser Brown" w:date="2022-01-28T21:25:00Z"/>
              </w:rPr>
            </w:pPr>
            <w:ins w:id="1602" w:author="Nicholas Fraser Brown" w:date="2022-01-28T21:25:00Z">
              <w:r>
                <w:rPr>
                  <w:rFonts w:ascii="Helvetica" w:eastAsia="Helvetica" w:hAnsi="Helvetica" w:cs="Helvetica"/>
                  <w:color w:val="000000"/>
                  <w:sz w:val="22"/>
                  <w:szCs w:val="22"/>
                </w:rPr>
                <w:t>Distance from anal verge</w:t>
              </w:r>
            </w:ins>
          </w:p>
        </w:tc>
        <w:tc>
          <w:tcPr>
            <w:tcW w:w="778" w:type="dxa"/>
            <w:shd w:val="clear" w:color="auto" w:fill="FFFFFF"/>
            <w:tcMar>
              <w:top w:w="0" w:type="dxa"/>
              <w:left w:w="0" w:type="dxa"/>
              <w:bottom w:w="0" w:type="dxa"/>
              <w:right w:w="0" w:type="dxa"/>
            </w:tcMar>
            <w:vAlign w:val="center"/>
          </w:tcPr>
          <w:p w14:paraId="1C5CBDA4" w14:textId="77777777" w:rsidR="00D72081" w:rsidRDefault="00D72081" w:rsidP="005F4416">
            <w:pPr>
              <w:spacing w:before="100" w:after="100"/>
              <w:ind w:left="100" w:right="100"/>
              <w:jc w:val="center"/>
              <w:rPr>
                <w:ins w:id="1603" w:author="Nicholas Fraser Brown" w:date="2022-01-28T21:25:00Z"/>
              </w:rPr>
            </w:pPr>
            <w:ins w:id="1604" w:author="Nicholas Fraser Brown" w:date="2022-01-28T21:25:00Z">
              <w:r>
                <w:rPr>
                  <w:rFonts w:ascii="Helvetica" w:eastAsia="Helvetica" w:hAnsi="Helvetica" w:cs="Helvetica"/>
                  <w:color w:val="000000"/>
                  <w:sz w:val="22"/>
                  <w:szCs w:val="22"/>
                </w:rPr>
                <w:t>148</w:t>
              </w:r>
            </w:ins>
          </w:p>
        </w:tc>
        <w:tc>
          <w:tcPr>
            <w:tcW w:w="2209" w:type="dxa"/>
            <w:shd w:val="clear" w:color="auto" w:fill="FFFFFF"/>
            <w:tcMar>
              <w:top w:w="0" w:type="dxa"/>
              <w:left w:w="0" w:type="dxa"/>
              <w:bottom w:w="0" w:type="dxa"/>
              <w:right w:w="0" w:type="dxa"/>
            </w:tcMar>
            <w:vAlign w:val="center"/>
          </w:tcPr>
          <w:p w14:paraId="2CE3F1B4" w14:textId="77777777" w:rsidR="00D72081" w:rsidRDefault="00D72081" w:rsidP="005F4416">
            <w:pPr>
              <w:spacing w:before="100" w:after="100"/>
              <w:ind w:left="100" w:right="100"/>
              <w:jc w:val="center"/>
              <w:rPr>
                <w:ins w:id="1605" w:author="Nicholas Fraser Brown" w:date="2022-01-28T21:25:00Z"/>
              </w:rPr>
            </w:pPr>
            <w:ins w:id="1606" w:author="Nicholas Fraser Brown" w:date="2022-01-28T21:25:00Z">
              <w:r>
                <w:rPr>
                  <w:rFonts w:ascii="Helvetica" w:eastAsia="Helvetica" w:hAnsi="Helvetica" w:cs="Helvetica"/>
                  <w:color w:val="000000"/>
                  <w:sz w:val="22"/>
                  <w:szCs w:val="22"/>
                </w:rPr>
                <w:t>1.09 (0.95 to 1.25)</w:t>
              </w:r>
            </w:ins>
          </w:p>
        </w:tc>
        <w:tc>
          <w:tcPr>
            <w:tcW w:w="1132" w:type="dxa"/>
            <w:shd w:val="clear" w:color="auto" w:fill="FFFFFF"/>
            <w:tcMar>
              <w:top w:w="0" w:type="dxa"/>
              <w:left w:w="0" w:type="dxa"/>
              <w:bottom w:w="0" w:type="dxa"/>
              <w:right w:w="0" w:type="dxa"/>
            </w:tcMar>
            <w:vAlign w:val="center"/>
          </w:tcPr>
          <w:p w14:paraId="3FBC57EA" w14:textId="77777777" w:rsidR="00D72081" w:rsidRDefault="00D72081" w:rsidP="005F4416">
            <w:pPr>
              <w:spacing w:before="100" w:after="100"/>
              <w:ind w:left="100" w:right="100"/>
              <w:jc w:val="center"/>
              <w:rPr>
                <w:ins w:id="1607" w:author="Nicholas Fraser Brown" w:date="2022-01-28T21:25:00Z"/>
              </w:rPr>
            </w:pPr>
            <w:ins w:id="1608" w:author="Nicholas Fraser Brown" w:date="2022-01-28T21:25:00Z">
              <w:r>
                <w:rPr>
                  <w:rFonts w:ascii="Helvetica" w:eastAsia="Helvetica" w:hAnsi="Helvetica" w:cs="Helvetica"/>
                  <w:color w:val="000000"/>
                  <w:sz w:val="22"/>
                  <w:szCs w:val="22"/>
                </w:rPr>
                <w:t>0.21</w:t>
              </w:r>
            </w:ins>
          </w:p>
        </w:tc>
      </w:tr>
      <w:tr w:rsidR="00D72081" w14:paraId="18100CDE" w14:textId="77777777" w:rsidTr="005F4416">
        <w:trPr>
          <w:cantSplit/>
          <w:jc w:val="center"/>
          <w:ins w:id="1609" w:author="Nicholas Fraser Brown" w:date="2022-01-28T21:25:00Z"/>
        </w:trPr>
        <w:tc>
          <w:tcPr>
            <w:tcW w:w="4299" w:type="dxa"/>
            <w:shd w:val="clear" w:color="auto" w:fill="FFFFFF"/>
            <w:tcMar>
              <w:top w:w="0" w:type="dxa"/>
              <w:left w:w="0" w:type="dxa"/>
              <w:bottom w:w="0" w:type="dxa"/>
              <w:right w:w="0" w:type="dxa"/>
            </w:tcMar>
          </w:tcPr>
          <w:p w14:paraId="1644C056" w14:textId="77777777" w:rsidR="00D72081" w:rsidRDefault="00D72081" w:rsidP="005F4416">
            <w:pPr>
              <w:spacing w:before="100" w:after="100"/>
              <w:ind w:left="100" w:right="100"/>
              <w:rPr>
                <w:ins w:id="1610" w:author="Nicholas Fraser Brown" w:date="2022-01-28T21:25:00Z"/>
              </w:rPr>
            </w:pPr>
            <w:ins w:id="1611" w:author="Nicholas Fraser Brown" w:date="2022-01-28T21:25:00Z">
              <w:r>
                <w:rPr>
                  <w:rFonts w:ascii="Helvetica" w:eastAsia="Helvetica" w:hAnsi="Helvetica" w:cs="Helvetica"/>
                  <w:color w:val="000000"/>
                  <w:sz w:val="22"/>
                  <w:szCs w:val="22"/>
                </w:rPr>
                <w:t>EMVI</w:t>
              </w:r>
            </w:ins>
          </w:p>
        </w:tc>
        <w:tc>
          <w:tcPr>
            <w:tcW w:w="778" w:type="dxa"/>
            <w:shd w:val="clear" w:color="auto" w:fill="FFFFFF"/>
            <w:tcMar>
              <w:top w:w="0" w:type="dxa"/>
              <w:left w:w="0" w:type="dxa"/>
              <w:bottom w:w="0" w:type="dxa"/>
              <w:right w:w="0" w:type="dxa"/>
            </w:tcMar>
            <w:vAlign w:val="center"/>
          </w:tcPr>
          <w:p w14:paraId="66936E3E" w14:textId="77777777" w:rsidR="00D72081" w:rsidRDefault="00D72081" w:rsidP="005F4416">
            <w:pPr>
              <w:spacing w:before="100" w:after="100"/>
              <w:ind w:left="100" w:right="100"/>
              <w:jc w:val="center"/>
              <w:rPr>
                <w:ins w:id="1612" w:author="Nicholas Fraser Brown" w:date="2022-01-28T21:25:00Z"/>
              </w:rPr>
            </w:pPr>
            <w:ins w:id="1613" w:author="Nicholas Fraser Brown" w:date="2022-01-28T21:25:00Z">
              <w:r>
                <w:rPr>
                  <w:rFonts w:ascii="Helvetica" w:eastAsia="Helvetica" w:hAnsi="Helvetica" w:cs="Helvetica"/>
                  <w:color w:val="000000"/>
                  <w:sz w:val="22"/>
                  <w:szCs w:val="22"/>
                </w:rPr>
                <w:t>118</w:t>
              </w:r>
            </w:ins>
          </w:p>
        </w:tc>
        <w:tc>
          <w:tcPr>
            <w:tcW w:w="2209" w:type="dxa"/>
            <w:shd w:val="clear" w:color="auto" w:fill="FFFFFF"/>
            <w:tcMar>
              <w:top w:w="0" w:type="dxa"/>
              <w:left w:w="0" w:type="dxa"/>
              <w:bottom w:w="0" w:type="dxa"/>
              <w:right w:w="0" w:type="dxa"/>
            </w:tcMar>
            <w:vAlign w:val="center"/>
          </w:tcPr>
          <w:p w14:paraId="40F939E8" w14:textId="77777777" w:rsidR="00D72081" w:rsidRDefault="00D72081" w:rsidP="005F4416">
            <w:pPr>
              <w:spacing w:before="100" w:after="100"/>
              <w:ind w:left="100" w:right="100"/>
              <w:jc w:val="center"/>
              <w:rPr>
                <w:ins w:id="1614" w:author="Nicholas Fraser Brown" w:date="2022-01-28T21:25:00Z"/>
              </w:rPr>
            </w:pPr>
          </w:p>
        </w:tc>
        <w:tc>
          <w:tcPr>
            <w:tcW w:w="1132" w:type="dxa"/>
            <w:shd w:val="clear" w:color="auto" w:fill="FFFFFF"/>
            <w:tcMar>
              <w:top w:w="0" w:type="dxa"/>
              <w:left w:w="0" w:type="dxa"/>
              <w:bottom w:w="0" w:type="dxa"/>
              <w:right w:w="0" w:type="dxa"/>
            </w:tcMar>
            <w:vAlign w:val="center"/>
          </w:tcPr>
          <w:p w14:paraId="342F5D03" w14:textId="77777777" w:rsidR="00D72081" w:rsidRDefault="00D72081" w:rsidP="005F4416">
            <w:pPr>
              <w:spacing w:before="100" w:after="100"/>
              <w:ind w:left="100" w:right="100"/>
              <w:jc w:val="center"/>
              <w:rPr>
                <w:ins w:id="1615" w:author="Nicholas Fraser Brown" w:date="2022-01-28T21:25:00Z"/>
              </w:rPr>
            </w:pPr>
          </w:p>
        </w:tc>
      </w:tr>
      <w:tr w:rsidR="00D72081" w14:paraId="11CC4A89" w14:textId="77777777" w:rsidTr="005F4416">
        <w:trPr>
          <w:cantSplit/>
          <w:jc w:val="center"/>
          <w:ins w:id="1616" w:author="Nicholas Fraser Brown" w:date="2022-01-28T21:25:00Z"/>
        </w:trPr>
        <w:tc>
          <w:tcPr>
            <w:tcW w:w="4299" w:type="dxa"/>
            <w:shd w:val="clear" w:color="auto" w:fill="FFFFFF"/>
            <w:tcMar>
              <w:top w:w="0" w:type="dxa"/>
              <w:left w:w="0" w:type="dxa"/>
              <w:bottom w:w="0" w:type="dxa"/>
              <w:right w:w="0" w:type="dxa"/>
            </w:tcMar>
          </w:tcPr>
          <w:p w14:paraId="3ACA4CC8" w14:textId="77777777" w:rsidR="00D72081" w:rsidRDefault="00D72081" w:rsidP="005F4416">
            <w:pPr>
              <w:spacing w:before="100" w:after="100"/>
              <w:ind w:left="300" w:right="100"/>
              <w:rPr>
                <w:ins w:id="1617" w:author="Nicholas Fraser Brown" w:date="2022-01-28T21:25:00Z"/>
              </w:rPr>
            </w:pPr>
            <w:ins w:id="1618" w:author="Nicholas Fraser Brown" w:date="2022-01-28T21:25:00Z">
              <w:r>
                <w:rPr>
                  <w:rFonts w:ascii="Helvetica" w:eastAsia="Helvetica" w:hAnsi="Helvetica" w:cs="Helvetica"/>
                  <w:color w:val="000000"/>
                  <w:sz w:val="22"/>
                  <w:szCs w:val="22"/>
                </w:rPr>
                <w:t>neg</w:t>
              </w:r>
            </w:ins>
          </w:p>
        </w:tc>
        <w:tc>
          <w:tcPr>
            <w:tcW w:w="778" w:type="dxa"/>
            <w:shd w:val="clear" w:color="auto" w:fill="FFFFFF"/>
            <w:tcMar>
              <w:top w:w="0" w:type="dxa"/>
              <w:left w:w="0" w:type="dxa"/>
              <w:bottom w:w="0" w:type="dxa"/>
              <w:right w:w="0" w:type="dxa"/>
            </w:tcMar>
            <w:vAlign w:val="center"/>
          </w:tcPr>
          <w:p w14:paraId="7DF06DF8" w14:textId="77777777" w:rsidR="00D72081" w:rsidRDefault="00D72081" w:rsidP="005F4416">
            <w:pPr>
              <w:spacing w:before="100" w:after="100"/>
              <w:ind w:left="100" w:right="100"/>
              <w:jc w:val="center"/>
              <w:rPr>
                <w:ins w:id="1619" w:author="Nicholas Fraser Brown" w:date="2022-01-28T21:25:00Z"/>
              </w:rPr>
            </w:pPr>
          </w:p>
        </w:tc>
        <w:tc>
          <w:tcPr>
            <w:tcW w:w="2209" w:type="dxa"/>
            <w:shd w:val="clear" w:color="auto" w:fill="FFFFFF"/>
            <w:tcMar>
              <w:top w:w="0" w:type="dxa"/>
              <w:left w:w="0" w:type="dxa"/>
              <w:bottom w:w="0" w:type="dxa"/>
              <w:right w:w="0" w:type="dxa"/>
            </w:tcMar>
            <w:vAlign w:val="center"/>
          </w:tcPr>
          <w:p w14:paraId="0BB7B0B8" w14:textId="77777777" w:rsidR="00D72081" w:rsidRDefault="00D72081" w:rsidP="005F4416">
            <w:pPr>
              <w:spacing w:before="100" w:after="100"/>
              <w:ind w:left="100" w:right="100"/>
              <w:jc w:val="center"/>
              <w:rPr>
                <w:ins w:id="1620" w:author="Nicholas Fraser Brown" w:date="2022-01-28T21:25:00Z"/>
              </w:rPr>
            </w:pPr>
            <w:ins w:id="1621" w:author="Nicholas Fraser Brown" w:date="2022-01-28T21:25:00Z">
              <w:r>
                <w:rPr>
                  <w:rFonts w:ascii="Helvetica" w:eastAsia="Helvetica" w:hAnsi="Helvetica" w:cs="Helvetica"/>
                  <w:color w:val="000000"/>
                  <w:sz w:val="22"/>
                  <w:szCs w:val="22"/>
                </w:rPr>
                <w:t>—</w:t>
              </w:r>
            </w:ins>
          </w:p>
        </w:tc>
        <w:tc>
          <w:tcPr>
            <w:tcW w:w="1132" w:type="dxa"/>
            <w:shd w:val="clear" w:color="auto" w:fill="FFFFFF"/>
            <w:tcMar>
              <w:top w:w="0" w:type="dxa"/>
              <w:left w:w="0" w:type="dxa"/>
              <w:bottom w:w="0" w:type="dxa"/>
              <w:right w:w="0" w:type="dxa"/>
            </w:tcMar>
            <w:vAlign w:val="center"/>
          </w:tcPr>
          <w:p w14:paraId="21032C6E" w14:textId="77777777" w:rsidR="00D72081" w:rsidRDefault="00D72081" w:rsidP="005F4416">
            <w:pPr>
              <w:spacing w:before="100" w:after="100"/>
              <w:ind w:left="100" w:right="100"/>
              <w:jc w:val="center"/>
              <w:rPr>
                <w:ins w:id="1622" w:author="Nicholas Fraser Brown" w:date="2022-01-28T21:25:00Z"/>
              </w:rPr>
            </w:pPr>
          </w:p>
        </w:tc>
      </w:tr>
      <w:tr w:rsidR="00D72081" w14:paraId="1B2CE1DE" w14:textId="77777777" w:rsidTr="005F4416">
        <w:trPr>
          <w:cantSplit/>
          <w:jc w:val="center"/>
          <w:ins w:id="1623" w:author="Nicholas Fraser Brown" w:date="2022-01-28T21:25:00Z"/>
        </w:trPr>
        <w:tc>
          <w:tcPr>
            <w:tcW w:w="4299" w:type="dxa"/>
            <w:shd w:val="clear" w:color="auto" w:fill="FFFFFF"/>
            <w:tcMar>
              <w:top w:w="0" w:type="dxa"/>
              <w:left w:w="0" w:type="dxa"/>
              <w:bottom w:w="0" w:type="dxa"/>
              <w:right w:w="0" w:type="dxa"/>
            </w:tcMar>
          </w:tcPr>
          <w:p w14:paraId="655423B0" w14:textId="77777777" w:rsidR="00D72081" w:rsidRDefault="00D72081" w:rsidP="005F4416">
            <w:pPr>
              <w:spacing w:before="100" w:after="100"/>
              <w:ind w:left="300" w:right="100"/>
              <w:rPr>
                <w:ins w:id="1624" w:author="Nicholas Fraser Brown" w:date="2022-01-28T21:25:00Z"/>
              </w:rPr>
            </w:pPr>
            <w:ins w:id="1625" w:author="Nicholas Fraser Brown" w:date="2022-01-28T21:25:00Z">
              <w:r>
                <w:rPr>
                  <w:rFonts w:ascii="Helvetica" w:eastAsia="Helvetica" w:hAnsi="Helvetica" w:cs="Helvetica"/>
                  <w:color w:val="000000"/>
                  <w:sz w:val="22"/>
                  <w:szCs w:val="22"/>
                </w:rPr>
                <w:t>pos</w:t>
              </w:r>
            </w:ins>
          </w:p>
        </w:tc>
        <w:tc>
          <w:tcPr>
            <w:tcW w:w="778" w:type="dxa"/>
            <w:shd w:val="clear" w:color="auto" w:fill="FFFFFF"/>
            <w:tcMar>
              <w:top w:w="0" w:type="dxa"/>
              <w:left w:w="0" w:type="dxa"/>
              <w:bottom w:w="0" w:type="dxa"/>
              <w:right w:w="0" w:type="dxa"/>
            </w:tcMar>
            <w:vAlign w:val="center"/>
          </w:tcPr>
          <w:p w14:paraId="67EA006F" w14:textId="77777777" w:rsidR="00D72081" w:rsidRDefault="00D72081" w:rsidP="005F4416">
            <w:pPr>
              <w:spacing w:before="100" w:after="100"/>
              <w:ind w:left="100" w:right="100"/>
              <w:jc w:val="center"/>
              <w:rPr>
                <w:ins w:id="1626" w:author="Nicholas Fraser Brown" w:date="2022-01-28T21:25:00Z"/>
              </w:rPr>
            </w:pPr>
          </w:p>
        </w:tc>
        <w:tc>
          <w:tcPr>
            <w:tcW w:w="2209" w:type="dxa"/>
            <w:shd w:val="clear" w:color="auto" w:fill="FFFFFF"/>
            <w:tcMar>
              <w:top w:w="0" w:type="dxa"/>
              <w:left w:w="0" w:type="dxa"/>
              <w:bottom w:w="0" w:type="dxa"/>
              <w:right w:w="0" w:type="dxa"/>
            </w:tcMar>
            <w:vAlign w:val="center"/>
          </w:tcPr>
          <w:p w14:paraId="171F98F0" w14:textId="77777777" w:rsidR="00D72081" w:rsidRDefault="00D72081" w:rsidP="005F4416">
            <w:pPr>
              <w:spacing w:before="100" w:after="100"/>
              <w:ind w:left="100" w:right="100"/>
              <w:jc w:val="center"/>
              <w:rPr>
                <w:ins w:id="1627" w:author="Nicholas Fraser Brown" w:date="2022-01-28T21:25:00Z"/>
              </w:rPr>
            </w:pPr>
            <w:ins w:id="1628" w:author="Nicholas Fraser Brown" w:date="2022-01-28T21:25:00Z">
              <w:r>
                <w:rPr>
                  <w:rFonts w:ascii="Helvetica" w:eastAsia="Helvetica" w:hAnsi="Helvetica" w:cs="Helvetica"/>
                  <w:color w:val="000000"/>
                  <w:sz w:val="22"/>
                  <w:szCs w:val="22"/>
                </w:rPr>
                <w:t>1.64 (0.63 to 4.28)</w:t>
              </w:r>
            </w:ins>
          </w:p>
        </w:tc>
        <w:tc>
          <w:tcPr>
            <w:tcW w:w="1132" w:type="dxa"/>
            <w:shd w:val="clear" w:color="auto" w:fill="FFFFFF"/>
            <w:tcMar>
              <w:top w:w="0" w:type="dxa"/>
              <w:left w:w="0" w:type="dxa"/>
              <w:bottom w:w="0" w:type="dxa"/>
              <w:right w:w="0" w:type="dxa"/>
            </w:tcMar>
            <w:vAlign w:val="center"/>
          </w:tcPr>
          <w:p w14:paraId="323AF745" w14:textId="77777777" w:rsidR="00D72081" w:rsidRDefault="00D72081" w:rsidP="005F4416">
            <w:pPr>
              <w:spacing w:before="100" w:after="100"/>
              <w:ind w:left="100" w:right="100"/>
              <w:jc w:val="center"/>
              <w:rPr>
                <w:ins w:id="1629" w:author="Nicholas Fraser Brown" w:date="2022-01-28T21:25:00Z"/>
              </w:rPr>
            </w:pPr>
            <w:ins w:id="1630" w:author="Nicholas Fraser Brown" w:date="2022-01-28T21:25:00Z">
              <w:r>
                <w:rPr>
                  <w:rFonts w:ascii="Helvetica" w:eastAsia="Helvetica" w:hAnsi="Helvetica" w:cs="Helvetica"/>
                  <w:color w:val="000000"/>
                  <w:sz w:val="22"/>
                  <w:szCs w:val="22"/>
                </w:rPr>
                <w:t>0.31</w:t>
              </w:r>
            </w:ins>
          </w:p>
        </w:tc>
      </w:tr>
      <w:tr w:rsidR="00D72081" w14:paraId="5D59B552" w14:textId="77777777" w:rsidTr="005F4416">
        <w:trPr>
          <w:cantSplit/>
          <w:jc w:val="center"/>
          <w:ins w:id="1631" w:author="Nicholas Fraser Brown" w:date="2022-01-28T21:25:00Z"/>
        </w:trPr>
        <w:tc>
          <w:tcPr>
            <w:tcW w:w="4299" w:type="dxa"/>
            <w:shd w:val="clear" w:color="auto" w:fill="FFFFFF"/>
            <w:tcMar>
              <w:top w:w="0" w:type="dxa"/>
              <w:left w:w="0" w:type="dxa"/>
              <w:bottom w:w="0" w:type="dxa"/>
              <w:right w:w="0" w:type="dxa"/>
            </w:tcMar>
          </w:tcPr>
          <w:p w14:paraId="23E1C649" w14:textId="77777777" w:rsidR="00D72081" w:rsidRDefault="00D72081" w:rsidP="005F4416">
            <w:pPr>
              <w:spacing w:before="100" w:after="100"/>
              <w:ind w:left="100" w:right="100"/>
              <w:rPr>
                <w:ins w:id="1632" w:author="Nicholas Fraser Brown" w:date="2022-01-28T21:25:00Z"/>
              </w:rPr>
            </w:pPr>
            <w:proofErr w:type="spellStart"/>
            <w:ins w:id="1633" w:author="Nicholas Fraser Brown" w:date="2022-01-28T21:25:00Z">
              <w:r>
                <w:rPr>
                  <w:rFonts w:ascii="Helvetica" w:eastAsia="Helvetica" w:hAnsi="Helvetica" w:cs="Helvetica"/>
                  <w:color w:val="000000"/>
                  <w:sz w:val="22"/>
                  <w:szCs w:val="22"/>
                </w:rPr>
                <w:t>adjuvant_management</w:t>
              </w:r>
              <w:proofErr w:type="spellEnd"/>
            </w:ins>
          </w:p>
        </w:tc>
        <w:tc>
          <w:tcPr>
            <w:tcW w:w="778" w:type="dxa"/>
            <w:shd w:val="clear" w:color="auto" w:fill="FFFFFF"/>
            <w:tcMar>
              <w:top w:w="0" w:type="dxa"/>
              <w:left w:w="0" w:type="dxa"/>
              <w:bottom w:w="0" w:type="dxa"/>
              <w:right w:w="0" w:type="dxa"/>
            </w:tcMar>
            <w:vAlign w:val="center"/>
          </w:tcPr>
          <w:p w14:paraId="2780A0AF" w14:textId="77777777" w:rsidR="00D72081" w:rsidRDefault="00D72081" w:rsidP="005F4416">
            <w:pPr>
              <w:spacing w:before="100" w:after="100"/>
              <w:ind w:left="100" w:right="100"/>
              <w:jc w:val="center"/>
              <w:rPr>
                <w:ins w:id="1634" w:author="Nicholas Fraser Brown" w:date="2022-01-28T21:25:00Z"/>
              </w:rPr>
            </w:pPr>
            <w:ins w:id="1635" w:author="Nicholas Fraser Brown" w:date="2022-01-28T21:25:00Z">
              <w:r>
                <w:rPr>
                  <w:rFonts w:ascii="Helvetica" w:eastAsia="Helvetica" w:hAnsi="Helvetica" w:cs="Helvetica"/>
                  <w:color w:val="000000"/>
                  <w:sz w:val="22"/>
                  <w:szCs w:val="22"/>
                </w:rPr>
                <w:t>171</w:t>
              </w:r>
            </w:ins>
          </w:p>
        </w:tc>
        <w:tc>
          <w:tcPr>
            <w:tcW w:w="2209" w:type="dxa"/>
            <w:shd w:val="clear" w:color="auto" w:fill="FFFFFF"/>
            <w:tcMar>
              <w:top w:w="0" w:type="dxa"/>
              <w:left w:w="0" w:type="dxa"/>
              <w:bottom w:w="0" w:type="dxa"/>
              <w:right w:w="0" w:type="dxa"/>
            </w:tcMar>
            <w:vAlign w:val="center"/>
          </w:tcPr>
          <w:p w14:paraId="0CA11BF7" w14:textId="77777777" w:rsidR="00D72081" w:rsidRDefault="00D72081" w:rsidP="005F4416">
            <w:pPr>
              <w:spacing w:before="100" w:after="100"/>
              <w:ind w:left="100" w:right="100"/>
              <w:jc w:val="center"/>
              <w:rPr>
                <w:ins w:id="1636" w:author="Nicholas Fraser Brown" w:date="2022-01-28T21:25:00Z"/>
              </w:rPr>
            </w:pPr>
          </w:p>
        </w:tc>
        <w:tc>
          <w:tcPr>
            <w:tcW w:w="1132" w:type="dxa"/>
            <w:shd w:val="clear" w:color="auto" w:fill="FFFFFF"/>
            <w:tcMar>
              <w:top w:w="0" w:type="dxa"/>
              <w:left w:w="0" w:type="dxa"/>
              <w:bottom w:w="0" w:type="dxa"/>
              <w:right w:w="0" w:type="dxa"/>
            </w:tcMar>
            <w:vAlign w:val="center"/>
          </w:tcPr>
          <w:p w14:paraId="1BBA83A9" w14:textId="77777777" w:rsidR="00D72081" w:rsidRDefault="00D72081" w:rsidP="005F4416">
            <w:pPr>
              <w:spacing w:before="100" w:after="100"/>
              <w:ind w:left="100" w:right="100"/>
              <w:jc w:val="center"/>
              <w:rPr>
                <w:ins w:id="1637" w:author="Nicholas Fraser Brown" w:date="2022-01-28T21:25:00Z"/>
              </w:rPr>
            </w:pPr>
          </w:p>
        </w:tc>
      </w:tr>
      <w:tr w:rsidR="00D72081" w14:paraId="0ADCAE2C" w14:textId="77777777" w:rsidTr="005F4416">
        <w:trPr>
          <w:cantSplit/>
          <w:jc w:val="center"/>
          <w:ins w:id="1638" w:author="Nicholas Fraser Brown" w:date="2022-01-28T21:25:00Z"/>
        </w:trPr>
        <w:tc>
          <w:tcPr>
            <w:tcW w:w="4299" w:type="dxa"/>
            <w:shd w:val="clear" w:color="auto" w:fill="FFFFFF"/>
            <w:tcMar>
              <w:top w:w="0" w:type="dxa"/>
              <w:left w:w="0" w:type="dxa"/>
              <w:bottom w:w="0" w:type="dxa"/>
              <w:right w:w="0" w:type="dxa"/>
            </w:tcMar>
          </w:tcPr>
          <w:p w14:paraId="558DFD34" w14:textId="77777777" w:rsidR="00D72081" w:rsidRDefault="00D72081" w:rsidP="005F4416">
            <w:pPr>
              <w:spacing w:before="100" w:after="100"/>
              <w:ind w:left="300" w:right="100"/>
              <w:rPr>
                <w:ins w:id="1639" w:author="Nicholas Fraser Brown" w:date="2022-01-28T21:25:00Z"/>
              </w:rPr>
            </w:pPr>
            <w:proofErr w:type="spellStart"/>
            <w:ins w:id="1640" w:author="Nicholas Fraser Brown" w:date="2022-01-28T21:25:00Z">
              <w:r>
                <w:rPr>
                  <w:rFonts w:ascii="Helvetica" w:eastAsia="Helvetica" w:hAnsi="Helvetica" w:cs="Helvetica"/>
                  <w:color w:val="000000"/>
                  <w:sz w:val="22"/>
                  <w:szCs w:val="22"/>
                </w:rPr>
                <w:t>adjuvant_chemo</w:t>
              </w:r>
              <w:proofErr w:type="spellEnd"/>
            </w:ins>
          </w:p>
        </w:tc>
        <w:tc>
          <w:tcPr>
            <w:tcW w:w="778" w:type="dxa"/>
            <w:shd w:val="clear" w:color="auto" w:fill="FFFFFF"/>
            <w:tcMar>
              <w:top w:w="0" w:type="dxa"/>
              <w:left w:w="0" w:type="dxa"/>
              <w:bottom w:w="0" w:type="dxa"/>
              <w:right w:w="0" w:type="dxa"/>
            </w:tcMar>
            <w:vAlign w:val="center"/>
          </w:tcPr>
          <w:p w14:paraId="43379BBE" w14:textId="77777777" w:rsidR="00D72081" w:rsidRDefault="00D72081" w:rsidP="005F4416">
            <w:pPr>
              <w:spacing w:before="100" w:after="100"/>
              <w:ind w:left="100" w:right="100"/>
              <w:jc w:val="center"/>
              <w:rPr>
                <w:ins w:id="1641" w:author="Nicholas Fraser Brown" w:date="2022-01-28T21:25:00Z"/>
              </w:rPr>
            </w:pPr>
          </w:p>
        </w:tc>
        <w:tc>
          <w:tcPr>
            <w:tcW w:w="2209" w:type="dxa"/>
            <w:shd w:val="clear" w:color="auto" w:fill="FFFFFF"/>
            <w:tcMar>
              <w:top w:w="0" w:type="dxa"/>
              <w:left w:w="0" w:type="dxa"/>
              <w:bottom w:w="0" w:type="dxa"/>
              <w:right w:w="0" w:type="dxa"/>
            </w:tcMar>
            <w:vAlign w:val="center"/>
          </w:tcPr>
          <w:p w14:paraId="475E986C" w14:textId="77777777" w:rsidR="00D72081" w:rsidRDefault="00D72081" w:rsidP="005F4416">
            <w:pPr>
              <w:spacing w:before="100" w:after="100"/>
              <w:ind w:left="100" w:right="100"/>
              <w:jc w:val="center"/>
              <w:rPr>
                <w:ins w:id="1642" w:author="Nicholas Fraser Brown" w:date="2022-01-28T21:25:00Z"/>
              </w:rPr>
            </w:pPr>
            <w:ins w:id="1643" w:author="Nicholas Fraser Brown" w:date="2022-01-28T21:25:00Z">
              <w:r>
                <w:rPr>
                  <w:rFonts w:ascii="Helvetica" w:eastAsia="Helvetica" w:hAnsi="Helvetica" w:cs="Helvetica"/>
                  <w:color w:val="000000"/>
                  <w:sz w:val="22"/>
                  <w:szCs w:val="22"/>
                </w:rPr>
                <w:t>—</w:t>
              </w:r>
            </w:ins>
          </w:p>
        </w:tc>
        <w:tc>
          <w:tcPr>
            <w:tcW w:w="1132" w:type="dxa"/>
            <w:shd w:val="clear" w:color="auto" w:fill="FFFFFF"/>
            <w:tcMar>
              <w:top w:w="0" w:type="dxa"/>
              <w:left w:w="0" w:type="dxa"/>
              <w:bottom w:w="0" w:type="dxa"/>
              <w:right w:w="0" w:type="dxa"/>
            </w:tcMar>
            <w:vAlign w:val="center"/>
          </w:tcPr>
          <w:p w14:paraId="130A3D41" w14:textId="77777777" w:rsidR="00D72081" w:rsidRDefault="00D72081" w:rsidP="005F4416">
            <w:pPr>
              <w:spacing w:before="100" w:after="100"/>
              <w:ind w:left="100" w:right="100"/>
              <w:jc w:val="center"/>
              <w:rPr>
                <w:ins w:id="1644" w:author="Nicholas Fraser Brown" w:date="2022-01-28T21:25:00Z"/>
              </w:rPr>
            </w:pPr>
          </w:p>
        </w:tc>
      </w:tr>
      <w:tr w:rsidR="00D72081" w14:paraId="4A6F8B4C" w14:textId="77777777" w:rsidTr="005F4416">
        <w:trPr>
          <w:cantSplit/>
          <w:jc w:val="center"/>
          <w:ins w:id="1645" w:author="Nicholas Fraser Brown" w:date="2022-01-28T21:25:00Z"/>
        </w:trPr>
        <w:tc>
          <w:tcPr>
            <w:tcW w:w="4299" w:type="dxa"/>
            <w:shd w:val="clear" w:color="auto" w:fill="FFFFFF"/>
            <w:tcMar>
              <w:top w:w="0" w:type="dxa"/>
              <w:left w:w="0" w:type="dxa"/>
              <w:bottom w:w="0" w:type="dxa"/>
              <w:right w:w="0" w:type="dxa"/>
            </w:tcMar>
          </w:tcPr>
          <w:p w14:paraId="4F12935E" w14:textId="77777777" w:rsidR="00D72081" w:rsidRDefault="00D72081" w:rsidP="005F4416">
            <w:pPr>
              <w:spacing w:before="100" w:after="100"/>
              <w:ind w:left="300" w:right="100"/>
              <w:rPr>
                <w:ins w:id="1646" w:author="Nicholas Fraser Brown" w:date="2022-01-28T21:25:00Z"/>
              </w:rPr>
            </w:pPr>
            <w:proofErr w:type="spellStart"/>
            <w:ins w:id="1647" w:author="Nicholas Fraser Brown" w:date="2022-01-28T21:25:00Z">
              <w:r>
                <w:rPr>
                  <w:rFonts w:ascii="Helvetica" w:eastAsia="Helvetica" w:hAnsi="Helvetica" w:cs="Helvetica"/>
                  <w:color w:val="000000"/>
                  <w:sz w:val="22"/>
                  <w:szCs w:val="22"/>
                </w:rPr>
                <w:t>surveillence</w:t>
              </w:r>
              <w:proofErr w:type="spellEnd"/>
            </w:ins>
          </w:p>
        </w:tc>
        <w:tc>
          <w:tcPr>
            <w:tcW w:w="778" w:type="dxa"/>
            <w:shd w:val="clear" w:color="auto" w:fill="FFFFFF"/>
            <w:tcMar>
              <w:top w:w="0" w:type="dxa"/>
              <w:left w:w="0" w:type="dxa"/>
              <w:bottom w:w="0" w:type="dxa"/>
              <w:right w:w="0" w:type="dxa"/>
            </w:tcMar>
            <w:vAlign w:val="center"/>
          </w:tcPr>
          <w:p w14:paraId="16AC5EA2" w14:textId="77777777" w:rsidR="00D72081" w:rsidRDefault="00D72081" w:rsidP="005F4416">
            <w:pPr>
              <w:spacing w:before="100" w:after="100"/>
              <w:ind w:left="100" w:right="100"/>
              <w:jc w:val="center"/>
              <w:rPr>
                <w:ins w:id="1648" w:author="Nicholas Fraser Brown" w:date="2022-01-28T21:25:00Z"/>
              </w:rPr>
            </w:pPr>
          </w:p>
        </w:tc>
        <w:tc>
          <w:tcPr>
            <w:tcW w:w="2209" w:type="dxa"/>
            <w:shd w:val="clear" w:color="auto" w:fill="FFFFFF"/>
            <w:tcMar>
              <w:top w:w="0" w:type="dxa"/>
              <w:left w:w="0" w:type="dxa"/>
              <w:bottom w:w="0" w:type="dxa"/>
              <w:right w:w="0" w:type="dxa"/>
            </w:tcMar>
            <w:vAlign w:val="center"/>
          </w:tcPr>
          <w:p w14:paraId="6DB72C63" w14:textId="77777777" w:rsidR="00D72081" w:rsidRDefault="00D72081" w:rsidP="005F4416">
            <w:pPr>
              <w:spacing w:before="100" w:after="100"/>
              <w:ind w:left="100" w:right="100"/>
              <w:jc w:val="center"/>
              <w:rPr>
                <w:ins w:id="1649" w:author="Nicholas Fraser Brown" w:date="2022-01-28T21:25:00Z"/>
              </w:rPr>
            </w:pPr>
            <w:ins w:id="1650" w:author="Nicholas Fraser Brown" w:date="2022-01-28T21:25:00Z">
              <w:r>
                <w:rPr>
                  <w:rFonts w:ascii="Helvetica" w:eastAsia="Helvetica" w:hAnsi="Helvetica" w:cs="Helvetica"/>
                  <w:color w:val="000000"/>
                  <w:sz w:val="22"/>
                  <w:szCs w:val="22"/>
                </w:rPr>
                <w:t>0.41 (0.19 to 0.92)</w:t>
              </w:r>
            </w:ins>
          </w:p>
        </w:tc>
        <w:tc>
          <w:tcPr>
            <w:tcW w:w="1132" w:type="dxa"/>
            <w:shd w:val="clear" w:color="auto" w:fill="FFFFFF"/>
            <w:tcMar>
              <w:top w:w="0" w:type="dxa"/>
              <w:left w:w="0" w:type="dxa"/>
              <w:bottom w:w="0" w:type="dxa"/>
              <w:right w:w="0" w:type="dxa"/>
            </w:tcMar>
            <w:vAlign w:val="center"/>
          </w:tcPr>
          <w:p w14:paraId="272ED35E" w14:textId="77777777" w:rsidR="00D72081" w:rsidRDefault="00D72081" w:rsidP="005F4416">
            <w:pPr>
              <w:spacing w:before="100" w:after="100"/>
              <w:ind w:left="100" w:right="100"/>
              <w:jc w:val="center"/>
              <w:rPr>
                <w:ins w:id="1651" w:author="Nicholas Fraser Brown" w:date="2022-01-28T21:25:00Z"/>
              </w:rPr>
            </w:pPr>
            <w:ins w:id="1652" w:author="Nicholas Fraser Brown" w:date="2022-01-28T21:25:00Z">
              <w:r>
                <w:rPr>
                  <w:rFonts w:ascii="Helvetica" w:eastAsia="Helvetica" w:hAnsi="Helvetica" w:cs="Helvetica"/>
                  <w:b/>
                  <w:color w:val="000000"/>
                  <w:sz w:val="22"/>
                  <w:szCs w:val="22"/>
                </w:rPr>
                <w:t>0.030</w:t>
              </w:r>
            </w:ins>
          </w:p>
        </w:tc>
      </w:tr>
      <w:tr w:rsidR="00D72081" w14:paraId="7831C3D2" w14:textId="77777777" w:rsidTr="005F4416">
        <w:trPr>
          <w:cantSplit/>
          <w:jc w:val="center"/>
          <w:ins w:id="1653" w:author="Nicholas Fraser Brown" w:date="2022-01-28T21:25:00Z"/>
        </w:trPr>
        <w:tc>
          <w:tcPr>
            <w:tcW w:w="4299" w:type="dxa"/>
            <w:shd w:val="clear" w:color="auto" w:fill="FFFFFF"/>
            <w:tcMar>
              <w:top w:w="0" w:type="dxa"/>
              <w:left w:w="0" w:type="dxa"/>
              <w:bottom w:w="0" w:type="dxa"/>
              <w:right w:w="0" w:type="dxa"/>
            </w:tcMar>
          </w:tcPr>
          <w:p w14:paraId="343FCDC2" w14:textId="77777777" w:rsidR="00D72081" w:rsidRDefault="00D72081" w:rsidP="005F4416">
            <w:pPr>
              <w:spacing w:before="100" w:after="100"/>
              <w:ind w:left="100" w:right="100"/>
              <w:rPr>
                <w:ins w:id="1654" w:author="Nicholas Fraser Brown" w:date="2022-01-28T21:25:00Z"/>
              </w:rPr>
            </w:pPr>
            <w:ins w:id="1655" w:author="Nicholas Fraser Brown" w:date="2022-01-28T21:25:00Z">
              <w:r>
                <w:rPr>
                  <w:rFonts w:ascii="Helvetica" w:eastAsia="Helvetica" w:hAnsi="Helvetica" w:cs="Helvetica"/>
                  <w:color w:val="000000"/>
                  <w:sz w:val="22"/>
                  <w:szCs w:val="22"/>
                </w:rPr>
                <w:t>Time between radiotherapy and surgery</w:t>
              </w:r>
            </w:ins>
          </w:p>
        </w:tc>
        <w:tc>
          <w:tcPr>
            <w:tcW w:w="778" w:type="dxa"/>
            <w:shd w:val="clear" w:color="auto" w:fill="FFFFFF"/>
            <w:tcMar>
              <w:top w:w="0" w:type="dxa"/>
              <w:left w:w="0" w:type="dxa"/>
              <w:bottom w:w="0" w:type="dxa"/>
              <w:right w:w="0" w:type="dxa"/>
            </w:tcMar>
            <w:vAlign w:val="center"/>
          </w:tcPr>
          <w:p w14:paraId="0EC55B94" w14:textId="77777777" w:rsidR="00D72081" w:rsidRDefault="00D72081" w:rsidP="005F4416">
            <w:pPr>
              <w:spacing w:before="100" w:after="100"/>
              <w:ind w:left="100" w:right="100"/>
              <w:jc w:val="center"/>
              <w:rPr>
                <w:ins w:id="1656" w:author="Nicholas Fraser Brown" w:date="2022-01-28T21:25:00Z"/>
              </w:rPr>
            </w:pPr>
            <w:ins w:id="1657" w:author="Nicholas Fraser Brown" w:date="2022-01-28T21:25:00Z">
              <w:r>
                <w:rPr>
                  <w:rFonts w:ascii="Helvetica" w:eastAsia="Helvetica" w:hAnsi="Helvetica" w:cs="Helvetica"/>
                  <w:color w:val="000000"/>
                  <w:sz w:val="22"/>
                  <w:szCs w:val="22"/>
                </w:rPr>
                <w:t>170</w:t>
              </w:r>
            </w:ins>
          </w:p>
        </w:tc>
        <w:tc>
          <w:tcPr>
            <w:tcW w:w="2209" w:type="dxa"/>
            <w:shd w:val="clear" w:color="auto" w:fill="FFFFFF"/>
            <w:tcMar>
              <w:top w:w="0" w:type="dxa"/>
              <w:left w:w="0" w:type="dxa"/>
              <w:bottom w:w="0" w:type="dxa"/>
              <w:right w:w="0" w:type="dxa"/>
            </w:tcMar>
            <w:vAlign w:val="center"/>
          </w:tcPr>
          <w:p w14:paraId="4456F6E9" w14:textId="77777777" w:rsidR="00D72081" w:rsidRDefault="00D72081" w:rsidP="005F4416">
            <w:pPr>
              <w:spacing w:before="100" w:after="100"/>
              <w:ind w:left="100" w:right="100"/>
              <w:jc w:val="center"/>
              <w:rPr>
                <w:ins w:id="1658" w:author="Nicholas Fraser Brown" w:date="2022-01-28T21:25:00Z"/>
              </w:rPr>
            </w:pPr>
            <w:ins w:id="1659" w:author="Nicholas Fraser Brown" w:date="2022-01-28T21:25:00Z">
              <w:r>
                <w:rPr>
                  <w:rFonts w:ascii="Helvetica" w:eastAsia="Helvetica" w:hAnsi="Helvetica" w:cs="Helvetica"/>
                  <w:color w:val="000000"/>
                  <w:sz w:val="22"/>
                  <w:szCs w:val="22"/>
                </w:rPr>
                <w:t>1.00 (1.00 to 1.00)</w:t>
              </w:r>
            </w:ins>
          </w:p>
        </w:tc>
        <w:tc>
          <w:tcPr>
            <w:tcW w:w="1132" w:type="dxa"/>
            <w:shd w:val="clear" w:color="auto" w:fill="FFFFFF"/>
            <w:tcMar>
              <w:top w:w="0" w:type="dxa"/>
              <w:left w:w="0" w:type="dxa"/>
              <w:bottom w:w="0" w:type="dxa"/>
              <w:right w:w="0" w:type="dxa"/>
            </w:tcMar>
            <w:vAlign w:val="center"/>
          </w:tcPr>
          <w:p w14:paraId="574B20AF" w14:textId="77777777" w:rsidR="00D72081" w:rsidRDefault="00D72081" w:rsidP="005F4416">
            <w:pPr>
              <w:spacing w:before="100" w:after="100"/>
              <w:ind w:left="100" w:right="100"/>
              <w:jc w:val="center"/>
              <w:rPr>
                <w:ins w:id="1660" w:author="Nicholas Fraser Brown" w:date="2022-01-28T21:25:00Z"/>
              </w:rPr>
            </w:pPr>
            <w:ins w:id="1661" w:author="Nicholas Fraser Brown" w:date="2022-01-28T21:25:00Z">
              <w:r>
                <w:rPr>
                  <w:rFonts w:ascii="Helvetica" w:eastAsia="Helvetica" w:hAnsi="Helvetica" w:cs="Helvetica"/>
                  <w:color w:val="000000"/>
                  <w:sz w:val="22"/>
                  <w:szCs w:val="22"/>
                </w:rPr>
                <w:t>0.94</w:t>
              </w:r>
            </w:ins>
          </w:p>
        </w:tc>
      </w:tr>
      <w:tr w:rsidR="00D72081" w14:paraId="71F472D9" w14:textId="77777777" w:rsidTr="005F4416">
        <w:trPr>
          <w:cantSplit/>
          <w:jc w:val="center"/>
          <w:ins w:id="1662" w:author="Nicholas Fraser Brown" w:date="2022-01-28T21:25:00Z"/>
        </w:trPr>
        <w:tc>
          <w:tcPr>
            <w:tcW w:w="4299" w:type="dxa"/>
            <w:shd w:val="clear" w:color="auto" w:fill="FFFFFF"/>
            <w:tcMar>
              <w:top w:w="0" w:type="dxa"/>
              <w:left w:w="0" w:type="dxa"/>
              <w:bottom w:w="0" w:type="dxa"/>
              <w:right w:w="0" w:type="dxa"/>
            </w:tcMar>
          </w:tcPr>
          <w:p w14:paraId="28323EDC" w14:textId="77777777" w:rsidR="00D72081" w:rsidRDefault="00D72081" w:rsidP="005F4416">
            <w:pPr>
              <w:spacing w:before="100" w:after="100"/>
              <w:ind w:left="100" w:right="100"/>
              <w:rPr>
                <w:ins w:id="1663" w:author="Nicholas Fraser Brown" w:date="2022-01-28T21:25:00Z"/>
              </w:rPr>
            </w:pPr>
            <w:ins w:id="1664" w:author="Nicholas Fraser Brown" w:date="2022-01-28T21:25:00Z">
              <w:r>
                <w:rPr>
                  <w:rFonts w:ascii="Helvetica" w:eastAsia="Helvetica" w:hAnsi="Helvetica" w:cs="Helvetica"/>
                  <w:color w:val="000000"/>
                  <w:sz w:val="22"/>
                  <w:szCs w:val="22"/>
                </w:rPr>
                <w:t>Baseline histological grade</w:t>
              </w:r>
            </w:ins>
          </w:p>
        </w:tc>
        <w:tc>
          <w:tcPr>
            <w:tcW w:w="778" w:type="dxa"/>
            <w:shd w:val="clear" w:color="auto" w:fill="FFFFFF"/>
            <w:tcMar>
              <w:top w:w="0" w:type="dxa"/>
              <w:left w:w="0" w:type="dxa"/>
              <w:bottom w:w="0" w:type="dxa"/>
              <w:right w:w="0" w:type="dxa"/>
            </w:tcMar>
            <w:vAlign w:val="center"/>
          </w:tcPr>
          <w:p w14:paraId="2AA2433B" w14:textId="77777777" w:rsidR="00D72081" w:rsidRDefault="00D72081" w:rsidP="005F4416">
            <w:pPr>
              <w:spacing w:before="100" w:after="100"/>
              <w:ind w:left="100" w:right="100"/>
              <w:jc w:val="center"/>
              <w:rPr>
                <w:ins w:id="1665" w:author="Nicholas Fraser Brown" w:date="2022-01-28T21:25:00Z"/>
              </w:rPr>
            </w:pPr>
            <w:ins w:id="1666" w:author="Nicholas Fraser Brown" w:date="2022-01-28T21:25:00Z">
              <w:r>
                <w:rPr>
                  <w:rFonts w:ascii="Helvetica" w:eastAsia="Helvetica" w:hAnsi="Helvetica" w:cs="Helvetica"/>
                  <w:color w:val="000000"/>
                  <w:sz w:val="22"/>
                  <w:szCs w:val="22"/>
                </w:rPr>
                <w:t>161</w:t>
              </w:r>
            </w:ins>
          </w:p>
        </w:tc>
        <w:tc>
          <w:tcPr>
            <w:tcW w:w="2209" w:type="dxa"/>
            <w:shd w:val="clear" w:color="auto" w:fill="FFFFFF"/>
            <w:tcMar>
              <w:top w:w="0" w:type="dxa"/>
              <w:left w:w="0" w:type="dxa"/>
              <w:bottom w:w="0" w:type="dxa"/>
              <w:right w:w="0" w:type="dxa"/>
            </w:tcMar>
            <w:vAlign w:val="center"/>
          </w:tcPr>
          <w:p w14:paraId="2DFA08F3" w14:textId="77777777" w:rsidR="00D72081" w:rsidRDefault="00D72081" w:rsidP="005F4416">
            <w:pPr>
              <w:spacing w:before="100" w:after="100"/>
              <w:ind w:left="100" w:right="100"/>
              <w:jc w:val="center"/>
              <w:rPr>
                <w:ins w:id="1667" w:author="Nicholas Fraser Brown" w:date="2022-01-28T21:25:00Z"/>
              </w:rPr>
            </w:pPr>
          </w:p>
        </w:tc>
        <w:tc>
          <w:tcPr>
            <w:tcW w:w="1132" w:type="dxa"/>
            <w:shd w:val="clear" w:color="auto" w:fill="FFFFFF"/>
            <w:tcMar>
              <w:top w:w="0" w:type="dxa"/>
              <w:left w:w="0" w:type="dxa"/>
              <w:bottom w:w="0" w:type="dxa"/>
              <w:right w:w="0" w:type="dxa"/>
            </w:tcMar>
            <w:vAlign w:val="center"/>
          </w:tcPr>
          <w:p w14:paraId="6C3615EF" w14:textId="77777777" w:rsidR="00D72081" w:rsidRDefault="00D72081" w:rsidP="005F4416">
            <w:pPr>
              <w:spacing w:before="100" w:after="100"/>
              <w:ind w:left="100" w:right="100"/>
              <w:jc w:val="center"/>
              <w:rPr>
                <w:ins w:id="1668" w:author="Nicholas Fraser Brown" w:date="2022-01-28T21:25:00Z"/>
              </w:rPr>
            </w:pPr>
          </w:p>
        </w:tc>
      </w:tr>
      <w:tr w:rsidR="00D72081" w14:paraId="551B8865" w14:textId="77777777" w:rsidTr="005F4416">
        <w:trPr>
          <w:cantSplit/>
          <w:jc w:val="center"/>
          <w:ins w:id="1669" w:author="Nicholas Fraser Brown" w:date="2022-01-28T21:25:00Z"/>
        </w:trPr>
        <w:tc>
          <w:tcPr>
            <w:tcW w:w="4299" w:type="dxa"/>
            <w:shd w:val="clear" w:color="auto" w:fill="FFFFFF"/>
            <w:tcMar>
              <w:top w:w="0" w:type="dxa"/>
              <w:left w:w="0" w:type="dxa"/>
              <w:bottom w:w="0" w:type="dxa"/>
              <w:right w:w="0" w:type="dxa"/>
            </w:tcMar>
          </w:tcPr>
          <w:p w14:paraId="49E6E6F1" w14:textId="77777777" w:rsidR="00D72081" w:rsidRDefault="00D72081" w:rsidP="005F4416">
            <w:pPr>
              <w:spacing w:before="100" w:after="100"/>
              <w:ind w:left="300" w:right="100"/>
              <w:rPr>
                <w:ins w:id="1670" w:author="Nicholas Fraser Brown" w:date="2022-01-28T21:25:00Z"/>
              </w:rPr>
            </w:pPr>
            <w:ins w:id="1671" w:author="Nicholas Fraser Brown" w:date="2022-01-28T21:25:00Z">
              <w:r>
                <w:rPr>
                  <w:rFonts w:ascii="Helvetica" w:eastAsia="Helvetica" w:hAnsi="Helvetica" w:cs="Helvetica"/>
                  <w:color w:val="000000"/>
                  <w:sz w:val="22"/>
                  <w:szCs w:val="22"/>
                </w:rPr>
                <w:t>G3</w:t>
              </w:r>
            </w:ins>
          </w:p>
        </w:tc>
        <w:tc>
          <w:tcPr>
            <w:tcW w:w="778" w:type="dxa"/>
            <w:shd w:val="clear" w:color="auto" w:fill="FFFFFF"/>
            <w:tcMar>
              <w:top w:w="0" w:type="dxa"/>
              <w:left w:w="0" w:type="dxa"/>
              <w:bottom w:w="0" w:type="dxa"/>
              <w:right w:w="0" w:type="dxa"/>
            </w:tcMar>
            <w:vAlign w:val="center"/>
          </w:tcPr>
          <w:p w14:paraId="3A368BFC" w14:textId="77777777" w:rsidR="00D72081" w:rsidRDefault="00D72081" w:rsidP="005F4416">
            <w:pPr>
              <w:spacing w:before="100" w:after="100"/>
              <w:ind w:left="100" w:right="100"/>
              <w:jc w:val="center"/>
              <w:rPr>
                <w:ins w:id="1672" w:author="Nicholas Fraser Brown" w:date="2022-01-28T21:25:00Z"/>
              </w:rPr>
            </w:pPr>
          </w:p>
        </w:tc>
        <w:tc>
          <w:tcPr>
            <w:tcW w:w="2209" w:type="dxa"/>
            <w:shd w:val="clear" w:color="auto" w:fill="FFFFFF"/>
            <w:tcMar>
              <w:top w:w="0" w:type="dxa"/>
              <w:left w:w="0" w:type="dxa"/>
              <w:bottom w:w="0" w:type="dxa"/>
              <w:right w:w="0" w:type="dxa"/>
            </w:tcMar>
            <w:vAlign w:val="center"/>
          </w:tcPr>
          <w:p w14:paraId="59A5139E" w14:textId="77777777" w:rsidR="00D72081" w:rsidRDefault="00D72081" w:rsidP="005F4416">
            <w:pPr>
              <w:spacing w:before="100" w:after="100"/>
              <w:ind w:left="100" w:right="100"/>
              <w:jc w:val="center"/>
              <w:rPr>
                <w:ins w:id="1673" w:author="Nicholas Fraser Brown" w:date="2022-01-28T21:25:00Z"/>
              </w:rPr>
            </w:pPr>
            <w:ins w:id="1674" w:author="Nicholas Fraser Brown" w:date="2022-01-28T21:25:00Z">
              <w:r>
                <w:rPr>
                  <w:rFonts w:ascii="Helvetica" w:eastAsia="Helvetica" w:hAnsi="Helvetica" w:cs="Helvetica"/>
                  <w:color w:val="000000"/>
                  <w:sz w:val="22"/>
                  <w:szCs w:val="22"/>
                </w:rPr>
                <w:t>—</w:t>
              </w:r>
            </w:ins>
          </w:p>
        </w:tc>
        <w:tc>
          <w:tcPr>
            <w:tcW w:w="1132" w:type="dxa"/>
            <w:shd w:val="clear" w:color="auto" w:fill="FFFFFF"/>
            <w:tcMar>
              <w:top w:w="0" w:type="dxa"/>
              <w:left w:w="0" w:type="dxa"/>
              <w:bottom w:w="0" w:type="dxa"/>
              <w:right w:w="0" w:type="dxa"/>
            </w:tcMar>
            <w:vAlign w:val="center"/>
          </w:tcPr>
          <w:p w14:paraId="2CEE82C5" w14:textId="77777777" w:rsidR="00D72081" w:rsidRDefault="00D72081" w:rsidP="005F4416">
            <w:pPr>
              <w:spacing w:before="100" w:after="100"/>
              <w:ind w:left="100" w:right="100"/>
              <w:jc w:val="center"/>
              <w:rPr>
                <w:ins w:id="1675" w:author="Nicholas Fraser Brown" w:date="2022-01-28T21:25:00Z"/>
              </w:rPr>
            </w:pPr>
          </w:p>
        </w:tc>
      </w:tr>
      <w:tr w:rsidR="00D72081" w14:paraId="66940686" w14:textId="77777777" w:rsidTr="005F4416">
        <w:trPr>
          <w:cantSplit/>
          <w:jc w:val="center"/>
          <w:ins w:id="1676" w:author="Nicholas Fraser Brown" w:date="2022-01-28T21:25:00Z"/>
        </w:trPr>
        <w:tc>
          <w:tcPr>
            <w:tcW w:w="4299" w:type="dxa"/>
            <w:shd w:val="clear" w:color="auto" w:fill="FFFFFF"/>
            <w:tcMar>
              <w:top w:w="0" w:type="dxa"/>
              <w:left w:w="0" w:type="dxa"/>
              <w:bottom w:w="0" w:type="dxa"/>
              <w:right w:w="0" w:type="dxa"/>
            </w:tcMar>
          </w:tcPr>
          <w:p w14:paraId="1C4C79D0" w14:textId="77777777" w:rsidR="00D72081" w:rsidRDefault="00D72081" w:rsidP="005F4416">
            <w:pPr>
              <w:spacing w:before="100" w:after="100"/>
              <w:ind w:left="300" w:right="100"/>
              <w:rPr>
                <w:ins w:id="1677" w:author="Nicholas Fraser Brown" w:date="2022-01-28T21:25:00Z"/>
              </w:rPr>
            </w:pPr>
            <w:ins w:id="1678" w:author="Nicholas Fraser Brown" w:date="2022-01-28T21:25:00Z">
              <w:r>
                <w:rPr>
                  <w:rFonts w:ascii="Helvetica" w:eastAsia="Helvetica" w:hAnsi="Helvetica" w:cs="Helvetica"/>
                  <w:color w:val="000000"/>
                  <w:sz w:val="22"/>
                  <w:szCs w:val="22"/>
                </w:rPr>
                <w:t>G2</w:t>
              </w:r>
            </w:ins>
          </w:p>
        </w:tc>
        <w:tc>
          <w:tcPr>
            <w:tcW w:w="778" w:type="dxa"/>
            <w:shd w:val="clear" w:color="auto" w:fill="FFFFFF"/>
            <w:tcMar>
              <w:top w:w="0" w:type="dxa"/>
              <w:left w:w="0" w:type="dxa"/>
              <w:bottom w:w="0" w:type="dxa"/>
              <w:right w:w="0" w:type="dxa"/>
            </w:tcMar>
            <w:vAlign w:val="center"/>
          </w:tcPr>
          <w:p w14:paraId="3CE9E25A" w14:textId="77777777" w:rsidR="00D72081" w:rsidRDefault="00D72081" w:rsidP="005F4416">
            <w:pPr>
              <w:spacing w:before="100" w:after="100"/>
              <w:ind w:left="100" w:right="100"/>
              <w:jc w:val="center"/>
              <w:rPr>
                <w:ins w:id="1679" w:author="Nicholas Fraser Brown" w:date="2022-01-28T21:25:00Z"/>
              </w:rPr>
            </w:pPr>
          </w:p>
        </w:tc>
        <w:tc>
          <w:tcPr>
            <w:tcW w:w="2209" w:type="dxa"/>
            <w:shd w:val="clear" w:color="auto" w:fill="FFFFFF"/>
            <w:tcMar>
              <w:top w:w="0" w:type="dxa"/>
              <w:left w:w="0" w:type="dxa"/>
              <w:bottom w:w="0" w:type="dxa"/>
              <w:right w:w="0" w:type="dxa"/>
            </w:tcMar>
            <w:vAlign w:val="center"/>
          </w:tcPr>
          <w:p w14:paraId="739D5C9A" w14:textId="77777777" w:rsidR="00D72081" w:rsidRDefault="00D72081" w:rsidP="005F4416">
            <w:pPr>
              <w:spacing w:before="100" w:after="100"/>
              <w:ind w:left="100" w:right="100"/>
              <w:jc w:val="center"/>
              <w:rPr>
                <w:ins w:id="1680" w:author="Nicholas Fraser Brown" w:date="2022-01-28T21:25:00Z"/>
              </w:rPr>
            </w:pPr>
            <w:ins w:id="1681" w:author="Nicholas Fraser Brown" w:date="2022-01-28T21:25:00Z">
              <w:r>
                <w:rPr>
                  <w:rFonts w:ascii="Helvetica" w:eastAsia="Helvetica" w:hAnsi="Helvetica" w:cs="Helvetica"/>
                  <w:color w:val="000000"/>
                  <w:sz w:val="22"/>
                  <w:szCs w:val="22"/>
                </w:rPr>
                <w:t>0.59 (0.24 to 1.44)</w:t>
              </w:r>
            </w:ins>
          </w:p>
        </w:tc>
        <w:tc>
          <w:tcPr>
            <w:tcW w:w="1132" w:type="dxa"/>
            <w:shd w:val="clear" w:color="auto" w:fill="FFFFFF"/>
            <w:tcMar>
              <w:top w:w="0" w:type="dxa"/>
              <w:left w:w="0" w:type="dxa"/>
              <w:bottom w:w="0" w:type="dxa"/>
              <w:right w:w="0" w:type="dxa"/>
            </w:tcMar>
            <w:vAlign w:val="center"/>
          </w:tcPr>
          <w:p w14:paraId="76F66BD7" w14:textId="77777777" w:rsidR="00D72081" w:rsidRDefault="00D72081" w:rsidP="005F4416">
            <w:pPr>
              <w:spacing w:before="100" w:after="100"/>
              <w:ind w:left="100" w:right="100"/>
              <w:jc w:val="center"/>
              <w:rPr>
                <w:ins w:id="1682" w:author="Nicholas Fraser Brown" w:date="2022-01-28T21:25:00Z"/>
              </w:rPr>
            </w:pPr>
            <w:ins w:id="1683" w:author="Nicholas Fraser Brown" w:date="2022-01-28T21:25:00Z">
              <w:r>
                <w:rPr>
                  <w:rFonts w:ascii="Helvetica" w:eastAsia="Helvetica" w:hAnsi="Helvetica" w:cs="Helvetica"/>
                  <w:color w:val="000000"/>
                  <w:sz w:val="22"/>
                  <w:szCs w:val="22"/>
                </w:rPr>
                <w:t>0.24</w:t>
              </w:r>
            </w:ins>
          </w:p>
        </w:tc>
      </w:tr>
      <w:tr w:rsidR="00D72081" w14:paraId="296BD978" w14:textId="77777777" w:rsidTr="005F4416">
        <w:trPr>
          <w:cantSplit/>
          <w:jc w:val="center"/>
          <w:ins w:id="1684" w:author="Nicholas Fraser Brown" w:date="2022-01-28T21:25:00Z"/>
        </w:trPr>
        <w:tc>
          <w:tcPr>
            <w:tcW w:w="4299" w:type="dxa"/>
            <w:shd w:val="clear" w:color="auto" w:fill="FFFFFF"/>
            <w:tcMar>
              <w:top w:w="0" w:type="dxa"/>
              <w:left w:w="0" w:type="dxa"/>
              <w:bottom w:w="0" w:type="dxa"/>
              <w:right w:w="0" w:type="dxa"/>
            </w:tcMar>
          </w:tcPr>
          <w:p w14:paraId="57CB206A" w14:textId="77777777" w:rsidR="00D72081" w:rsidRDefault="00D72081" w:rsidP="005F4416">
            <w:pPr>
              <w:spacing w:before="100" w:after="100"/>
              <w:ind w:left="100" w:right="100"/>
              <w:rPr>
                <w:ins w:id="1685" w:author="Nicholas Fraser Brown" w:date="2022-01-28T21:25:00Z"/>
              </w:rPr>
            </w:pPr>
            <w:ins w:id="1686" w:author="Nicholas Fraser Brown" w:date="2022-01-28T21:25:00Z">
              <w:r>
                <w:rPr>
                  <w:rFonts w:ascii="Helvetica" w:eastAsia="Helvetica" w:hAnsi="Helvetica" w:cs="Helvetica"/>
                  <w:color w:val="000000"/>
                  <w:sz w:val="22"/>
                  <w:szCs w:val="22"/>
                </w:rPr>
                <w:lastRenderedPageBreak/>
                <w:t xml:space="preserve">Cancer staging </w:t>
              </w:r>
              <w:proofErr w:type="spellStart"/>
              <w:r>
                <w:rPr>
                  <w:rFonts w:ascii="Helvetica" w:eastAsia="Helvetica" w:hAnsi="Helvetica" w:cs="Helvetica"/>
                  <w:color w:val="000000"/>
                  <w:sz w:val="22"/>
                  <w:szCs w:val="22"/>
                </w:rPr>
                <w:t>post surgery</w:t>
              </w:r>
              <w:proofErr w:type="spellEnd"/>
            </w:ins>
          </w:p>
        </w:tc>
        <w:tc>
          <w:tcPr>
            <w:tcW w:w="778" w:type="dxa"/>
            <w:shd w:val="clear" w:color="auto" w:fill="FFFFFF"/>
            <w:tcMar>
              <w:top w:w="0" w:type="dxa"/>
              <w:left w:w="0" w:type="dxa"/>
              <w:bottom w:w="0" w:type="dxa"/>
              <w:right w:w="0" w:type="dxa"/>
            </w:tcMar>
            <w:vAlign w:val="center"/>
          </w:tcPr>
          <w:p w14:paraId="26A76544" w14:textId="77777777" w:rsidR="00D72081" w:rsidRDefault="00D72081" w:rsidP="005F4416">
            <w:pPr>
              <w:spacing w:before="100" w:after="100"/>
              <w:ind w:left="100" w:right="100"/>
              <w:jc w:val="center"/>
              <w:rPr>
                <w:ins w:id="1687" w:author="Nicholas Fraser Brown" w:date="2022-01-28T21:25:00Z"/>
              </w:rPr>
            </w:pPr>
            <w:ins w:id="1688" w:author="Nicholas Fraser Brown" w:date="2022-01-28T21:25:00Z">
              <w:r>
                <w:rPr>
                  <w:rFonts w:ascii="Helvetica" w:eastAsia="Helvetica" w:hAnsi="Helvetica" w:cs="Helvetica"/>
                  <w:color w:val="000000"/>
                  <w:sz w:val="22"/>
                  <w:szCs w:val="22"/>
                </w:rPr>
                <w:t>169</w:t>
              </w:r>
            </w:ins>
          </w:p>
        </w:tc>
        <w:tc>
          <w:tcPr>
            <w:tcW w:w="2209" w:type="dxa"/>
            <w:shd w:val="clear" w:color="auto" w:fill="FFFFFF"/>
            <w:tcMar>
              <w:top w:w="0" w:type="dxa"/>
              <w:left w:w="0" w:type="dxa"/>
              <w:bottom w:w="0" w:type="dxa"/>
              <w:right w:w="0" w:type="dxa"/>
            </w:tcMar>
            <w:vAlign w:val="center"/>
          </w:tcPr>
          <w:p w14:paraId="7EE4A49C" w14:textId="77777777" w:rsidR="00D72081" w:rsidRDefault="00D72081" w:rsidP="005F4416">
            <w:pPr>
              <w:spacing w:before="100" w:after="100"/>
              <w:ind w:left="100" w:right="100"/>
              <w:jc w:val="center"/>
              <w:rPr>
                <w:ins w:id="1689" w:author="Nicholas Fraser Brown" w:date="2022-01-28T21:25:00Z"/>
              </w:rPr>
            </w:pPr>
          </w:p>
        </w:tc>
        <w:tc>
          <w:tcPr>
            <w:tcW w:w="1132" w:type="dxa"/>
            <w:shd w:val="clear" w:color="auto" w:fill="FFFFFF"/>
            <w:tcMar>
              <w:top w:w="0" w:type="dxa"/>
              <w:left w:w="0" w:type="dxa"/>
              <w:bottom w:w="0" w:type="dxa"/>
              <w:right w:w="0" w:type="dxa"/>
            </w:tcMar>
            <w:vAlign w:val="center"/>
          </w:tcPr>
          <w:p w14:paraId="248BFCBE" w14:textId="77777777" w:rsidR="00D72081" w:rsidRDefault="00D72081" w:rsidP="005F4416">
            <w:pPr>
              <w:spacing w:before="100" w:after="100"/>
              <w:ind w:left="100" w:right="100"/>
              <w:jc w:val="center"/>
              <w:rPr>
                <w:ins w:id="1690" w:author="Nicholas Fraser Brown" w:date="2022-01-28T21:25:00Z"/>
              </w:rPr>
            </w:pPr>
          </w:p>
        </w:tc>
      </w:tr>
      <w:tr w:rsidR="00D72081" w14:paraId="2856C257" w14:textId="77777777" w:rsidTr="005F4416">
        <w:trPr>
          <w:cantSplit/>
          <w:jc w:val="center"/>
          <w:ins w:id="1691" w:author="Nicholas Fraser Brown" w:date="2022-01-28T21:25:00Z"/>
        </w:trPr>
        <w:tc>
          <w:tcPr>
            <w:tcW w:w="4299" w:type="dxa"/>
            <w:shd w:val="clear" w:color="auto" w:fill="FFFFFF"/>
            <w:tcMar>
              <w:top w:w="0" w:type="dxa"/>
              <w:left w:w="0" w:type="dxa"/>
              <w:bottom w:w="0" w:type="dxa"/>
              <w:right w:w="0" w:type="dxa"/>
            </w:tcMar>
          </w:tcPr>
          <w:p w14:paraId="29829F45" w14:textId="77777777" w:rsidR="00D72081" w:rsidRDefault="00D72081" w:rsidP="005F4416">
            <w:pPr>
              <w:spacing w:before="100" w:after="100"/>
              <w:ind w:left="300" w:right="100"/>
              <w:rPr>
                <w:ins w:id="1692" w:author="Nicholas Fraser Brown" w:date="2022-01-28T21:25:00Z"/>
              </w:rPr>
            </w:pPr>
            <w:ins w:id="1693" w:author="Nicholas Fraser Brown" w:date="2022-01-28T21:25:00Z">
              <w:r>
                <w:rPr>
                  <w:rFonts w:ascii="Helvetica" w:eastAsia="Helvetica" w:hAnsi="Helvetica" w:cs="Helvetica"/>
                  <w:color w:val="000000"/>
                  <w:sz w:val="22"/>
                  <w:szCs w:val="22"/>
                </w:rPr>
                <w:t>stage_3</w:t>
              </w:r>
            </w:ins>
          </w:p>
        </w:tc>
        <w:tc>
          <w:tcPr>
            <w:tcW w:w="778" w:type="dxa"/>
            <w:shd w:val="clear" w:color="auto" w:fill="FFFFFF"/>
            <w:tcMar>
              <w:top w:w="0" w:type="dxa"/>
              <w:left w:w="0" w:type="dxa"/>
              <w:bottom w:w="0" w:type="dxa"/>
              <w:right w:w="0" w:type="dxa"/>
            </w:tcMar>
            <w:vAlign w:val="center"/>
          </w:tcPr>
          <w:p w14:paraId="1324E945" w14:textId="77777777" w:rsidR="00D72081" w:rsidRDefault="00D72081" w:rsidP="005F4416">
            <w:pPr>
              <w:spacing w:before="100" w:after="100"/>
              <w:ind w:left="100" w:right="100"/>
              <w:jc w:val="center"/>
              <w:rPr>
                <w:ins w:id="1694" w:author="Nicholas Fraser Brown" w:date="2022-01-28T21:25:00Z"/>
              </w:rPr>
            </w:pPr>
          </w:p>
        </w:tc>
        <w:tc>
          <w:tcPr>
            <w:tcW w:w="2209" w:type="dxa"/>
            <w:shd w:val="clear" w:color="auto" w:fill="FFFFFF"/>
            <w:tcMar>
              <w:top w:w="0" w:type="dxa"/>
              <w:left w:w="0" w:type="dxa"/>
              <w:bottom w:w="0" w:type="dxa"/>
              <w:right w:w="0" w:type="dxa"/>
            </w:tcMar>
            <w:vAlign w:val="center"/>
          </w:tcPr>
          <w:p w14:paraId="0A15AF52" w14:textId="77777777" w:rsidR="00D72081" w:rsidRDefault="00D72081" w:rsidP="005F4416">
            <w:pPr>
              <w:spacing w:before="100" w:after="100"/>
              <w:ind w:left="100" w:right="100"/>
              <w:jc w:val="center"/>
              <w:rPr>
                <w:ins w:id="1695" w:author="Nicholas Fraser Brown" w:date="2022-01-28T21:25:00Z"/>
              </w:rPr>
            </w:pPr>
            <w:ins w:id="1696" w:author="Nicholas Fraser Brown" w:date="2022-01-28T21:25:00Z">
              <w:r>
                <w:rPr>
                  <w:rFonts w:ascii="Helvetica" w:eastAsia="Helvetica" w:hAnsi="Helvetica" w:cs="Helvetica"/>
                  <w:color w:val="000000"/>
                  <w:sz w:val="22"/>
                  <w:szCs w:val="22"/>
                </w:rPr>
                <w:t>—</w:t>
              </w:r>
            </w:ins>
          </w:p>
        </w:tc>
        <w:tc>
          <w:tcPr>
            <w:tcW w:w="1132" w:type="dxa"/>
            <w:shd w:val="clear" w:color="auto" w:fill="FFFFFF"/>
            <w:tcMar>
              <w:top w:w="0" w:type="dxa"/>
              <w:left w:w="0" w:type="dxa"/>
              <w:bottom w:w="0" w:type="dxa"/>
              <w:right w:w="0" w:type="dxa"/>
            </w:tcMar>
            <w:vAlign w:val="center"/>
          </w:tcPr>
          <w:p w14:paraId="7CF3998D" w14:textId="77777777" w:rsidR="00D72081" w:rsidRDefault="00D72081" w:rsidP="005F4416">
            <w:pPr>
              <w:spacing w:before="100" w:after="100"/>
              <w:ind w:left="100" w:right="100"/>
              <w:jc w:val="center"/>
              <w:rPr>
                <w:ins w:id="1697" w:author="Nicholas Fraser Brown" w:date="2022-01-28T21:25:00Z"/>
              </w:rPr>
            </w:pPr>
          </w:p>
        </w:tc>
      </w:tr>
      <w:tr w:rsidR="00D72081" w14:paraId="137620C8" w14:textId="77777777" w:rsidTr="005F4416">
        <w:trPr>
          <w:cantSplit/>
          <w:jc w:val="center"/>
          <w:ins w:id="1698" w:author="Nicholas Fraser Brown" w:date="2022-01-28T21:25:00Z"/>
        </w:trPr>
        <w:tc>
          <w:tcPr>
            <w:tcW w:w="4299" w:type="dxa"/>
            <w:shd w:val="clear" w:color="auto" w:fill="FFFFFF"/>
            <w:tcMar>
              <w:top w:w="0" w:type="dxa"/>
              <w:left w:w="0" w:type="dxa"/>
              <w:bottom w:w="0" w:type="dxa"/>
              <w:right w:w="0" w:type="dxa"/>
            </w:tcMar>
          </w:tcPr>
          <w:p w14:paraId="236A50DC" w14:textId="77777777" w:rsidR="00D72081" w:rsidRDefault="00D72081" w:rsidP="005F4416">
            <w:pPr>
              <w:spacing w:before="100" w:after="100"/>
              <w:ind w:left="300" w:right="100"/>
              <w:rPr>
                <w:ins w:id="1699" w:author="Nicholas Fraser Brown" w:date="2022-01-28T21:25:00Z"/>
              </w:rPr>
            </w:pPr>
            <w:ins w:id="1700" w:author="Nicholas Fraser Brown" w:date="2022-01-28T21:25:00Z">
              <w:r>
                <w:rPr>
                  <w:rFonts w:ascii="Helvetica" w:eastAsia="Helvetica" w:hAnsi="Helvetica" w:cs="Helvetica"/>
                  <w:color w:val="000000"/>
                  <w:sz w:val="22"/>
                  <w:szCs w:val="22"/>
                </w:rPr>
                <w:t>stage_0</w:t>
              </w:r>
            </w:ins>
          </w:p>
        </w:tc>
        <w:tc>
          <w:tcPr>
            <w:tcW w:w="778" w:type="dxa"/>
            <w:shd w:val="clear" w:color="auto" w:fill="FFFFFF"/>
            <w:tcMar>
              <w:top w:w="0" w:type="dxa"/>
              <w:left w:w="0" w:type="dxa"/>
              <w:bottom w:w="0" w:type="dxa"/>
              <w:right w:w="0" w:type="dxa"/>
            </w:tcMar>
            <w:vAlign w:val="center"/>
          </w:tcPr>
          <w:p w14:paraId="40ACC5D0" w14:textId="77777777" w:rsidR="00D72081" w:rsidRDefault="00D72081" w:rsidP="005F4416">
            <w:pPr>
              <w:spacing w:before="100" w:after="100"/>
              <w:ind w:left="100" w:right="100"/>
              <w:jc w:val="center"/>
              <w:rPr>
                <w:ins w:id="1701" w:author="Nicholas Fraser Brown" w:date="2022-01-28T21:25:00Z"/>
              </w:rPr>
            </w:pPr>
          </w:p>
        </w:tc>
        <w:tc>
          <w:tcPr>
            <w:tcW w:w="2209" w:type="dxa"/>
            <w:shd w:val="clear" w:color="auto" w:fill="FFFFFF"/>
            <w:tcMar>
              <w:top w:w="0" w:type="dxa"/>
              <w:left w:w="0" w:type="dxa"/>
              <w:bottom w:w="0" w:type="dxa"/>
              <w:right w:w="0" w:type="dxa"/>
            </w:tcMar>
            <w:vAlign w:val="center"/>
          </w:tcPr>
          <w:p w14:paraId="3F2D97C0" w14:textId="77777777" w:rsidR="00D72081" w:rsidRDefault="00D72081" w:rsidP="005F4416">
            <w:pPr>
              <w:spacing w:before="100" w:after="100"/>
              <w:ind w:left="100" w:right="100"/>
              <w:jc w:val="center"/>
              <w:rPr>
                <w:ins w:id="1702" w:author="Nicholas Fraser Brown" w:date="2022-01-28T21:25:00Z"/>
              </w:rPr>
            </w:pPr>
            <w:ins w:id="1703" w:author="Nicholas Fraser Brown" w:date="2022-01-28T21:25:00Z">
              <w:r>
                <w:rPr>
                  <w:rFonts w:ascii="Helvetica" w:eastAsia="Helvetica" w:hAnsi="Helvetica" w:cs="Helvetica"/>
                  <w:color w:val="000000"/>
                  <w:sz w:val="22"/>
                  <w:szCs w:val="22"/>
                </w:rPr>
                <w:t>0.20 (0.03 to 1.59)</w:t>
              </w:r>
            </w:ins>
          </w:p>
        </w:tc>
        <w:tc>
          <w:tcPr>
            <w:tcW w:w="1132" w:type="dxa"/>
            <w:shd w:val="clear" w:color="auto" w:fill="FFFFFF"/>
            <w:tcMar>
              <w:top w:w="0" w:type="dxa"/>
              <w:left w:w="0" w:type="dxa"/>
              <w:bottom w:w="0" w:type="dxa"/>
              <w:right w:w="0" w:type="dxa"/>
            </w:tcMar>
            <w:vAlign w:val="center"/>
          </w:tcPr>
          <w:p w14:paraId="53237CC3" w14:textId="77777777" w:rsidR="00D72081" w:rsidRDefault="00D72081" w:rsidP="005F4416">
            <w:pPr>
              <w:spacing w:before="100" w:after="100"/>
              <w:ind w:left="100" w:right="100"/>
              <w:jc w:val="center"/>
              <w:rPr>
                <w:ins w:id="1704" w:author="Nicholas Fraser Brown" w:date="2022-01-28T21:25:00Z"/>
              </w:rPr>
            </w:pPr>
            <w:ins w:id="1705" w:author="Nicholas Fraser Brown" w:date="2022-01-28T21:25:00Z">
              <w:r>
                <w:rPr>
                  <w:rFonts w:ascii="Helvetica" w:eastAsia="Helvetica" w:hAnsi="Helvetica" w:cs="Helvetica"/>
                  <w:color w:val="000000"/>
                  <w:sz w:val="22"/>
                  <w:szCs w:val="22"/>
                </w:rPr>
                <w:t>0.13</w:t>
              </w:r>
            </w:ins>
          </w:p>
        </w:tc>
      </w:tr>
      <w:tr w:rsidR="00D72081" w14:paraId="13B17579" w14:textId="77777777" w:rsidTr="005F4416">
        <w:trPr>
          <w:cantSplit/>
          <w:jc w:val="center"/>
          <w:ins w:id="1706" w:author="Nicholas Fraser Brown" w:date="2022-01-28T21:25:00Z"/>
        </w:trPr>
        <w:tc>
          <w:tcPr>
            <w:tcW w:w="4299" w:type="dxa"/>
            <w:shd w:val="clear" w:color="auto" w:fill="FFFFFF"/>
            <w:tcMar>
              <w:top w:w="0" w:type="dxa"/>
              <w:left w:w="0" w:type="dxa"/>
              <w:bottom w:w="0" w:type="dxa"/>
              <w:right w:w="0" w:type="dxa"/>
            </w:tcMar>
          </w:tcPr>
          <w:p w14:paraId="35D44743" w14:textId="77777777" w:rsidR="00D72081" w:rsidRDefault="00D72081" w:rsidP="005F4416">
            <w:pPr>
              <w:spacing w:before="100" w:after="100"/>
              <w:ind w:left="300" w:right="100"/>
              <w:rPr>
                <w:ins w:id="1707" w:author="Nicholas Fraser Brown" w:date="2022-01-28T21:25:00Z"/>
              </w:rPr>
            </w:pPr>
            <w:ins w:id="1708" w:author="Nicholas Fraser Brown" w:date="2022-01-28T21:25:00Z">
              <w:r>
                <w:rPr>
                  <w:rFonts w:ascii="Helvetica" w:eastAsia="Helvetica" w:hAnsi="Helvetica" w:cs="Helvetica"/>
                  <w:color w:val="000000"/>
                  <w:sz w:val="22"/>
                  <w:szCs w:val="22"/>
                </w:rPr>
                <w:t>stage_1</w:t>
              </w:r>
            </w:ins>
          </w:p>
        </w:tc>
        <w:tc>
          <w:tcPr>
            <w:tcW w:w="778" w:type="dxa"/>
            <w:shd w:val="clear" w:color="auto" w:fill="FFFFFF"/>
            <w:tcMar>
              <w:top w:w="0" w:type="dxa"/>
              <w:left w:w="0" w:type="dxa"/>
              <w:bottom w:w="0" w:type="dxa"/>
              <w:right w:w="0" w:type="dxa"/>
            </w:tcMar>
            <w:vAlign w:val="center"/>
          </w:tcPr>
          <w:p w14:paraId="2BBEAE6E" w14:textId="77777777" w:rsidR="00D72081" w:rsidRDefault="00D72081" w:rsidP="005F4416">
            <w:pPr>
              <w:spacing w:before="100" w:after="100"/>
              <w:ind w:left="100" w:right="100"/>
              <w:jc w:val="center"/>
              <w:rPr>
                <w:ins w:id="1709" w:author="Nicholas Fraser Brown" w:date="2022-01-28T21:25:00Z"/>
              </w:rPr>
            </w:pPr>
          </w:p>
        </w:tc>
        <w:tc>
          <w:tcPr>
            <w:tcW w:w="2209" w:type="dxa"/>
            <w:shd w:val="clear" w:color="auto" w:fill="FFFFFF"/>
            <w:tcMar>
              <w:top w:w="0" w:type="dxa"/>
              <w:left w:w="0" w:type="dxa"/>
              <w:bottom w:w="0" w:type="dxa"/>
              <w:right w:w="0" w:type="dxa"/>
            </w:tcMar>
            <w:vAlign w:val="center"/>
          </w:tcPr>
          <w:p w14:paraId="4D368AAD" w14:textId="77777777" w:rsidR="00D72081" w:rsidRDefault="00D72081" w:rsidP="005F4416">
            <w:pPr>
              <w:spacing w:before="100" w:after="100"/>
              <w:ind w:left="100" w:right="100"/>
              <w:jc w:val="center"/>
              <w:rPr>
                <w:ins w:id="1710" w:author="Nicholas Fraser Brown" w:date="2022-01-28T21:25:00Z"/>
              </w:rPr>
            </w:pPr>
            <w:ins w:id="1711" w:author="Nicholas Fraser Brown" w:date="2022-01-28T21:25:00Z">
              <w:r>
                <w:rPr>
                  <w:rFonts w:ascii="Helvetica" w:eastAsia="Helvetica" w:hAnsi="Helvetica" w:cs="Helvetica"/>
                  <w:color w:val="000000"/>
                  <w:sz w:val="22"/>
                  <w:szCs w:val="22"/>
                </w:rPr>
                <w:t>0.57 (0.22 to 1.51)</w:t>
              </w:r>
            </w:ins>
          </w:p>
        </w:tc>
        <w:tc>
          <w:tcPr>
            <w:tcW w:w="1132" w:type="dxa"/>
            <w:shd w:val="clear" w:color="auto" w:fill="FFFFFF"/>
            <w:tcMar>
              <w:top w:w="0" w:type="dxa"/>
              <w:left w:w="0" w:type="dxa"/>
              <w:bottom w:w="0" w:type="dxa"/>
              <w:right w:w="0" w:type="dxa"/>
            </w:tcMar>
            <w:vAlign w:val="center"/>
          </w:tcPr>
          <w:p w14:paraId="4072EB16" w14:textId="77777777" w:rsidR="00D72081" w:rsidRDefault="00D72081" w:rsidP="005F4416">
            <w:pPr>
              <w:spacing w:before="100" w:after="100"/>
              <w:ind w:left="100" w:right="100"/>
              <w:jc w:val="center"/>
              <w:rPr>
                <w:ins w:id="1712" w:author="Nicholas Fraser Brown" w:date="2022-01-28T21:25:00Z"/>
              </w:rPr>
            </w:pPr>
            <w:ins w:id="1713" w:author="Nicholas Fraser Brown" w:date="2022-01-28T21:25:00Z">
              <w:r>
                <w:rPr>
                  <w:rFonts w:ascii="Helvetica" w:eastAsia="Helvetica" w:hAnsi="Helvetica" w:cs="Helvetica"/>
                  <w:color w:val="000000"/>
                  <w:sz w:val="22"/>
                  <w:szCs w:val="22"/>
                </w:rPr>
                <w:t>0.26</w:t>
              </w:r>
            </w:ins>
          </w:p>
        </w:tc>
      </w:tr>
      <w:tr w:rsidR="00D72081" w14:paraId="5A22C660" w14:textId="77777777" w:rsidTr="005F4416">
        <w:trPr>
          <w:cantSplit/>
          <w:jc w:val="center"/>
          <w:ins w:id="1714" w:author="Nicholas Fraser Brown" w:date="2022-01-28T21:25:00Z"/>
        </w:trPr>
        <w:tc>
          <w:tcPr>
            <w:tcW w:w="4299" w:type="dxa"/>
            <w:shd w:val="clear" w:color="auto" w:fill="FFFFFF"/>
            <w:tcMar>
              <w:top w:w="0" w:type="dxa"/>
              <w:left w:w="0" w:type="dxa"/>
              <w:bottom w:w="0" w:type="dxa"/>
              <w:right w:w="0" w:type="dxa"/>
            </w:tcMar>
          </w:tcPr>
          <w:p w14:paraId="19F46B91" w14:textId="77777777" w:rsidR="00D72081" w:rsidRDefault="00D72081" w:rsidP="005F4416">
            <w:pPr>
              <w:spacing w:before="100" w:after="100"/>
              <w:ind w:left="300" w:right="100"/>
              <w:rPr>
                <w:ins w:id="1715" w:author="Nicholas Fraser Brown" w:date="2022-01-28T21:25:00Z"/>
              </w:rPr>
            </w:pPr>
            <w:ins w:id="1716" w:author="Nicholas Fraser Brown" w:date="2022-01-28T21:25:00Z">
              <w:r>
                <w:rPr>
                  <w:rFonts w:ascii="Helvetica" w:eastAsia="Helvetica" w:hAnsi="Helvetica" w:cs="Helvetica"/>
                  <w:color w:val="000000"/>
                  <w:sz w:val="22"/>
                  <w:szCs w:val="22"/>
                </w:rPr>
                <w:t>stage_2</w:t>
              </w:r>
            </w:ins>
          </w:p>
        </w:tc>
        <w:tc>
          <w:tcPr>
            <w:tcW w:w="778" w:type="dxa"/>
            <w:shd w:val="clear" w:color="auto" w:fill="FFFFFF"/>
            <w:tcMar>
              <w:top w:w="0" w:type="dxa"/>
              <w:left w:w="0" w:type="dxa"/>
              <w:bottom w:w="0" w:type="dxa"/>
              <w:right w:w="0" w:type="dxa"/>
            </w:tcMar>
            <w:vAlign w:val="center"/>
          </w:tcPr>
          <w:p w14:paraId="50CF4D87" w14:textId="77777777" w:rsidR="00D72081" w:rsidRDefault="00D72081" w:rsidP="005F4416">
            <w:pPr>
              <w:spacing w:before="100" w:after="100"/>
              <w:ind w:left="100" w:right="100"/>
              <w:jc w:val="center"/>
              <w:rPr>
                <w:ins w:id="1717" w:author="Nicholas Fraser Brown" w:date="2022-01-28T21:25:00Z"/>
              </w:rPr>
            </w:pPr>
          </w:p>
        </w:tc>
        <w:tc>
          <w:tcPr>
            <w:tcW w:w="2209" w:type="dxa"/>
            <w:shd w:val="clear" w:color="auto" w:fill="FFFFFF"/>
            <w:tcMar>
              <w:top w:w="0" w:type="dxa"/>
              <w:left w:w="0" w:type="dxa"/>
              <w:bottom w:w="0" w:type="dxa"/>
              <w:right w:w="0" w:type="dxa"/>
            </w:tcMar>
            <w:vAlign w:val="center"/>
          </w:tcPr>
          <w:p w14:paraId="3BDE0232" w14:textId="77777777" w:rsidR="00D72081" w:rsidRDefault="00D72081" w:rsidP="005F4416">
            <w:pPr>
              <w:spacing w:before="100" w:after="100"/>
              <w:ind w:left="100" w:right="100"/>
              <w:jc w:val="center"/>
              <w:rPr>
                <w:ins w:id="1718" w:author="Nicholas Fraser Brown" w:date="2022-01-28T21:25:00Z"/>
              </w:rPr>
            </w:pPr>
            <w:ins w:id="1719" w:author="Nicholas Fraser Brown" w:date="2022-01-28T21:25:00Z">
              <w:r>
                <w:rPr>
                  <w:rFonts w:ascii="Helvetica" w:eastAsia="Helvetica" w:hAnsi="Helvetica" w:cs="Helvetica"/>
                  <w:color w:val="000000"/>
                  <w:sz w:val="22"/>
                  <w:szCs w:val="22"/>
                </w:rPr>
                <w:t>1.12 (0.50 to 2.50)</w:t>
              </w:r>
            </w:ins>
          </w:p>
        </w:tc>
        <w:tc>
          <w:tcPr>
            <w:tcW w:w="1132" w:type="dxa"/>
            <w:shd w:val="clear" w:color="auto" w:fill="FFFFFF"/>
            <w:tcMar>
              <w:top w:w="0" w:type="dxa"/>
              <w:left w:w="0" w:type="dxa"/>
              <w:bottom w:w="0" w:type="dxa"/>
              <w:right w:w="0" w:type="dxa"/>
            </w:tcMar>
            <w:vAlign w:val="center"/>
          </w:tcPr>
          <w:p w14:paraId="4F06FCF3" w14:textId="77777777" w:rsidR="00D72081" w:rsidRDefault="00D72081" w:rsidP="005F4416">
            <w:pPr>
              <w:spacing w:before="100" w:after="100"/>
              <w:ind w:left="100" w:right="100"/>
              <w:jc w:val="center"/>
              <w:rPr>
                <w:ins w:id="1720" w:author="Nicholas Fraser Brown" w:date="2022-01-28T21:25:00Z"/>
              </w:rPr>
            </w:pPr>
            <w:ins w:id="1721" w:author="Nicholas Fraser Brown" w:date="2022-01-28T21:25:00Z">
              <w:r>
                <w:rPr>
                  <w:rFonts w:ascii="Helvetica" w:eastAsia="Helvetica" w:hAnsi="Helvetica" w:cs="Helvetica"/>
                  <w:color w:val="000000"/>
                  <w:sz w:val="22"/>
                  <w:szCs w:val="22"/>
                </w:rPr>
                <w:t>0.78</w:t>
              </w:r>
            </w:ins>
          </w:p>
        </w:tc>
      </w:tr>
      <w:tr w:rsidR="00D72081" w14:paraId="3255273D" w14:textId="77777777" w:rsidTr="005F4416">
        <w:trPr>
          <w:cantSplit/>
          <w:jc w:val="center"/>
          <w:ins w:id="1722" w:author="Nicholas Fraser Brown" w:date="2022-01-28T21:25:00Z"/>
        </w:trPr>
        <w:tc>
          <w:tcPr>
            <w:tcW w:w="4299" w:type="dxa"/>
            <w:shd w:val="clear" w:color="auto" w:fill="FFFFFF"/>
            <w:tcMar>
              <w:top w:w="0" w:type="dxa"/>
              <w:left w:w="0" w:type="dxa"/>
              <w:bottom w:w="0" w:type="dxa"/>
              <w:right w:w="0" w:type="dxa"/>
            </w:tcMar>
          </w:tcPr>
          <w:p w14:paraId="03213163" w14:textId="77777777" w:rsidR="00D72081" w:rsidRDefault="00D72081" w:rsidP="005F4416">
            <w:pPr>
              <w:spacing w:before="100" w:after="100"/>
              <w:ind w:left="100" w:right="100"/>
              <w:rPr>
                <w:ins w:id="1723" w:author="Nicholas Fraser Brown" w:date="2022-01-28T21:25:00Z"/>
              </w:rPr>
            </w:pPr>
            <w:ins w:id="1724" w:author="Nicholas Fraser Brown" w:date="2022-01-28T21:25:00Z">
              <w:r>
                <w:rPr>
                  <w:rFonts w:ascii="Helvetica" w:eastAsia="Helvetica" w:hAnsi="Helvetica" w:cs="Helvetica"/>
                  <w:color w:val="000000"/>
                  <w:sz w:val="22"/>
                  <w:szCs w:val="22"/>
                </w:rPr>
                <w:t>Cancer staging post radiotherapy</w:t>
              </w:r>
            </w:ins>
          </w:p>
        </w:tc>
        <w:tc>
          <w:tcPr>
            <w:tcW w:w="778" w:type="dxa"/>
            <w:shd w:val="clear" w:color="auto" w:fill="FFFFFF"/>
            <w:tcMar>
              <w:top w:w="0" w:type="dxa"/>
              <w:left w:w="0" w:type="dxa"/>
              <w:bottom w:w="0" w:type="dxa"/>
              <w:right w:w="0" w:type="dxa"/>
            </w:tcMar>
            <w:vAlign w:val="center"/>
          </w:tcPr>
          <w:p w14:paraId="2B7054A5" w14:textId="77777777" w:rsidR="00D72081" w:rsidRDefault="00D72081" w:rsidP="005F4416">
            <w:pPr>
              <w:spacing w:before="100" w:after="100"/>
              <w:ind w:left="100" w:right="100"/>
              <w:jc w:val="center"/>
              <w:rPr>
                <w:ins w:id="1725" w:author="Nicholas Fraser Brown" w:date="2022-01-28T21:25:00Z"/>
              </w:rPr>
            </w:pPr>
            <w:ins w:id="1726" w:author="Nicholas Fraser Brown" w:date="2022-01-28T21:25:00Z">
              <w:r>
                <w:rPr>
                  <w:rFonts w:ascii="Helvetica" w:eastAsia="Helvetica" w:hAnsi="Helvetica" w:cs="Helvetica"/>
                  <w:color w:val="000000"/>
                  <w:sz w:val="22"/>
                  <w:szCs w:val="22"/>
                </w:rPr>
                <w:t>133</w:t>
              </w:r>
            </w:ins>
          </w:p>
        </w:tc>
        <w:tc>
          <w:tcPr>
            <w:tcW w:w="2209" w:type="dxa"/>
            <w:shd w:val="clear" w:color="auto" w:fill="FFFFFF"/>
            <w:tcMar>
              <w:top w:w="0" w:type="dxa"/>
              <w:left w:w="0" w:type="dxa"/>
              <w:bottom w:w="0" w:type="dxa"/>
              <w:right w:w="0" w:type="dxa"/>
            </w:tcMar>
            <w:vAlign w:val="center"/>
          </w:tcPr>
          <w:p w14:paraId="0F6C01D5" w14:textId="77777777" w:rsidR="00D72081" w:rsidRDefault="00D72081" w:rsidP="005F4416">
            <w:pPr>
              <w:spacing w:before="100" w:after="100"/>
              <w:ind w:left="100" w:right="100"/>
              <w:jc w:val="center"/>
              <w:rPr>
                <w:ins w:id="1727" w:author="Nicholas Fraser Brown" w:date="2022-01-28T21:25:00Z"/>
              </w:rPr>
            </w:pPr>
          </w:p>
        </w:tc>
        <w:tc>
          <w:tcPr>
            <w:tcW w:w="1132" w:type="dxa"/>
            <w:shd w:val="clear" w:color="auto" w:fill="FFFFFF"/>
            <w:tcMar>
              <w:top w:w="0" w:type="dxa"/>
              <w:left w:w="0" w:type="dxa"/>
              <w:bottom w:w="0" w:type="dxa"/>
              <w:right w:w="0" w:type="dxa"/>
            </w:tcMar>
            <w:vAlign w:val="center"/>
          </w:tcPr>
          <w:p w14:paraId="3D8F0239" w14:textId="77777777" w:rsidR="00D72081" w:rsidRDefault="00D72081" w:rsidP="005F4416">
            <w:pPr>
              <w:spacing w:before="100" w:after="100"/>
              <w:ind w:left="100" w:right="100"/>
              <w:jc w:val="center"/>
              <w:rPr>
                <w:ins w:id="1728" w:author="Nicholas Fraser Brown" w:date="2022-01-28T21:25:00Z"/>
              </w:rPr>
            </w:pPr>
          </w:p>
        </w:tc>
      </w:tr>
      <w:tr w:rsidR="00D72081" w14:paraId="16165DC4" w14:textId="77777777" w:rsidTr="005F4416">
        <w:trPr>
          <w:cantSplit/>
          <w:jc w:val="center"/>
          <w:ins w:id="1729" w:author="Nicholas Fraser Brown" w:date="2022-01-28T21:25:00Z"/>
        </w:trPr>
        <w:tc>
          <w:tcPr>
            <w:tcW w:w="4299" w:type="dxa"/>
            <w:shd w:val="clear" w:color="auto" w:fill="FFFFFF"/>
            <w:tcMar>
              <w:top w:w="0" w:type="dxa"/>
              <w:left w:w="0" w:type="dxa"/>
              <w:bottom w:w="0" w:type="dxa"/>
              <w:right w:w="0" w:type="dxa"/>
            </w:tcMar>
          </w:tcPr>
          <w:p w14:paraId="07CF2388" w14:textId="77777777" w:rsidR="00D72081" w:rsidRDefault="00D72081" w:rsidP="005F4416">
            <w:pPr>
              <w:spacing w:before="100" w:after="100"/>
              <w:ind w:left="300" w:right="100"/>
              <w:rPr>
                <w:ins w:id="1730" w:author="Nicholas Fraser Brown" w:date="2022-01-28T21:25:00Z"/>
              </w:rPr>
            </w:pPr>
            <w:ins w:id="1731" w:author="Nicholas Fraser Brown" w:date="2022-01-28T21:25:00Z">
              <w:r>
                <w:rPr>
                  <w:rFonts w:ascii="Helvetica" w:eastAsia="Helvetica" w:hAnsi="Helvetica" w:cs="Helvetica"/>
                  <w:color w:val="000000"/>
                  <w:sz w:val="22"/>
                  <w:szCs w:val="22"/>
                </w:rPr>
                <w:t>stage_3</w:t>
              </w:r>
            </w:ins>
          </w:p>
        </w:tc>
        <w:tc>
          <w:tcPr>
            <w:tcW w:w="778" w:type="dxa"/>
            <w:shd w:val="clear" w:color="auto" w:fill="FFFFFF"/>
            <w:tcMar>
              <w:top w:w="0" w:type="dxa"/>
              <w:left w:w="0" w:type="dxa"/>
              <w:bottom w:w="0" w:type="dxa"/>
              <w:right w:w="0" w:type="dxa"/>
            </w:tcMar>
            <w:vAlign w:val="center"/>
          </w:tcPr>
          <w:p w14:paraId="3092E01D" w14:textId="77777777" w:rsidR="00D72081" w:rsidRDefault="00D72081" w:rsidP="005F4416">
            <w:pPr>
              <w:spacing w:before="100" w:after="100"/>
              <w:ind w:left="100" w:right="100"/>
              <w:jc w:val="center"/>
              <w:rPr>
                <w:ins w:id="1732" w:author="Nicholas Fraser Brown" w:date="2022-01-28T21:25:00Z"/>
              </w:rPr>
            </w:pPr>
          </w:p>
        </w:tc>
        <w:tc>
          <w:tcPr>
            <w:tcW w:w="2209" w:type="dxa"/>
            <w:shd w:val="clear" w:color="auto" w:fill="FFFFFF"/>
            <w:tcMar>
              <w:top w:w="0" w:type="dxa"/>
              <w:left w:w="0" w:type="dxa"/>
              <w:bottom w:w="0" w:type="dxa"/>
              <w:right w:w="0" w:type="dxa"/>
            </w:tcMar>
            <w:vAlign w:val="center"/>
          </w:tcPr>
          <w:p w14:paraId="0DAC8BDC" w14:textId="77777777" w:rsidR="00D72081" w:rsidRDefault="00D72081" w:rsidP="005F4416">
            <w:pPr>
              <w:spacing w:before="100" w:after="100"/>
              <w:ind w:left="100" w:right="100"/>
              <w:jc w:val="center"/>
              <w:rPr>
                <w:ins w:id="1733" w:author="Nicholas Fraser Brown" w:date="2022-01-28T21:25:00Z"/>
              </w:rPr>
            </w:pPr>
            <w:ins w:id="1734" w:author="Nicholas Fraser Brown" w:date="2022-01-28T21:25:00Z">
              <w:r>
                <w:rPr>
                  <w:rFonts w:ascii="Helvetica" w:eastAsia="Helvetica" w:hAnsi="Helvetica" w:cs="Helvetica"/>
                  <w:color w:val="000000"/>
                  <w:sz w:val="22"/>
                  <w:szCs w:val="22"/>
                </w:rPr>
                <w:t>—</w:t>
              </w:r>
            </w:ins>
          </w:p>
        </w:tc>
        <w:tc>
          <w:tcPr>
            <w:tcW w:w="1132" w:type="dxa"/>
            <w:shd w:val="clear" w:color="auto" w:fill="FFFFFF"/>
            <w:tcMar>
              <w:top w:w="0" w:type="dxa"/>
              <w:left w:w="0" w:type="dxa"/>
              <w:bottom w:w="0" w:type="dxa"/>
              <w:right w:w="0" w:type="dxa"/>
            </w:tcMar>
            <w:vAlign w:val="center"/>
          </w:tcPr>
          <w:p w14:paraId="2F7E29CD" w14:textId="77777777" w:rsidR="00D72081" w:rsidRDefault="00D72081" w:rsidP="005F4416">
            <w:pPr>
              <w:spacing w:before="100" w:after="100"/>
              <w:ind w:left="100" w:right="100"/>
              <w:jc w:val="center"/>
              <w:rPr>
                <w:ins w:id="1735" w:author="Nicholas Fraser Brown" w:date="2022-01-28T21:25:00Z"/>
              </w:rPr>
            </w:pPr>
          </w:p>
        </w:tc>
      </w:tr>
      <w:tr w:rsidR="00D72081" w14:paraId="47F2EAD7" w14:textId="77777777" w:rsidTr="005F4416">
        <w:trPr>
          <w:cantSplit/>
          <w:jc w:val="center"/>
          <w:ins w:id="1736" w:author="Nicholas Fraser Brown" w:date="2022-01-28T21:25:00Z"/>
        </w:trPr>
        <w:tc>
          <w:tcPr>
            <w:tcW w:w="4299" w:type="dxa"/>
            <w:shd w:val="clear" w:color="auto" w:fill="FFFFFF"/>
            <w:tcMar>
              <w:top w:w="0" w:type="dxa"/>
              <w:left w:w="0" w:type="dxa"/>
              <w:bottom w:w="0" w:type="dxa"/>
              <w:right w:w="0" w:type="dxa"/>
            </w:tcMar>
          </w:tcPr>
          <w:p w14:paraId="7317D5D5" w14:textId="77777777" w:rsidR="00D72081" w:rsidRDefault="00D72081" w:rsidP="005F4416">
            <w:pPr>
              <w:spacing w:before="100" w:after="100"/>
              <w:ind w:left="300" w:right="100"/>
              <w:rPr>
                <w:ins w:id="1737" w:author="Nicholas Fraser Brown" w:date="2022-01-28T21:25:00Z"/>
              </w:rPr>
            </w:pPr>
            <w:ins w:id="1738" w:author="Nicholas Fraser Brown" w:date="2022-01-28T21:25:00Z">
              <w:r>
                <w:rPr>
                  <w:rFonts w:ascii="Helvetica" w:eastAsia="Helvetica" w:hAnsi="Helvetica" w:cs="Helvetica"/>
                  <w:color w:val="000000"/>
                  <w:sz w:val="22"/>
                  <w:szCs w:val="22"/>
                </w:rPr>
                <w:t>stage_0</w:t>
              </w:r>
            </w:ins>
          </w:p>
        </w:tc>
        <w:tc>
          <w:tcPr>
            <w:tcW w:w="778" w:type="dxa"/>
            <w:shd w:val="clear" w:color="auto" w:fill="FFFFFF"/>
            <w:tcMar>
              <w:top w:w="0" w:type="dxa"/>
              <w:left w:w="0" w:type="dxa"/>
              <w:bottom w:w="0" w:type="dxa"/>
              <w:right w:w="0" w:type="dxa"/>
            </w:tcMar>
            <w:vAlign w:val="center"/>
          </w:tcPr>
          <w:p w14:paraId="74733DF8" w14:textId="77777777" w:rsidR="00D72081" w:rsidRDefault="00D72081" w:rsidP="005F4416">
            <w:pPr>
              <w:spacing w:before="100" w:after="100"/>
              <w:ind w:left="100" w:right="100"/>
              <w:jc w:val="center"/>
              <w:rPr>
                <w:ins w:id="1739" w:author="Nicholas Fraser Brown" w:date="2022-01-28T21:25:00Z"/>
              </w:rPr>
            </w:pPr>
          </w:p>
        </w:tc>
        <w:tc>
          <w:tcPr>
            <w:tcW w:w="2209" w:type="dxa"/>
            <w:shd w:val="clear" w:color="auto" w:fill="FFFFFF"/>
            <w:tcMar>
              <w:top w:w="0" w:type="dxa"/>
              <w:left w:w="0" w:type="dxa"/>
              <w:bottom w:w="0" w:type="dxa"/>
              <w:right w:w="0" w:type="dxa"/>
            </w:tcMar>
            <w:vAlign w:val="center"/>
          </w:tcPr>
          <w:p w14:paraId="041D3B06" w14:textId="77777777" w:rsidR="00D72081" w:rsidRDefault="00D72081" w:rsidP="005F4416">
            <w:pPr>
              <w:spacing w:before="100" w:after="100"/>
              <w:ind w:left="100" w:right="100"/>
              <w:jc w:val="center"/>
              <w:rPr>
                <w:ins w:id="1740" w:author="Nicholas Fraser Brown" w:date="2022-01-28T21:25:00Z"/>
              </w:rPr>
            </w:pPr>
            <w:ins w:id="1741" w:author="Nicholas Fraser Brown" w:date="2022-01-28T21:25:00Z">
              <w:r>
                <w:rPr>
                  <w:rFonts w:ascii="Helvetica" w:eastAsia="Helvetica" w:hAnsi="Helvetica" w:cs="Helvetica"/>
                  <w:color w:val="000000"/>
                  <w:sz w:val="22"/>
                  <w:szCs w:val="22"/>
                </w:rPr>
                <w:t>1.08 (0.14 to 8.30)</w:t>
              </w:r>
            </w:ins>
          </w:p>
        </w:tc>
        <w:tc>
          <w:tcPr>
            <w:tcW w:w="1132" w:type="dxa"/>
            <w:shd w:val="clear" w:color="auto" w:fill="FFFFFF"/>
            <w:tcMar>
              <w:top w:w="0" w:type="dxa"/>
              <w:left w:w="0" w:type="dxa"/>
              <w:bottom w:w="0" w:type="dxa"/>
              <w:right w:w="0" w:type="dxa"/>
            </w:tcMar>
            <w:vAlign w:val="center"/>
          </w:tcPr>
          <w:p w14:paraId="706E0641" w14:textId="77777777" w:rsidR="00D72081" w:rsidRDefault="00D72081" w:rsidP="005F4416">
            <w:pPr>
              <w:spacing w:before="100" w:after="100"/>
              <w:ind w:left="100" w:right="100"/>
              <w:jc w:val="center"/>
              <w:rPr>
                <w:ins w:id="1742" w:author="Nicholas Fraser Brown" w:date="2022-01-28T21:25:00Z"/>
              </w:rPr>
            </w:pPr>
            <w:ins w:id="1743" w:author="Nicholas Fraser Brown" w:date="2022-01-28T21:25:00Z">
              <w:r>
                <w:rPr>
                  <w:rFonts w:ascii="Helvetica" w:eastAsia="Helvetica" w:hAnsi="Helvetica" w:cs="Helvetica"/>
                  <w:color w:val="000000"/>
                  <w:sz w:val="22"/>
                  <w:szCs w:val="22"/>
                </w:rPr>
                <w:t>0.94</w:t>
              </w:r>
            </w:ins>
          </w:p>
        </w:tc>
      </w:tr>
      <w:tr w:rsidR="00D72081" w14:paraId="178C0A73" w14:textId="77777777" w:rsidTr="005F4416">
        <w:trPr>
          <w:cantSplit/>
          <w:jc w:val="center"/>
          <w:ins w:id="1744" w:author="Nicholas Fraser Brown" w:date="2022-01-28T21:25:00Z"/>
        </w:trPr>
        <w:tc>
          <w:tcPr>
            <w:tcW w:w="4299" w:type="dxa"/>
            <w:shd w:val="clear" w:color="auto" w:fill="FFFFFF"/>
            <w:tcMar>
              <w:top w:w="0" w:type="dxa"/>
              <w:left w:w="0" w:type="dxa"/>
              <w:bottom w:w="0" w:type="dxa"/>
              <w:right w:w="0" w:type="dxa"/>
            </w:tcMar>
          </w:tcPr>
          <w:p w14:paraId="4D28246E" w14:textId="77777777" w:rsidR="00D72081" w:rsidRDefault="00D72081" w:rsidP="005F4416">
            <w:pPr>
              <w:spacing w:before="100" w:after="100"/>
              <w:ind w:left="300" w:right="100"/>
              <w:rPr>
                <w:ins w:id="1745" w:author="Nicholas Fraser Brown" w:date="2022-01-28T21:25:00Z"/>
              </w:rPr>
            </w:pPr>
            <w:ins w:id="1746" w:author="Nicholas Fraser Brown" w:date="2022-01-28T21:25:00Z">
              <w:r>
                <w:rPr>
                  <w:rFonts w:ascii="Helvetica" w:eastAsia="Helvetica" w:hAnsi="Helvetica" w:cs="Helvetica"/>
                  <w:color w:val="000000"/>
                  <w:sz w:val="22"/>
                  <w:szCs w:val="22"/>
                </w:rPr>
                <w:t>stage_1</w:t>
              </w:r>
            </w:ins>
          </w:p>
        </w:tc>
        <w:tc>
          <w:tcPr>
            <w:tcW w:w="778" w:type="dxa"/>
            <w:shd w:val="clear" w:color="auto" w:fill="FFFFFF"/>
            <w:tcMar>
              <w:top w:w="0" w:type="dxa"/>
              <w:left w:w="0" w:type="dxa"/>
              <w:bottom w:w="0" w:type="dxa"/>
              <w:right w:w="0" w:type="dxa"/>
            </w:tcMar>
            <w:vAlign w:val="center"/>
          </w:tcPr>
          <w:p w14:paraId="180A6023" w14:textId="77777777" w:rsidR="00D72081" w:rsidRDefault="00D72081" w:rsidP="005F4416">
            <w:pPr>
              <w:spacing w:before="100" w:after="100"/>
              <w:ind w:left="100" w:right="100"/>
              <w:jc w:val="center"/>
              <w:rPr>
                <w:ins w:id="1747" w:author="Nicholas Fraser Brown" w:date="2022-01-28T21:25:00Z"/>
              </w:rPr>
            </w:pPr>
          </w:p>
        </w:tc>
        <w:tc>
          <w:tcPr>
            <w:tcW w:w="2209" w:type="dxa"/>
            <w:shd w:val="clear" w:color="auto" w:fill="FFFFFF"/>
            <w:tcMar>
              <w:top w:w="0" w:type="dxa"/>
              <w:left w:w="0" w:type="dxa"/>
              <w:bottom w:w="0" w:type="dxa"/>
              <w:right w:w="0" w:type="dxa"/>
            </w:tcMar>
            <w:vAlign w:val="center"/>
          </w:tcPr>
          <w:p w14:paraId="6116DFD3" w14:textId="77777777" w:rsidR="00D72081" w:rsidRDefault="00D72081" w:rsidP="005F4416">
            <w:pPr>
              <w:spacing w:before="100" w:after="100"/>
              <w:ind w:left="100" w:right="100"/>
              <w:jc w:val="center"/>
              <w:rPr>
                <w:ins w:id="1748" w:author="Nicholas Fraser Brown" w:date="2022-01-28T21:25:00Z"/>
              </w:rPr>
            </w:pPr>
            <w:ins w:id="1749" w:author="Nicholas Fraser Brown" w:date="2022-01-28T21:25:00Z">
              <w:r>
                <w:rPr>
                  <w:rFonts w:ascii="Helvetica" w:eastAsia="Helvetica" w:hAnsi="Helvetica" w:cs="Helvetica"/>
                  <w:color w:val="000000"/>
                  <w:sz w:val="22"/>
                  <w:szCs w:val="22"/>
                </w:rPr>
                <w:t>0.86 (0.30 to 2.44)</w:t>
              </w:r>
            </w:ins>
          </w:p>
        </w:tc>
        <w:tc>
          <w:tcPr>
            <w:tcW w:w="1132" w:type="dxa"/>
            <w:shd w:val="clear" w:color="auto" w:fill="FFFFFF"/>
            <w:tcMar>
              <w:top w:w="0" w:type="dxa"/>
              <w:left w:w="0" w:type="dxa"/>
              <w:bottom w:w="0" w:type="dxa"/>
              <w:right w:w="0" w:type="dxa"/>
            </w:tcMar>
            <w:vAlign w:val="center"/>
          </w:tcPr>
          <w:p w14:paraId="45959BEF" w14:textId="77777777" w:rsidR="00D72081" w:rsidRDefault="00D72081" w:rsidP="005F4416">
            <w:pPr>
              <w:spacing w:before="100" w:after="100"/>
              <w:ind w:left="100" w:right="100"/>
              <w:jc w:val="center"/>
              <w:rPr>
                <w:ins w:id="1750" w:author="Nicholas Fraser Brown" w:date="2022-01-28T21:25:00Z"/>
              </w:rPr>
            </w:pPr>
            <w:ins w:id="1751" w:author="Nicholas Fraser Brown" w:date="2022-01-28T21:25:00Z">
              <w:r>
                <w:rPr>
                  <w:rFonts w:ascii="Helvetica" w:eastAsia="Helvetica" w:hAnsi="Helvetica" w:cs="Helvetica"/>
                  <w:color w:val="000000"/>
                  <w:sz w:val="22"/>
                  <w:szCs w:val="22"/>
                </w:rPr>
                <w:t>0.77</w:t>
              </w:r>
            </w:ins>
          </w:p>
        </w:tc>
      </w:tr>
      <w:tr w:rsidR="00D72081" w14:paraId="1897E453" w14:textId="77777777" w:rsidTr="005F4416">
        <w:trPr>
          <w:cantSplit/>
          <w:jc w:val="center"/>
          <w:ins w:id="1752" w:author="Nicholas Fraser Brown" w:date="2022-01-28T21:25:00Z"/>
        </w:trPr>
        <w:tc>
          <w:tcPr>
            <w:tcW w:w="4299" w:type="dxa"/>
            <w:shd w:val="clear" w:color="auto" w:fill="FFFFFF"/>
            <w:tcMar>
              <w:top w:w="0" w:type="dxa"/>
              <w:left w:w="0" w:type="dxa"/>
              <w:bottom w:w="0" w:type="dxa"/>
              <w:right w:w="0" w:type="dxa"/>
            </w:tcMar>
          </w:tcPr>
          <w:p w14:paraId="7279A375" w14:textId="77777777" w:rsidR="00D72081" w:rsidRDefault="00D72081" w:rsidP="005F4416">
            <w:pPr>
              <w:spacing w:before="100" w:after="100"/>
              <w:ind w:left="300" w:right="100"/>
              <w:rPr>
                <w:ins w:id="1753" w:author="Nicholas Fraser Brown" w:date="2022-01-28T21:25:00Z"/>
              </w:rPr>
            </w:pPr>
            <w:ins w:id="1754" w:author="Nicholas Fraser Brown" w:date="2022-01-28T21:25:00Z">
              <w:r>
                <w:rPr>
                  <w:rFonts w:ascii="Helvetica" w:eastAsia="Helvetica" w:hAnsi="Helvetica" w:cs="Helvetica"/>
                  <w:color w:val="000000"/>
                  <w:sz w:val="22"/>
                  <w:szCs w:val="22"/>
                </w:rPr>
                <w:t>stage_2</w:t>
              </w:r>
            </w:ins>
          </w:p>
        </w:tc>
        <w:tc>
          <w:tcPr>
            <w:tcW w:w="778" w:type="dxa"/>
            <w:shd w:val="clear" w:color="auto" w:fill="FFFFFF"/>
            <w:tcMar>
              <w:top w:w="0" w:type="dxa"/>
              <w:left w:w="0" w:type="dxa"/>
              <w:bottom w:w="0" w:type="dxa"/>
              <w:right w:w="0" w:type="dxa"/>
            </w:tcMar>
            <w:vAlign w:val="center"/>
          </w:tcPr>
          <w:p w14:paraId="3F80BCDC" w14:textId="77777777" w:rsidR="00D72081" w:rsidRDefault="00D72081" w:rsidP="005F4416">
            <w:pPr>
              <w:spacing w:before="100" w:after="100"/>
              <w:ind w:left="100" w:right="100"/>
              <w:jc w:val="center"/>
              <w:rPr>
                <w:ins w:id="1755" w:author="Nicholas Fraser Brown" w:date="2022-01-28T21:25:00Z"/>
              </w:rPr>
            </w:pPr>
          </w:p>
        </w:tc>
        <w:tc>
          <w:tcPr>
            <w:tcW w:w="2209" w:type="dxa"/>
            <w:shd w:val="clear" w:color="auto" w:fill="FFFFFF"/>
            <w:tcMar>
              <w:top w:w="0" w:type="dxa"/>
              <w:left w:w="0" w:type="dxa"/>
              <w:bottom w:w="0" w:type="dxa"/>
              <w:right w:w="0" w:type="dxa"/>
            </w:tcMar>
            <w:vAlign w:val="center"/>
          </w:tcPr>
          <w:p w14:paraId="48DA196A" w14:textId="77777777" w:rsidR="00D72081" w:rsidRDefault="00D72081" w:rsidP="005F4416">
            <w:pPr>
              <w:spacing w:before="100" w:after="100"/>
              <w:ind w:left="100" w:right="100"/>
              <w:jc w:val="center"/>
              <w:rPr>
                <w:ins w:id="1756" w:author="Nicholas Fraser Brown" w:date="2022-01-28T21:25:00Z"/>
              </w:rPr>
            </w:pPr>
            <w:ins w:id="1757" w:author="Nicholas Fraser Brown" w:date="2022-01-28T21:25:00Z">
              <w:r>
                <w:rPr>
                  <w:rFonts w:ascii="Helvetica" w:eastAsia="Helvetica" w:hAnsi="Helvetica" w:cs="Helvetica"/>
                  <w:color w:val="000000"/>
                  <w:sz w:val="22"/>
                  <w:szCs w:val="22"/>
                </w:rPr>
                <w:t>0.69 (0.28 to 1.69)</w:t>
              </w:r>
            </w:ins>
          </w:p>
        </w:tc>
        <w:tc>
          <w:tcPr>
            <w:tcW w:w="1132" w:type="dxa"/>
            <w:shd w:val="clear" w:color="auto" w:fill="FFFFFF"/>
            <w:tcMar>
              <w:top w:w="0" w:type="dxa"/>
              <w:left w:w="0" w:type="dxa"/>
              <w:bottom w:w="0" w:type="dxa"/>
              <w:right w:w="0" w:type="dxa"/>
            </w:tcMar>
            <w:vAlign w:val="center"/>
          </w:tcPr>
          <w:p w14:paraId="720DDB03" w14:textId="77777777" w:rsidR="00D72081" w:rsidRDefault="00D72081" w:rsidP="005F4416">
            <w:pPr>
              <w:spacing w:before="100" w:after="100"/>
              <w:ind w:left="100" w:right="100"/>
              <w:jc w:val="center"/>
              <w:rPr>
                <w:ins w:id="1758" w:author="Nicholas Fraser Brown" w:date="2022-01-28T21:25:00Z"/>
              </w:rPr>
            </w:pPr>
            <w:ins w:id="1759" w:author="Nicholas Fraser Brown" w:date="2022-01-28T21:25:00Z">
              <w:r>
                <w:rPr>
                  <w:rFonts w:ascii="Helvetica" w:eastAsia="Helvetica" w:hAnsi="Helvetica" w:cs="Helvetica"/>
                  <w:color w:val="000000"/>
                  <w:sz w:val="22"/>
                  <w:szCs w:val="22"/>
                </w:rPr>
                <w:t>0.42</w:t>
              </w:r>
            </w:ins>
          </w:p>
        </w:tc>
      </w:tr>
      <w:tr w:rsidR="00D72081" w14:paraId="4497753B" w14:textId="77777777" w:rsidTr="005F4416">
        <w:trPr>
          <w:cantSplit/>
          <w:jc w:val="center"/>
          <w:ins w:id="1760" w:author="Nicholas Fraser Brown" w:date="2022-01-28T21:25:00Z"/>
        </w:trPr>
        <w:tc>
          <w:tcPr>
            <w:tcW w:w="4299" w:type="dxa"/>
            <w:tcBorders>
              <w:bottom w:val="single" w:sz="8" w:space="0" w:color="000000"/>
            </w:tcBorders>
            <w:shd w:val="clear" w:color="auto" w:fill="FFFFFF"/>
            <w:tcMar>
              <w:top w:w="0" w:type="dxa"/>
              <w:left w:w="0" w:type="dxa"/>
              <w:bottom w:w="0" w:type="dxa"/>
              <w:right w:w="0" w:type="dxa"/>
            </w:tcMar>
          </w:tcPr>
          <w:p w14:paraId="161EFCBA" w14:textId="77777777" w:rsidR="00D72081" w:rsidRDefault="00D72081" w:rsidP="005F4416">
            <w:pPr>
              <w:spacing w:before="100" w:after="100"/>
              <w:ind w:left="300" w:right="100"/>
              <w:rPr>
                <w:ins w:id="1761" w:author="Nicholas Fraser Brown" w:date="2022-01-28T21:25:00Z"/>
              </w:rPr>
            </w:pPr>
            <w:ins w:id="1762" w:author="Nicholas Fraser Brown" w:date="2022-01-28T21:25:00Z">
              <w:r>
                <w:rPr>
                  <w:rFonts w:ascii="Helvetica" w:eastAsia="Helvetica" w:hAnsi="Helvetica" w:cs="Helvetica"/>
                  <w:color w:val="000000"/>
                  <w:sz w:val="22"/>
                  <w:szCs w:val="22"/>
                </w:rPr>
                <w:t>stage_4</w:t>
              </w:r>
            </w:ins>
          </w:p>
        </w:tc>
        <w:tc>
          <w:tcPr>
            <w:tcW w:w="778" w:type="dxa"/>
            <w:tcBorders>
              <w:bottom w:val="single" w:sz="8" w:space="0" w:color="000000"/>
            </w:tcBorders>
            <w:shd w:val="clear" w:color="auto" w:fill="FFFFFF"/>
            <w:tcMar>
              <w:top w:w="0" w:type="dxa"/>
              <w:left w:w="0" w:type="dxa"/>
              <w:bottom w:w="0" w:type="dxa"/>
              <w:right w:w="0" w:type="dxa"/>
            </w:tcMar>
            <w:vAlign w:val="center"/>
          </w:tcPr>
          <w:p w14:paraId="3DD2245E" w14:textId="77777777" w:rsidR="00D72081" w:rsidRDefault="00D72081" w:rsidP="005F4416">
            <w:pPr>
              <w:spacing w:before="100" w:after="100"/>
              <w:ind w:left="100" w:right="100"/>
              <w:jc w:val="center"/>
              <w:rPr>
                <w:ins w:id="1763" w:author="Nicholas Fraser Brown" w:date="2022-01-28T21:25:00Z"/>
              </w:rPr>
            </w:pPr>
          </w:p>
        </w:tc>
        <w:tc>
          <w:tcPr>
            <w:tcW w:w="2209" w:type="dxa"/>
            <w:tcBorders>
              <w:bottom w:val="single" w:sz="8" w:space="0" w:color="000000"/>
            </w:tcBorders>
            <w:shd w:val="clear" w:color="auto" w:fill="FFFFFF"/>
            <w:tcMar>
              <w:top w:w="0" w:type="dxa"/>
              <w:left w:w="0" w:type="dxa"/>
              <w:bottom w:w="0" w:type="dxa"/>
              <w:right w:w="0" w:type="dxa"/>
            </w:tcMar>
            <w:vAlign w:val="center"/>
          </w:tcPr>
          <w:p w14:paraId="41C9F7D9" w14:textId="77777777" w:rsidR="00D72081" w:rsidRDefault="00D72081" w:rsidP="005F4416">
            <w:pPr>
              <w:spacing w:before="100" w:after="100"/>
              <w:ind w:left="100" w:right="100"/>
              <w:jc w:val="center"/>
              <w:rPr>
                <w:ins w:id="1764" w:author="Nicholas Fraser Brown" w:date="2022-01-28T21:25:00Z"/>
              </w:rPr>
            </w:pPr>
            <w:ins w:id="1765" w:author="Nicholas Fraser Brown" w:date="2022-01-28T21:25:00Z">
              <w:r>
                <w:rPr>
                  <w:rFonts w:ascii="Helvetica" w:eastAsia="Helvetica" w:hAnsi="Helvetica" w:cs="Helvetica"/>
                  <w:color w:val="000000"/>
                  <w:sz w:val="22"/>
                  <w:szCs w:val="22"/>
                </w:rPr>
                <w:t>0.00 (0.00 to Inf)</w:t>
              </w:r>
            </w:ins>
          </w:p>
        </w:tc>
        <w:tc>
          <w:tcPr>
            <w:tcW w:w="1132" w:type="dxa"/>
            <w:tcBorders>
              <w:bottom w:val="single" w:sz="8" w:space="0" w:color="000000"/>
            </w:tcBorders>
            <w:shd w:val="clear" w:color="auto" w:fill="FFFFFF"/>
            <w:tcMar>
              <w:top w:w="0" w:type="dxa"/>
              <w:left w:w="0" w:type="dxa"/>
              <w:bottom w:w="0" w:type="dxa"/>
              <w:right w:w="0" w:type="dxa"/>
            </w:tcMar>
            <w:vAlign w:val="center"/>
          </w:tcPr>
          <w:p w14:paraId="7C362788" w14:textId="77777777" w:rsidR="00D72081" w:rsidRDefault="00D72081" w:rsidP="005F4416">
            <w:pPr>
              <w:spacing w:before="100" w:after="100"/>
              <w:ind w:left="100" w:right="100"/>
              <w:jc w:val="center"/>
              <w:rPr>
                <w:ins w:id="1766" w:author="Nicholas Fraser Brown" w:date="2022-01-28T21:25:00Z"/>
              </w:rPr>
            </w:pPr>
            <w:ins w:id="1767" w:author="Nicholas Fraser Brown" w:date="2022-01-28T21:25:00Z">
              <w:r>
                <w:rPr>
                  <w:rFonts w:ascii="Helvetica" w:eastAsia="Helvetica" w:hAnsi="Helvetica" w:cs="Helvetica"/>
                  <w:color w:val="000000"/>
                  <w:sz w:val="22"/>
                  <w:szCs w:val="22"/>
                </w:rPr>
                <w:t>&gt;0.99</w:t>
              </w:r>
            </w:ins>
          </w:p>
        </w:tc>
      </w:tr>
      <w:tr w:rsidR="00D72081" w14:paraId="2236F158" w14:textId="77777777" w:rsidTr="005F4416">
        <w:trPr>
          <w:cantSplit/>
          <w:jc w:val="center"/>
          <w:ins w:id="1768" w:author="Nicholas Fraser Brown" w:date="2022-01-28T21:25:00Z"/>
        </w:trPr>
        <w:tc>
          <w:tcPr>
            <w:tcW w:w="8418" w:type="dxa"/>
            <w:gridSpan w:val="4"/>
            <w:shd w:val="clear" w:color="auto" w:fill="FFFFFF"/>
            <w:tcMar>
              <w:top w:w="0" w:type="dxa"/>
              <w:left w:w="0" w:type="dxa"/>
              <w:bottom w:w="0" w:type="dxa"/>
              <w:right w:w="0" w:type="dxa"/>
            </w:tcMar>
            <w:vAlign w:val="center"/>
          </w:tcPr>
          <w:p w14:paraId="017936C6" w14:textId="77777777" w:rsidR="00D72081" w:rsidRDefault="00D72081" w:rsidP="005F4416">
            <w:pPr>
              <w:spacing w:before="100" w:after="100"/>
              <w:ind w:left="100" w:right="100"/>
              <w:rPr>
                <w:ins w:id="1769" w:author="Nicholas Fraser Brown" w:date="2022-01-28T21:25:00Z"/>
              </w:rPr>
            </w:pPr>
            <w:ins w:id="1770" w:author="Nicholas Fraser Brown" w:date="2022-01-28T21:25:00Z">
              <w:r>
                <w:rPr>
                  <w:rFonts w:ascii="Helvetica" w:eastAsia="Helvetica" w:hAnsi="Helvetica" w:cs="Helvetica"/>
                  <w:color w:val="000000"/>
                  <w:sz w:val="22"/>
                  <w:szCs w:val="22"/>
                  <w:vertAlign w:val="superscript"/>
                </w:rPr>
                <w:t>1</w:t>
              </w:r>
              <w:r>
                <w:rPr>
                  <w:rFonts w:ascii="Helvetica" w:eastAsia="Helvetica" w:hAnsi="Helvetica" w:cs="Helvetica"/>
                  <w:color w:val="000000"/>
                  <w:sz w:val="22"/>
                  <w:szCs w:val="22"/>
                </w:rPr>
                <w:t>HR = Hazard Ratio, CI = Confidence Interval</w:t>
              </w:r>
            </w:ins>
          </w:p>
        </w:tc>
      </w:tr>
    </w:tbl>
    <w:p w14:paraId="5E493947" w14:textId="3A274657" w:rsidR="00F45144" w:rsidRDefault="00F45144" w:rsidP="00F45144">
      <w:pPr>
        <w:spacing w:line="360" w:lineRule="auto"/>
      </w:pPr>
    </w:p>
    <w:p w14:paraId="0FC24084" w14:textId="2A31B151" w:rsidR="00F45144" w:rsidRDefault="00F45144" w:rsidP="00F45144">
      <w:pPr>
        <w:spacing w:line="360" w:lineRule="auto"/>
      </w:pPr>
    </w:p>
    <w:p w14:paraId="4F6C2E17" w14:textId="04311501" w:rsidR="00F45144" w:rsidRDefault="00F45144" w:rsidP="00F45144">
      <w:pPr>
        <w:spacing w:line="360" w:lineRule="auto"/>
      </w:pPr>
    </w:p>
    <w:p w14:paraId="69FF895F" w14:textId="0B4602B1" w:rsidR="00F45144" w:rsidRDefault="00F45144" w:rsidP="00F45144">
      <w:pPr>
        <w:spacing w:line="360" w:lineRule="auto"/>
      </w:pPr>
    </w:p>
    <w:p w14:paraId="17E1F979" w14:textId="4175F63E" w:rsidR="00F45144" w:rsidRPr="00F45144" w:rsidRDefault="00F45144" w:rsidP="00F45144">
      <w:pPr>
        <w:spacing w:line="360" w:lineRule="auto"/>
        <w:rPr>
          <w:b/>
        </w:rPr>
      </w:pPr>
      <w:r w:rsidRPr="00F45144">
        <w:rPr>
          <w:b/>
        </w:rPr>
        <w:t>Discussion-  TBC</w:t>
      </w:r>
    </w:p>
    <w:p w14:paraId="68974ECF" w14:textId="0FB745E6" w:rsidR="00F45144" w:rsidRDefault="00F45144" w:rsidP="00F45144">
      <w:pPr>
        <w:spacing w:line="360" w:lineRule="auto"/>
      </w:pPr>
    </w:p>
    <w:p w14:paraId="05015536" w14:textId="1F2EA520" w:rsidR="00F45144" w:rsidRDefault="00F45144" w:rsidP="00F45144">
      <w:pPr>
        <w:spacing w:line="360" w:lineRule="auto"/>
      </w:pPr>
    </w:p>
    <w:p w14:paraId="5B81926B" w14:textId="14DAEBE4" w:rsidR="00F45144" w:rsidRDefault="00F45144" w:rsidP="00F45144">
      <w:pPr>
        <w:spacing w:line="360" w:lineRule="auto"/>
      </w:pPr>
    </w:p>
    <w:p w14:paraId="2D983537" w14:textId="77777777" w:rsidR="00F45144" w:rsidRDefault="00F45144" w:rsidP="00F45144">
      <w:pPr>
        <w:spacing w:line="360" w:lineRule="auto"/>
      </w:pPr>
    </w:p>
    <w:p w14:paraId="7649F441" w14:textId="77777777" w:rsidR="00F45144" w:rsidRDefault="00F45144"/>
    <w:sectPr w:rsidR="00F45144" w:rsidSect="009157E7">
      <w:endnotePr>
        <w:numFmt w:val="decimal"/>
      </w:endnotePr>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5" w:author="Nicholas Fraser Brown" w:date="2022-01-28T20:19:00Z" w:initials="NFB">
    <w:p w14:paraId="77898524" w14:textId="58F6DE8D" w:rsidR="0010227D" w:rsidRDefault="0010227D">
      <w:pPr>
        <w:pStyle w:val="CommentText"/>
      </w:pPr>
      <w:r>
        <w:rPr>
          <w:rStyle w:val="CommentReference"/>
        </w:rPr>
        <w:annotationRef/>
      </w:r>
      <w:r w:rsidRPr="002C7261">
        <w:rPr>
          <w:highlight w:val="green"/>
        </w:rPr>
        <w:t>Which 3 groups</w:t>
      </w:r>
      <w:r w:rsidR="00871B45" w:rsidRPr="002C7261">
        <w:rPr>
          <w:highlight w:val="green"/>
        </w:rPr>
        <w:t>????</w:t>
      </w:r>
    </w:p>
  </w:comment>
  <w:comment w:id="62" w:author="Kaiwen Wang" w:date="2022-01-30T14:50:00Z" w:initials="KW">
    <w:p w14:paraId="22DEE37A" w14:textId="171A2002" w:rsidR="00EA1A2B" w:rsidRDefault="00EA1A2B">
      <w:pPr>
        <w:pStyle w:val="CommentText"/>
      </w:pPr>
      <w:r>
        <w:rPr>
          <w:rStyle w:val="CommentReference"/>
        </w:rPr>
        <w:annotationRef/>
      </w:r>
      <w:r>
        <w:t>Not sure where this p value came from</w:t>
      </w:r>
    </w:p>
  </w:comment>
  <w:comment w:id="68" w:author="Kaiwen Wang" w:date="2022-01-30T14:50:00Z" w:initials="KW">
    <w:p w14:paraId="16E226F3" w14:textId="1CE4BB7A" w:rsidR="00FC4B62" w:rsidRDefault="00FC4B62">
      <w:pPr>
        <w:pStyle w:val="CommentText"/>
      </w:pPr>
      <w:r>
        <w:rPr>
          <w:rStyle w:val="CommentReference"/>
        </w:rPr>
        <w:annotationRef/>
      </w:r>
      <w:r>
        <w:t>Shouldn’t this be fig 1?</w:t>
      </w:r>
    </w:p>
  </w:comment>
  <w:comment w:id="70" w:author="Kaiwen Wang" w:date="2021-09-05T15:11:00Z" w:initials="KW">
    <w:p w14:paraId="4602E948" w14:textId="77777777" w:rsidR="006A3F95" w:rsidRDefault="006A3F95" w:rsidP="00F45144">
      <w:pPr>
        <w:pStyle w:val="CommentText"/>
      </w:pPr>
      <w:r>
        <w:rPr>
          <w:rStyle w:val="CommentReference"/>
        </w:rPr>
        <w:annotationRef/>
      </w:r>
      <w:r>
        <w:t xml:space="preserve">There are two p-values for difference in median survival time, one calculated using a categorical test (chi-squared test), one using the cox proportional hazard model. </w:t>
      </w:r>
      <w:proofErr w:type="gramStart"/>
      <w:r>
        <w:t>Therefore</w:t>
      </w:r>
      <w:proofErr w:type="gramEnd"/>
      <w:r>
        <w:t xml:space="preserve"> there was some discrepancies between those p-values.</w:t>
      </w:r>
    </w:p>
  </w:comment>
  <w:comment w:id="60" w:author="Kaiwen Wang" w:date="2022-02-01T13:31:00Z" w:initials="KW">
    <w:p w14:paraId="056DD53D" w14:textId="68907826" w:rsidR="00E63655" w:rsidRDefault="00E63655">
      <w:pPr>
        <w:pStyle w:val="CommentText"/>
      </w:pPr>
      <w:r>
        <w:rPr>
          <w:rStyle w:val="CommentReference"/>
        </w:rPr>
        <w:annotationRef/>
      </w:r>
      <w:r>
        <w:t>Currently I only did a KM curve analysis</w:t>
      </w:r>
      <w:r w:rsidR="00822403">
        <w:t xml:space="preserve"> for DFS and OS. I removed rate of disease recurrence and death events since I thought those stats did not adjust for time </w:t>
      </w:r>
      <w:r w:rsidR="0024519F">
        <w:t xml:space="preserve">to event and does not reflect the true trend. But I am not sure if my thinking is correct. </w:t>
      </w:r>
      <w:r w:rsidR="002C6DFF">
        <w:t>Would appreciate someone can update me with the standard of reporting and I shall fill in the missing stats accordingly.</w:t>
      </w:r>
    </w:p>
  </w:comment>
  <w:comment w:id="103" w:author="Kaiwen Wang" w:date="2021-09-05T15:15:00Z" w:initials="KW">
    <w:p w14:paraId="78BC43D2" w14:textId="77777777" w:rsidR="006A3F95" w:rsidRDefault="006A3F95" w:rsidP="00F45144">
      <w:pPr>
        <w:pStyle w:val="CommentText"/>
      </w:pPr>
      <w:r>
        <w:rPr>
          <w:rStyle w:val="CommentReference"/>
        </w:rPr>
        <w:annotationRef/>
      </w:r>
      <w:r>
        <w:t xml:space="preserve">Hazard ratios </w:t>
      </w:r>
      <w:proofErr w:type="spellStart"/>
      <w:r>
        <w:t>fro</w:t>
      </w:r>
      <w:proofErr w:type="spellEnd"/>
      <w:r>
        <w:t xml:space="preserve"> TRGs is quite weird because there were a lot of missing data. In addition, in the multi-variate model, a lot of samples have been left out due to missing data.    </w:t>
      </w:r>
    </w:p>
  </w:comment>
  <w:comment w:id="104" w:author="Kaiwen Wang" w:date="2022-02-01T13:37:00Z" w:initials="KW">
    <w:p w14:paraId="158C6AE5" w14:textId="73F4663B" w:rsidR="00080867" w:rsidRDefault="00080867">
      <w:pPr>
        <w:pStyle w:val="CommentText"/>
      </w:pPr>
      <w:r>
        <w:rPr>
          <w:rStyle w:val="CommentReference"/>
        </w:rPr>
        <w:annotationRef/>
      </w:r>
      <w:r w:rsidR="00545C21">
        <w:t xml:space="preserve">Don’t </w:t>
      </w:r>
    </w:p>
  </w:comment>
  <w:comment w:id="114" w:author="Kaiwen Wang" w:date="2021-09-05T15:15:00Z" w:initials="KW">
    <w:p w14:paraId="6982D93B" w14:textId="77777777" w:rsidR="006A3F95" w:rsidRDefault="006A3F95" w:rsidP="00F45144">
      <w:pPr>
        <w:pStyle w:val="CommentText"/>
      </w:pPr>
      <w:r>
        <w:rPr>
          <w:rStyle w:val="CommentReference"/>
        </w:rPr>
        <w:annotationRef/>
      </w:r>
      <w:r w:rsidRPr="006C590C">
        <w:t>Univariate models have been done and results attached, sorry I originally wanted to put univariate and multivariate side-by-side but still encounter some bugs in formatting after trying to fix it for a long time.</w:t>
      </w:r>
    </w:p>
  </w:comment>
  <w:comment w:id="115" w:author="Nicholas Fraser Brown" w:date="2022-01-28T21:26:00Z" w:initials="NFB">
    <w:p w14:paraId="09BEFEE2" w14:textId="1BF89408" w:rsidR="00D72081" w:rsidRDefault="00D72081">
      <w:pPr>
        <w:pStyle w:val="CommentText"/>
      </w:pPr>
      <w:r>
        <w:rPr>
          <w:rStyle w:val="CommentReference"/>
        </w:rPr>
        <w:annotationRef/>
      </w:r>
      <w:r w:rsidRPr="00D72081">
        <w:rPr>
          <w:highlight w:val="green"/>
        </w:rPr>
        <w:t>The values in this section don’t match the figures within the tables?</w:t>
      </w:r>
    </w:p>
  </w:comment>
  <w:comment w:id="124" w:author="Microsoft Office User" w:date="2022-01-02T13:52:00Z" w:initials="MOU">
    <w:p w14:paraId="12DCE505" w14:textId="77777777" w:rsidR="006A3F95" w:rsidRDefault="006A3F95" w:rsidP="00F45144">
      <w:pPr>
        <w:pStyle w:val="CommentText"/>
      </w:pPr>
      <w:r>
        <w:rPr>
          <w:rStyle w:val="CommentReference"/>
        </w:rPr>
        <w:annotationRef/>
      </w:r>
      <w:r>
        <w:t>Could you do a table of content similar to the ovarian result? And possibly stating the research questions as you did for Ovarian?</w:t>
      </w:r>
    </w:p>
  </w:comment>
  <w:comment w:id="156" w:author="Microsoft Office User" w:date="2022-01-02T13:56:00Z" w:initials="MOU">
    <w:p w14:paraId="3F4ABA3F" w14:textId="77777777" w:rsidR="006A3F95" w:rsidRDefault="006A3F95" w:rsidP="00F45144">
      <w:pPr>
        <w:pStyle w:val="CommentText"/>
      </w:pPr>
      <w:r>
        <w:rPr>
          <w:rStyle w:val="CommentReference"/>
        </w:rPr>
        <w:annotationRef/>
      </w:r>
      <w:r>
        <w:t>Why not ordinally listed as with other TRGs?</w:t>
      </w:r>
    </w:p>
  </w:comment>
  <w:comment w:id="157" w:author="Microsoft Office User" w:date="2022-01-02T13:58:00Z" w:initials="MOU">
    <w:p w14:paraId="30D7DD07" w14:textId="77777777" w:rsidR="006A3F95" w:rsidRDefault="006A3F95" w:rsidP="00F45144">
      <w:pPr>
        <w:pStyle w:val="CommentText"/>
      </w:pPr>
      <w:r>
        <w:rPr>
          <w:rStyle w:val="CommentReference"/>
        </w:rPr>
        <w:annotationRef/>
      </w:r>
      <w:proofErr w:type="gramStart"/>
      <w:r>
        <w:t>Again</w:t>
      </w:r>
      <w:proofErr w:type="gramEnd"/>
      <w:r>
        <w:t xml:space="preserve"> ordinal listing</w:t>
      </w:r>
    </w:p>
  </w:comment>
  <w:comment w:id="158" w:author="Microsoft Office User" w:date="2022-01-02T13:58:00Z" w:initials="MOU">
    <w:p w14:paraId="64471CB9" w14:textId="77777777" w:rsidR="006A3F95" w:rsidRDefault="006A3F95" w:rsidP="00F45144">
      <w:pPr>
        <w:pStyle w:val="CommentText"/>
      </w:pPr>
      <w:r>
        <w:rPr>
          <w:rStyle w:val="CommentReference"/>
        </w:rPr>
        <w:annotationRef/>
      </w:r>
      <w:r>
        <w:t>ordinal</w:t>
      </w:r>
    </w:p>
  </w:comment>
  <w:comment w:id="159" w:author="Microsoft Office User" w:date="2022-01-02T13:59:00Z" w:initials="MOU">
    <w:p w14:paraId="1725D47A" w14:textId="77777777" w:rsidR="006A3F95" w:rsidRDefault="006A3F95" w:rsidP="00F45144">
      <w:pPr>
        <w:pStyle w:val="CommentText"/>
      </w:pPr>
      <w:r>
        <w:rPr>
          <w:rStyle w:val="CommentReference"/>
        </w:rPr>
        <w:annotationRef/>
      </w:r>
      <w:r>
        <w:t xml:space="preserve">Should post radiotherapy come before </w:t>
      </w:r>
      <w:proofErr w:type="spellStart"/>
      <w:r>
        <w:t>post surgery</w:t>
      </w:r>
      <w:proofErr w:type="spellEnd"/>
      <w:r>
        <w:t>?</w:t>
      </w:r>
    </w:p>
  </w:comment>
  <w:comment w:id="160" w:author="Microsoft Office User" w:date="2022-01-02T13:59:00Z" w:initials="MOU">
    <w:p w14:paraId="21551C0C" w14:textId="77777777" w:rsidR="006A3F95" w:rsidRDefault="006A3F95" w:rsidP="00F45144">
      <w:pPr>
        <w:pStyle w:val="CommentText"/>
      </w:pPr>
      <w:r>
        <w:rPr>
          <w:rStyle w:val="CommentReference"/>
        </w:rPr>
        <w:annotationRef/>
      </w:r>
      <w:r>
        <w:t>Ordinal</w:t>
      </w:r>
    </w:p>
  </w:comment>
  <w:comment w:id="188" w:author="Microsoft Office User" w:date="2022-01-02T14:00:00Z" w:initials="MOU">
    <w:p w14:paraId="5921B606" w14:textId="77777777" w:rsidR="006A3F95" w:rsidRDefault="006A3F95" w:rsidP="00F45144">
      <w:pPr>
        <w:pStyle w:val="CommentText"/>
      </w:pPr>
      <w:r>
        <w:rPr>
          <w:rStyle w:val="CommentReference"/>
        </w:rPr>
        <w:annotationRef/>
      </w:r>
      <w:r>
        <w:t>Incomplete sentence?</w:t>
      </w:r>
    </w:p>
  </w:comment>
  <w:comment w:id="248" w:author="Microsoft Office User" w:date="2022-01-02T14:04:00Z" w:initials="MOU">
    <w:p w14:paraId="2533B708" w14:textId="77777777" w:rsidR="006A3F95" w:rsidRDefault="006A3F95" w:rsidP="00F45144">
      <w:pPr>
        <w:pStyle w:val="CommentText"/>
      </w:pPr>
      <w:r>
        <w:rPr>
          <w:rStyle w:val="CommentReference"/>
        </w:rPr>
        <w:annotationRef/>
      </w:r>
      <w:r>
        <w:t>Just checking the interpretation here that CRM neg status improves survival and R1 status worsens survival? It’s ok if that’s accurate.</w:t>
      </w:r>
    </w:p>
  </w:comment>
  <w:comment w:id="419" w:author="Microsoft Office User" w:date="2022-01-02T14:11:00Z" w:initials="MOU">
    <w:p w14:paraId="4C01626E" w14:textId="77777777" w:rsidR="006A3F95" w:rsidRDefault="006A3F95" w:rsidP="00F45144">
      <w:pPr>
        <w:pStyle w:val="CommentText"/>
      </w:pPr>
      <w:r>
        <w:rPr>
          <w:rStyle w:val="CommentReference"/>
        </w:rPr>
        <w:annotationRef/>
      </w:r>
      <w:r>
        <w:t xml:space="preserve">As with few other analyses below, why make stage 3 your standard comparator? I think I understand the reason why, being the group to have potentially worst outcome. However, the logic doesn’t seem to apply below to R0 vs R1 and CRM </w:t>
      </w:r>
      <w:proofErr w:type="spellStart"/>
      <w:r>
        <w:t>pos</w:t>
      </w:r>
      <w:proofErr w:type="spellEnd"/>
      <w:r>
        <w:t xml:space="preserve"> vs neg status?</w:t>
      </w:r>
    </w:p>
  </w:comment>
  <w:comment w:id="444" w:author="Microsoft Office User" w:date="2022-01-02T14:08:00Z" w:initials="MOU">
    <w:p w14:paraId="6C29FC76" w14:textId="77777777" w:rsidR="006A3F95" w:rsidRDefault="006A3F95" w:rsidP="00F45144">
      <w:pPr>
        <w:pStyle w:val="CommentText"/>
      </w:pPr>
      <w:r>
        <w:rPr>
          <w:rStyle w:val="CommentReference"/>
        </w:rPr>
        <w:annotationRef/>
      </w:r>
      <w:r>
        <w:t>Again, stage 1 status improves survival while stage 0 doesn’t?</w:t>
      </w:r>
    </w:p>
  </w:comment>
  <w:comment w:id="603" w:author="Microsoft Office User" w:date="2022-01-02T14:09:00Z" w:initials="MOU">
    <w:p w14:paraId="21C7274A" w14:textId="77777777" w:rsidR="006A3F95" w:rsidRDefault="006A3F95" w:rsidP="00F45144">
      <w:pPr>
        <w:pStyle w:val="CommentText"/>
      </w:pPr>
      <w:r>
        <w:rPr>
          <w:rStyle w:val="CommentReference"/>
        </w:rPr>
        <w:annotationRef/>
      </w:r>
      <w:r>
        <w:t>TRG 1 worsens survival while TRG doesn’t. Why did you make TRG 3 your standard comparator here? Am I missing something?</w:t>
      </w:r>
    </w:p>
  </w:comment>
  <w:comment w:id="1230" w:author="Microsoft Office User" w:date="2022-01-02T14:04:00Z" w:initials="MOU">
    <w:p w14:paraId="30D58547" w14:textId="77777777" w:rsidR="00D72081" w:rsidRDefault="00D72081" w:rsidP="00D72081">
      <w:pPr>
        <w:pStyle w:val="CommentText"/>
      </w:pPr>
      <w:r>
        <w:rPr>
          <w:rStyle w:val="CommentReference"/>
        </w:rPr>
        <w:annotationRef/>
      </w:r>
      <w:r>
        <w:t>Just checking the interpretation here that CRM neg status improves survival and R1 status worsens survival? It’s ok if that’s accurate.</w:t>
      </w:r>
    </w:p>
  </w:comment>
  <w:comment w:id="1400" w:author="Microsoft Office User" w:date="2022-01-02T14:11:00Z" w:initials="MOU">
    <w:p w14:paraId="0A66BEA3" w14:textId="77777777" w:rsidR="00D72081" w:rsidRDefault="00D72081" w:rsidP="00D72081">
      <w:pPr>
        <w:pStyle w:val="CommentText"/>
      </w:pPr>
      <w:r>
        <w:rPr>
          <w:rStyle w:val="CommentReference"/>
        </w:rPr>
        <w:annotationRef/>
      </w:r>
      <w:r>
        <w:t xml:space="preserve">As with few other analyses below, why make stage 3 your standard comparator? I think I understand the reason why, being the group to have potentially worst outcome. However, the logic doesn’t seem to apply below to R0 vs R1 and CRM </w:t>
      </w:r>
      <w:proofErr w:type="spellStart"/>
      <w:r>
        <w:t>pos</w:t>
      </w:r>
      <w:proofErr w:type="spellEnd"/>
      <w:r>
        <w:t xml:space="preserve"> vs neg status?</w:t>
      </w:r>
    </w:p>
  </w:comment>
  <w:comment w:id="1422" w:author="Microsoft Office User" w:date="2022-01-02T14:08:00Z" w:initials="MOU">
    <w:p w14:paraId="22AC3A23" w14:textId="77777777" w:rsidR="00D72081" w:rsidRDefault="00D72081" w:rsidP="00D72081">
      <w:pPr>
        <w:pStyle w:val="CommentText"/>
      </w:pPr>
      <w:r>
        <w:rPr>
          <w:rStyle w:val="CommentReference"/>
        </w:rPr>
        <w:annotationRef/>
      </w:r>
      <w:r>
        <w:t>Again, stage 1 status improves survival while stage 0 doesn’t?</w:t>
      </w:r>
    </w:p>
  </w:comment>
  <w:comment w:id="1575" w:author="Microsoft Office User" w:date="2022-01-02T14:09:00Z" w:initials="MOU">
    <w:p w14:paraId="443F146A" w14:textId="77777777" w:rsidR="00D72081" w:rsidRDefault="00D72081" w:rsidP="00D72081">
      <w:pPr>
        <w:pStyle w:val="CommentText"/>
      </w:pPr>
      <w:r>
        <w:rPr>
          <w:rStyle w:val="CommentReference"/>
        </w:rPr>
        <w:annotationRef/>
      </w:r>
      <w:r>
        <w:t>TRG 1 worsens survival while TRG doesn’t. Why did you make TRG 3 your standard comparator here? Am I missing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898524" w15:done="0"/>
  <w15:commentEx w15:paraId="22DEE37A" w15:done="0"/>
  <w15:commentEx w15:paraId="16E226F3" w15:done="0"/>
  <w15:commentEx w15:paraId="4602E948" w15:done="0"/>
  <w15:commentEx w15:paraId="056DD53D" w15:done="0"/>
  <w15:commentEx w15:paraId="78BC43D2" w15:done="0"/>
  <w15:commentEx w15:paraId="158C6AE5" w15:done="0"/>
  <w15:commentEx w15:paraId="6982D93B" w15:done="0"/>
  <w15:commentEx w15:paraId="09BEFEE2" w15:paraIdParent="6982D93B" w15:done="0"/>
  <w15:commentEx w15:paraId="12DCE505" w15:done="0"/>
  <w15:commentEx w15:paraId="3F4ABA3F" w15:done="0"/>
  <w15:commentEx w15:paraId="30D7DD07" w15:done="0"/>
  <w15:commentEx w15:paraId="64471CB9" w15:done="0"/>
  <w15:commentEx w15:paraId="1725D47A" w15:done="0"/>
  <w15:commentEx w15:paraId="21551C0C" w15:done="0"/>
  <w15:commentEx w15:paraId="5921B606" w15:done="0"/>
  <w15:commentEx w15:paraId="2533B708" w15:done="0"/>
  <w15:commentEx w15:paraId="4C01626E" w15:done="0"/>
  <w15:commentEx w15:paraId="6C29FC76" w15:done="0"/>
  <w15:commentEx w15:paraId="21C7274A" w15:done="0"/>
  <w15:commentEx w15:paraId="30D58547" w15:done="0"/>
  <w15:commentEx w15:paraId="0A66BEA3" w15:done="0"/>
  <w15:commentEx w15:paraId="22AC3A23" w15:done="0"/>
  <w15:commentEx w15:paraId="443F14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ECE61" w16cex:dateUtc="2022-01-28T20:19:00Z"/>
  <w16cex:commentExtensible w16cex:durableId="25A1244B" w16cex:dateUtc="2022-01-30T14:50:00Z"/>
  <w16cex:commentExtensible w16cex:durableId="25A12435" w16cex:dateUtc="2022-01-30T14:50:00Z"/>
  <w16cex:commentExtensible w16cex:durableId="24DF5CA9" w16cex:dateUtc="2021-09-05T14:11:00Z"/>
  <w16cex:commentExtensible w16cex:durableId="25A3B4B0" w16cex:dateUtc="2022-02-01T13:31:00Z"/>
  <w16cex:commentExtensible w16cex:durableId="24DF5D76" w16cex:dateUtc="2021-09-05T14:15:00Z"/>
  <w16cex:commentExtensible w16cex:durableId="25A3B608" w16cex:dateUtc="2022-02-01T13:37:00Z"/>
  <w16cex:commentExtensible w16cex:durableId="24DF5D85" w16cex:dateUtc="2021-09-05T14:15:00Z"/>
  <w16cex:commentExtensible w16cex:durableId="259EDDF0" w16cex:dateUtc="2022-01-28T21:26:00Z"/>
  <w16cex:commentExtensible w16cex:durableId="257C2CAA" w16cex:dateUtc="2022-01-02T13:52:00Z"/>
  <w16cex:commentExtensible w16cex:durableId="257C2D9C" w16cex:dateUtc="2022-01-02T13:56:00Z"/>
  <w16cex:commentExtensible w16cex:durableId="257C2E02" w16cex:dateUtc="2022-01-02T13:58:00Z"/>
  <w16cex:commentExtensible w16cex:durableId="257C2E16" w16cex:dateUtc="2022-01-02T13:58:00Z"/>
  <w16cex:commentExtensible w16cex:durableId="257C2E4E" w16cex:dateUtc="2022-01-02T13:59:00Z"/>
  <w16cex:commentExtensible w16cex:durableId="257C2E31" w16cex:dateUtc="2022-01-02T13:59:00Z"/>
  <w16cex:commentExtensible w16cex:durableId="257C2E94" w16cex:dateUtc="2022-01-02T14:00:00Z"/>
  <w16cex:commentExtensible w16cex:durableId="257C2F55" w16cex:dateUtc="2022-01-02T14:04:00Z"/>
  <w16cex:commentExtensible w16cex:durableId="257C310C" w16cex:dateUtc="2022-01-02T14:11:00Z"/>
  <w16cex:commentExtensible w16cex:durableId="257C304E" w16cex:dateUtc="2022-01-02T14:08:00Z"/>
  <w16cex:commentExtensible w16cex:durableId="257C309E" w16cex:dateUtc="2022-01-02T14:09:00Z"/>
  <w16cex:commentExtensible w16cex:durableId="259EDDB2" w16cex:dateUtc="2022-01-02T14:04:00Z"/>
  <w16cex:commentExtensible w16cex:durableId="259EDDB1" w16cex:dateUtc="2022-01-02T14:11:00Z"/>
  <w16cex:commentExtensible w16cex:durableId="259EDDB0" w16cex:dateUtc="2022-01-02T14:08:00Z"/>
  <w16cex:commentExtensible w16cex:durableId="259EDDAF" w16cex:dateUtc="2022-01-02T1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898524" w16cid:durableId="259ECE61"/>
  <w16cid:commentId w16cid:paraId="22DEE37A" w16cid:durableId="25A1244B"/>
  <w16cid:commentId w16cid:paraId="16E226F3" w16cid:durableId="25A12435"/>
  <w16cid:commentId w16cid:paraId="4602E948" w16cid:durableId="24DF5CA9"/>
  <w16cid:commentId w16cid:paraId="056DD53D" w16cid:durableId="25A3B4B0"/>
  <w16cid:commentId w16cid:paraId="78BC43D2" w16cid:durableId="24DF5D76"/>
  <w16cid:commentId w16cid:paraId="158C6AE5" w16cid:durableId="25A3B608"/>
  <w16cid:commentId w16cid:paraId="6982D93B" w16cid:durableId="24DF5D85"/>
  <w16cid:commentId w16cid:paraId="09BEFEE2" w16cid:durableId="259EDDF0"/>
  <w16cid:commentId w16cid:paraId="12DCE505" w16cid:durableId="257C2CAA"/>
  <w16cid:commentId w16cid:paraId="3F4ABA3F" w16cid:durableId="257C2D9C"/>
  <w16cid:commentId w16cid:paraId="30D7DD07" w16cid:durableId="257C2E02"/>
  <w16cid:commentId w16cid:paraId="64471CB9" w16cid:durableId="257C2E16"/>
  <w16cid:commentId w16cid:paraId="1725D47A" w16cid:durableId="257C2E4E"/>
  <w16cid:commentId w16cid:paraId="21551C0C" w16cid:durableId="257C2E31"/>
  <w16cid:commentId w16cid:paraId="5921B606" w16cid:durableId="257C2E94"/>
  <w16cid:commentId w16cid:paraId="2533B708" w16cid:durableId="257C2F55"/>
  <w16cid:commentId w16cid:paraId="4C01626E" w16cid:durableId="257C310C"/>
  <w16cid:commentId w16cid:paraId="6C29FC76" w16cid:durableId="257C304E"/>
  <w16cid:commentId w16cid:paraId="21C7274A" w16cid:durableId="257C309E"/>
  <w16cid:commentId w16cid:paraId="30D58547" w16cid:durableId="259EDDB2"/>
  <w16cid:commentId w16cid:paraId="0A66BEA3" w16cid:durableId="259EDDB1"/>
  <w16cid:commentId w16cid:paraId="22AC3A23" w16cid:durableId="259EDDB0"/>
  <w16cid:commentId w16cid:paraId="443F146A" w16cid:durableId="259EDD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14410" w14:textId="77777777" w:rsidR="00E86811" w:rsidRDefault="00E86811" w:rsidP="00F14986">
      <w:r>
        <w:separator/>
      </w:r>
    </w:p>
  </w:endnote>
  <w:endnote w:type="continuationSeparator" w:id="0">
    <w:p w14:paraId="6346026D" w14:textId="77777777" w:rsidR="00E86811" w:rsidRDefault="00E86811" w:rsidP="00F14986">
      <w:r>
        <w:continuationSeparator/>
      </w:r>
    </w:p>
  </w:endnote>
  <w:endnote w:id="1">
    <w:p w14:paraId="4CA4223C" w14:textId="77777777" w:rsidR="006A3F95" w:rsidRDefault="006A3F95" w:rsidP="008300D2">
      <w:pPr>
        <w:pStyle w:val="EndnoteText"/>
      </w:pPr>
      <w:r>
        <w:rPr>
          <w:rStyle w:val="EndnoteReference"/>
        </w:rPr>
        <w:endnoteRef/>
      </w:r>
      <w:r>
        <w:t xml:space="preserve"> Glynne-Jones R., et al, Rectal cancer: ESMO Clinical Practice Guidelines</w:t>
      </w:r>
    </w:p>
    <w:p w14:paraId="04C19466" w14:textId="4FC230A9" w:rsidR="006A3F95" w:rsidRPr="008300D2" w:rsidRDefault="006A3F95" w:rsidP="008300D2">
      <w:pPr>
        <w:pStyle w:val="EndnoteText"/>
        <w:rPr>
          <w:lang w:val="en-US"/>
        </w:rPr>
      </w:pPr>
      <w:r>
        <w:t xml:space="preserve">for diagnosis, treatment and follow-up, </w:t>
      </w:r>
      <w:r w:rsidRPr="00F14986">
        <w:t>Annals of Oncology 28 (Supplement 4): iv22–iv40, 2017</w:t>
      </w:r>
    </w:p>
  </w:endnote>
  <w:endnote w:id="2">
    <w:p w14:paraId="7944AA95" w14:textId="6217B6B7" w:rsidR="006A3F95" w:rsidRPr="005A5FE5" w:rsidRDefault="006A3F95">
      <w:pPr>
        <w:pStyle w:val="EndnoteText"/>
        <w:rPr>
          <w:lang w:val="en-US"/>
        </w:rPr>
      </w:pPr>
      <w:r>
        <w:rPr>
          <w:rStyle w:val="EndnoteReference"/>
        </w:rPr>
        <w:endnoteRef/>
      </w:r>
      <w:r>
        <w:t xml:space="preserve"> </w:t>
      </w:r>
      <w:r w:rsidRPr="005A5FE5">
        <w:t xml:space="preserve">Sauer R, </w:t>
      </w:r>
      <w:r>
        <w:t>et al.,</w:t>
      </w:r>
      <w:r w:rsidRPr="005A5FE5">
        <w:t xml:space="preserve"> Preoperative versus postoperative chemoradiotherapy for locally advanced rectal cancer: results of the German CAO/ARO/AIO-94 randomized phase III trial after a median follow-up of 11 years. J Clin Oncol. 2012 Jun 1;30(16):1926-33. </w:t>
      </w:r>
    </w:p>
  </w:endnote>
  <w:endnote w:id="3">
    <w:p w14:paraId="7194D75D" w14:textId="22A3AA29" w:rsidR="006A3F95" w:rsidRPr="00DA258D" w:rsidRDefault="006A3F95" w:rsidP="00DA258D">
      <w:pPr>
        <w:pStyle w:val="EndnoteText"/>
      </w:pPr>
      <w:r>
        <w:rPr>
          <w:rStyle w:val="EndnoteReference"/>
        </w:rPr>
        <w:endnoteRef/>
      </w:r>
      <w:r>
        <w:t xml:space="preserve"> </w:t>
      </w:r>
      <w:r>
        <w:t>Bosset JF, et al., Fluorouracil-based adjuvant chemotherapy after preoperative chemoradiotherapy in rectal cancer: longterm results of the EORTC 22921 randomised study. Lancet Oncol, 2014; 15: 184–190.</w:t>
      </w:r>
    </w:p>
  </w:endnote>
  <w:endnote w:id="4">
    <w:p w14:paraId="4AE72E66" w14:textId="38A77E7F" w:rsidR="006A3F95" w:rsidRPr="00DA258D" w:rsidRDefault="006A3F95">
      <w:pPr>
        <w:pStyle w:val="EndnoteText"/>
      </w:pPr>
      <w:r>
        <w:rPr>
          <w:rStyle w:val="EndnoteReference"/>
        </w:rPr>
        <w:endnoteRef/>
      </w:r>
      <w:r>
        <w:t xml:space="preserve"> </w:t>
      </w:r>
      <w:r>
        <w:t>Sainato A, et al., No benefit of adjuvant fluorouracil leucovorin chemotherapy after neoadjuvant chemoradiotherapy in locally advanced cancer of the rectum (LARC): long term results of a randomized trial (I-CNR-RT). Radiotherapy Oncol 2014;113: 223–229.</w:t>
      </w:r>
    </w:p>
  </w:endnote>
  <w:endnote w:id="5">
    <w:p w14:paraId="7279FF23" w14:textId="6AD181F0" w:rsidR="006A3F95" w:rsidRPr="00373C83" w:rsidRDefault="006A3F95">
      <w:pPr>
        <w:pStyle w:val="EndnoteText"/>
      </w:pPr>
      <w:r>
        <w:rPr>
          <w:rStyle w:val="EndnoteReference"/>
        </w:rPr>
        <w:endnoteRef/>
      </w:r>
      <w:r>
        <w:t xml:space="preserve"> </w:t>
      </w:r>
      <w:r>
        <w:t>Breugom AJ, et al., Adjuvant chemotherapy for rectal cancer patients treated with preoperative (chemo)radiotherapy and total mesorectal excision: a Dutch Colorectal Cancer Group (DCCG) randomised phase III trial. Ann Oncol 2015; 26: 696–701.</w:t>
      </w:r>
    </w:p>
  </w:endnote>
  <w:endnote w:id="6">
    <w:p w14:paraId="7389C2D5" w14:textId="57616BBB" w:rsidR="006A3F95" w:rsidRPr="00DA258D" w:rsidRDefault="006A3F95">
      <w:pPr>
        <w:pStyle w:val="EndnoteText"/>
        <w:rPr>
          <w:lang w:val="en-US"/>
        </w:rPr>
      </w:pPr>
      <w:r>
        <w:rPr>
          <w:rStyle w:val="EndnoteReference"/>
        </w:rPr>
        <w:endnoteRef/>
      </w:r>
      <w:r>
        <w:t xml:space="preserve"> </w:t>
      </w:r>
      <w:r>
        <w:t>Breugom AJ, et al., Adjuvant chemotherapy after preoperative (chemo)radiotherapy and surgery for patients with rectal cancer: a systematic review and meta</w:t>
      </w:r>
    </w:p>
  </w:endnote>
  <w:endnote w:id="7">
    <w:p w14:paraId="5C498E18" w14:textId="534824BA" w:rsidR="006A3F95" w:rsidRPr="00147991" w:rsidRDefault="006A3F95">
      <w:pPr>
        <w:pStyle w:val="EndnoteText"/>
        <w:rPr>
          <w:lang w:val="en-US"/>
        </w:rPr>
      </w:pPr>
      <w:r>
        <w:rPr>
          <w:rStyle w:val="EndnoteReference"/>
        </w:rPr>
        <w:endnoteRef/>
      </w:r>
      <w:r>
        <w:t xml:space="preserve"> </w:t>
      </w:r>
      <w:r w:rsidRPr="00147991">
        <w:t>Glynn</w:t>
      </w:r>
      <w:r>
        <w:t xml:space="preserve">e-Jones R, </w:t>
      </w:r>
      <w:r w:rsidRPr="00147991">
        <w:t>et al.</w:t>
      </w:r>
      <w:r>
        <w:t>,</w:t>
      </w:r>
      <w:r w:rsidRPr="00147991">
        <w:t xml:space="preserve"> CHRONICLE: results of a randomised phase III trial in locally advanced rectal cancer after neoadjuvant chemoradiation randomising postoperative adjuvant capecitabine plus oxaliplatin (XELOX) versus control. Ann Oncol 2014; 25: 1356– 62</w:t>
      </w:r>
    </w:p>
  </w:endnote>
  <w:endnote w:id="8">
    <w:p w14:paraId="35758A5E" w14:textId="4AA2620B" w:rsidR="006A3F95" w:rsidRPr="00147991" w:rsidRDefault="006A3F95">
      <w:pPr>
        <w:pStyle w:val="EndnoteText"/>
        <w:rPr>
          <w:lang w:val="en-US"/>
        </w:rPr>
      </w:pPr>
      <w:r>
        <w:rPr>
          <w:rStyle w:val="EndnoteReference"/>
        </w:rPr>
        <w:endnoteRef/>
      </w:r>
      <w:r>
        <w:t xml:space="preserve"> Hong YS, </w:t>
      </w:r>
      <w:r w:rsidRPr="00147991">
        <w:t>et al.</w:t>
      </w:r>
      <w:r>
        <w:t>,</w:t>
      </w:r>
      <w:r w:rsidRPr="00147991">
        <w:t xml:space="preserve"> Oxaliplatin, fluorouracil, and leucovorin versus fluorouracil and leucovorin as adjuvant chemotherapy for locally advanced rectal cancer after preoperative chemoradiotherapy (ADORE): an open-label, multicentre, phase 2, randomised controlled trial. Lancet Oncol 2014; 15: 1245– 53.</w:t>
      </w:r>
    </w:p>
  </w:endnote>
  <w:endnote w:id="9">
    <w:p w14:paraId="4632E442" w14:textId="77777777" w:rsidR="006A3F95" w:rsidRPr="00F14986" w:rsidRDefault="006A3F95" w:rsidP="0038143B">
      <w:pPr>
        <w:pStyle w:val="EndnoteText"/>
      </w:pPr>
      <w:r>
        <w:rPr>
          <w:rStyle w:val="EndnoteReference"/>
        </w:rPr>
        <w:endnoteRef/>
      </w:r>
      <w:r>
        <w:t xml:space="preserve"> Zhao L, et al., Oxaliplatin/fluorouracil-based adjuvant chemotherapy for locally advanced rectal cancer after neoadjuvant chemoradiotherapy and surgery: a systematic review and meta-analysis of randomized controlled trials. Colorectal Dis. 2016 Aug;18(8):763-72.</w:t>
      </w:r>
    </w:p>
  </w:endnote>
  <w:endnote w:id="10">
    <w:p w14:paraId="1AD1CAD2" w14:textId="6CF3FEE7" w:rsidR="006A3F95" w:rsidRPr="00F14986" w:rsidRDefault="006A3F95">
      <w:pPr>
        <w:pStyle w:val="EndnoteText"/>
        <w:rPr>
          <w:lang w:val="en-US"/>
        </w:rPr>
      </w:pPr>
      <w:r>
        <w:rPr>
          <w:rStyle w:val="EndnoteReference"/>
        </w:rPr>
        <w:endnoteRef/>
      </w:r>
      <w:r>
        <w:t xml:space="preserve"> </w:t>
      </w:r>
      <w:r w:rsidRPr="00F14986">
        <w:t>National Comprehensive Cancer Network (NCCN). NCCN clinical practice guidelines in oncology. https://www.nccn.org/professionals/physician_gls</w:t>
      </w:r>
    </w:p>
  </w:endnote>
  <w:endnote w:id="11">
    <w:p w14:paraId="4A7B1ADD" w14:textId="77777777" w:rsidR="006A3F95" w:rsidRDefault="006A3F95" w:rsidP="00F14986">
      <w:pPr>
        <w:pStyle w:val="EndnoteText"/>
      </w:pPr>
      <w:r>
        <w:rPr>
          <w:rStyle w:val="EndnoteReference"/>
        </w:rPr>
        <w:endnoteRef/>
      </w:r>
      <w:r>
        <w:t xml:space="preserve"> Glynne-Jones R., et al, Rectal cancer: ESMO Clinical Practice Guidelines</w:t>
      </w:r>
    </w:p>
    <w:p w14:paraId="3689684A" w14:textId="63FE2B43" w:rsidR="006A3F95" w:rsidRPr="00F14986" w:rsidRDefault="006A3F95" w:rsidP="00F14986">
      <w:pPr>
        <w:pStyle w:val="EndnoteText"/>
        <w:rPr>
          <w:lang w:val="en-US"/>
        </w:rPr>
      </w:pPr>
      <w:r>
        <w:t xml:space="preserve">for diagnosis, treatment and follow-up, </w:t>
      </w:r>
      <w:r w:rsidRPr="00F14986">
        <w:t>Annals of Oncology 28 (Supplement 4): iv22–iv40,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4620F" w14:textId="77777777" w:rsidR="00E86811" w:rsidRDefault="00E86811" w:rsidP="00F14986">
      <w:r>
        <w:separator/>
      </w:r>
    </w:p>
  </w:footnote>
  <w:footnote w:type="continuationSeparator" w:id="0">
    <w:p w14:paraId="72BEDEF1" w14:textId="77777777" w:rsidR="00E86811" w:rsidRDefault="00E86811" w:rsidP="00F149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DE7E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Fraser Brown">
    <w15:presenceInfo w15:providerId="Windows Live" w15:userId="e6c90f2f-0df3-4685-89f3-1e95b6f60e11"/>
  </w15:person>
  <w15:person w15:author="Kaiwen Wang">
    <w15:presenceInfo w15:providerId="Windows Live" w15:userId="90b7a5025e4172a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7E7"/>
    <w:rsid w:val="000275DF"/>
    <w:rsid w:val="0002796C"/>
    <w:rsid w:val="00042D2A"/>
    <w:rsid w:val="00076D4C"/>
    <w:rsid w:val="00080867"/>
    <w:rsid w:val="000B6164"/>
    <w:rsid w:val="000F39D8"/>
    <w:rsid w:val="0010227D"/>
    <w:rsid w:val="00103276"/>
    <w:rsid w:val="00147991"/>
    <w:rsid w:val="001833B0"/>
    <w:rsid w:val="001B3FDC"/>
    <w:rsid w:val="001B5ACC"/>
    <w:rsid w:val="00234B81"/>
    <w:rsid w:val="00236EDD"/>
    <w:rsid w:val="00237F48"/>
    <w:rsid w:val="0024519F"/>
    <w:rsid w:val="002527F5"/>
    <w:rsid w:val="00253BAC"/>
    <w:rsid w:val="002A5EBB"/>
    <w:rsid w:val="002C35B2"/>
    <w:rsid w:val="002C6DFF"/>
    <w:rsid w:val="002C7261"/>
    <w:rsid w:val="00321AD9"/>
    <w:rsid w:val="00323855"/>
    <w:rsid w:val="00373C83"/>
    <w:rsid w:val="0038143B"/>
    <w:rsid w:val="003A1B48"/>
    <w:rsid w:val="003C0DED"/>
    <w:rsid w:val="003C574F"/>
    <w:rsid w:val="003C62EA"/>
    <w:rsid w:val="0047193D"/>
    <w:rsid w:val="00485334"/>
    <w:rsid w:val="004D3645"/>
    <w:rsid w:val="004F3A5A"/>
    <w:rsid w:val="005243CE"/>
    <w:rsid w:val="00542370"/>
    <w:rsid w:val="00545C21"/>
    <w:rsid w:val="0056526C"/>
    <w:rsid w:val="005A5FE5"/>
    <w:rsid w:val="005C3FE6"/>
    <w:rsid w:val="00600FC7"/>
    <w:rsid w:val="00644F4F"/>
    <w:rsid w:val="00681777"/>
    <w:rsid w:val="006A03D7"/>
    <w:rsid w:val="006A3F95"/>
    <w:rsid w:val="006B2495"/>
    <w:rsid w:val="006F0FB6"/>
    <w:rsid w:val="007063AE"/>
    <w:rsid w:val="00716D15"/>
    <w:rsid w:val="00774F1B"/>
    <w:rsid w:val="007839C0"/>
    <w:rsid w:val="007A171D"/>
    <w:rsid w:val="007D6D19"/>
    <w:rsid w:val="00822403"/>
    <w:rsid w:val="008300D2"/>
    <w:rsid w:val="00844731"/>
    <w:rsid w:val="008470B2"/>
    <w:rsid w:val="00863B29"/>
    <w:rsid w:val="00871B45"/>
    <w:rsid w:val="00900896"/>
    <w:rsid w:val="009157E7"/>
    <w:rsid w:val="00932429"/>
    <w:rsid w:val="0095021A"/>
    <w:rsid w:val="009A273C"/>
    <w:rsid w:val="009A7140"/>
    <w:rsid w:val="009B515A"/>
    <w:rsid w:val="009C3985"/>
    <w:rsid w:val="009D308F"/>
    <w:rsid w:val="00A1428A"/>
    <w:rsid w:val="00A35DC9"/>
    <w:rsid w:val="00A545D0"/>
    <w:rsid w:val="00A7776B"/>
    <w:rsid w:val="00A9544F"/>
    <w:rsid w:val="00A96A5A"/>
    <w:rsid w:val="00AA3F0A"/>
    <w:rsid w:val="00AB389E"/>
    <w:rsid w:val="00AB7AC8"/>
    <w:rsid w:val="00B32DA4"/>
    <w:rsid w:val="00B52374"/>
    <w:rsid w:val="00B94AB1"/>
    <w:rsid w:val="00BA133D"/>
    <w:rsid w:val="00BA1BA5"/>
    <w:rsid w:val="00BD64E0"/>
    <w:rsid w:val="00C10B63"/>
    <w:rsid w:val="00C11A9A"/>
    <w:rsid w:val="00C36AA2"/>
    <w:rsid w:val="00C44D99"/>
    <w:rsid w:val="00C47988"/>
    <w:rsid w:val="00C90351"/>
    <w:rsid w:val="00CB79A5"/>
    <w:rsid w:val="00CE633E"/>
    <w:rsid w:val="00D03CEE"/>
    <w:rsid w:val="00D13121"/>
    <w:rsid w:val="00D15AA5"/>
    <w:rsid w:val="00D72081"/>
    <w:rsid w:val="00D81264"/>
    <w:rsid w:val="00DA258D"/>
    <w:rsid w:val="00DA3F7E"/>
    <w:rsid w:val="00DB382A"/>
    <w:rsid w:val="00DF50BF"/>
    <w:rsid w:val="00DF7765"/>
    <w:rsid w:val="00E13989"/>
    <w:rsid w:val="00E369AC"/>
    <w:rsid w:val="00E40135"/>
    <w:rsid w:val="00E44597"/>
    <w:rsid w:val="00E62BF6"/>
    <w:rsid w:val="00E63655"/>
    <w:rsid w:val="00E86811"/>
    <w:rsid w:val="00EA1A2B"/>
    <w:rsid w:val="00EA52DB"/>
    <w:rsid w:val="00F03BCF"/>
    <w:rsid w:val="00F14986"/>
    <w:rsid w:val="00F45144"/>
    <w:rsid w:val="00F65224"/>
    <w:rsid w:val="00F854AC"/>
    <w:rsid w:val="00F87966"/>
    <w:rsid w:val="00FA2768"/>
    <w:rsid w:val="00FB76E5"/>
    <w:rsid w:val="00FC4B62"/>
    <w:rsid w:val="00FF46C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oNotEmbedSmartTags/>
  <w:decimalSymbol w:val="."/>
  <w:listSeparator w:val=","/>
  <w14:docId w14:val="2476484D"/>
  <w14:defaultImageDpi w14:val="300"/>
  <w15:docId w15:val="{210C84E4-FFF2-7442-B2C5-62FA155D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BodyText"/>
    <w:link w:val="Heading1Char"/>
    <w:uiPriority w:val="9"/>
    <w:qFormat/>
    <w:rsid w:val="00F45144"/>
    <w:pPr>
      <w:keepNext/>
      <w:keepLines/>
      <w:spacing w:before="480"/>
      <w:outlineLvl w:val="0"/>
    </w:pPr>
    <w:rPr>
      <w:rFonts w:asciiTheme="majorHAnsi" w:eastAsiaTheme="majorEastAsia" w:hAnsiTheme="majorHAnsi" w:cstheme="majorBidi"/>
      <w:b/>
      <w:bCs/>
      <w:color w:val="4F81BD" w:themeColor="accent1"/>
      <w:sz w:val="32"/>
      <w:szCs w:val="32"/>
      <w:lang w:val="en-US"/>
    </w:rPr>
  </w:style>
  <w:style w:type="paragraph" w:styleId="Heading2">
    <w:name w:val="heading 2"/>
    <w:basedOn w:val="Normal"/>
    <w:next w:val="BodyText"/>
    <w:link w:val="Heading2Char"/>
    <w:uiPriority w:val="9"/>
    <w:unhideWhenUsed/>
    <w:qFormat/>
    <w:rsid w:val="00F45144"/>
    <w:pPr>
      <w:keepNext/>
      <w:keepLines/>
      <w:spacing w:before="200"/>
      <w:outlineLvl w:val="1"/>
    </w:pPr>
    <w:rPr>
      <w:rFonts w:asciiTheme="majorHAnsi" w:eastAsiaTheme="majorEastAsia" w:hAnsiTheme="majorHAnsi" w:cstheme="majorBidi"/>
      <w:b/>
      <w:bCs/>
      <w:color w:val="4F81BD" w:themeColor="accent1"/>
      <w:sz w:val="28"/>
      <w:szCs w:val="28"/>
      <w:lang w:val="en-US"/>
    </w:rPr>
  </w:style>
  <w:style w:type="paragraph" w:styleId="Heading3">
    <w:name w:val="heading 3"/>
    <w:basedOn w:val="Normal"/>
    <w:next w:val="BodyText"/>
    <w:link w:val="Heading3Char"/>
    <w:uiPriority w:val="9"/>
    <w:unhideWhenUsed/>
    <w:qFormat/>
    <w:rsid w:val="00F45144"/>
    <w:pPr>
      <w:keepNext/>
      <w:keepLines/>
      <w:spacing w:before="20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BodyText"/>
    <w:link w:val="Heading4Char"/>
    <w:uiPriority w:val="9"/>
    <w:unhideWhenUsed/>
    <w:qFormat/>
    <w:rsid w:val="00F45144"/>
    <w:pPr>
      <w:keepNext/>
      <w:keepLines/>
      <w:spacing w:before="200"/>
      <w:outlineLvl w:val="3"/>
    </w:pPr>
    <w:rPr>
      <w:rFonts w:asciiTheme="majorHAnsi" w:eastAsiaTheme="majorEastAsia" w:hAnsiTheme="majorHAnsi" w:cstheme="majorBidi"/>
      <w:bCs/>
      <w:i/>
      <w:color w:val="4F81BD" w:themeColor="accent1"/>
      <w:lang w:val="en-US"/>
    </w:rPr>
  </w:style>
  <w:style w:type="paragraph" w:styleId="Heading5">
    <w:name w:val="heading 5"/>
    <w:basedOn w:val="Normal"/>
    <w:next w:val="BodyText"/>
    <w:link w:val="Heading5Char"/>
    <w:uiPriority w:val="9"/>
    <w:unhideWhenUsed/>
    <w:qFormat/>
    <w:rsid w:val="00F45144"/>
    <w:pPr>
      <w:keepNext/>
      <w:keepLines/>
      <w:spacing w:before="200"/>
      <w:outlineLvl w:val="4"/>
    </w:pPr>
    <w:rPr>
      <w:rFonts w:asciiTheme="majorHAnsi" w:eastAsiaTheme="majorEastAsia" w:hAnsiTheme="majorHAnsi" w:cstheme="majorBidi"/>
      <w:iCs/>
      <w:color w:val="4F81BD" w:themeColor="accent1"/>
      <w:lang w:val="en-US"/>
    </w:rPr>
  </w:style>
  <w:style w:type="paragraph" w:styleId="Heading6">
    <w:name w:val="heading 6"/>
    <w:basedOn w:val="Normal"/>
    <w:next w:val="BodyText"/>
    <w:link w:val="Heading6Char"/>
    <w:uiPriority w:val="9"/>
    <w:unhideWhenUsed/>
    <w:qFormat/>
    <w:rsid w:val="00F45144"/>
    <w:pPr>
      <w:keepNext/>
      <w:keepLines/>
      <w:spacing w:before="200"/>
      <w:outlineLvl w:val="5"/>
    </w:pPr>
    <w:rPr>
      <w:rFonts w:asciiTheme="majorHAnsi" w:eastAsiaTheme="majorEastAsia" w:hAnsiTheme="majorHAnsi" w:cstheme="majorBidi"/>
      <w:color w:val="4F81BD" w:themeColor="accent1"/>
      <w:lang w:val="en-US"/>
    </w:rPr>
  </w:style>
  <w:style w:type="paragraph" w:styleId="Heading7">
    <w:name w:val="heading 7"/>
    <w:basedOn w:val="Normal"/>
    <w:next w:val="BodyText"/>
    <w:link w:val="Heading7Char"/>
    <w:uiPriority w:val="9"/>
    <w:unhideWhenUsed/>
    <w:qFormat/>
    <w:rsid w:val="00F45144"/>
    <w:pPr>
      <w:keepNext/>
      <w:keepLines/>
      <w:spacing w:before="200"/>
      <w:outlineLvl w:val="6"/>
    </w:pPr>
    <w:rPr>
      <w:rFonts w:asciiTheme="majorHAnsi" w:eastAsiaTheme="majorEastAsia" w:hAnsiTheme="majorHAnsi" w:cstheme="majorBidi"/>
      <w:color w:val="4F81BD" w:themeColor="accent1"/>
      <w:lang w:val="en-US"/>
    </w:rPr>
  </w:style>
  <w:style w:type="paragraph" w:styleId="Heading8">
    <w:name w:val="heading 8"/>
    <w:basedOn w:val="Normal"/>
    <w:next w:val="BodyText"/>
    <w:link w:val="Heading8Char"/>
    <w:uiPriority w:val="9"/>
    <w:unhideWhenUsed/>
    <w:qFormat/>
    <w:rsid w:val="00F45144"/>
    <w:pPr>
      <w:keepNext/>
      <w:keepLines/>
      <w:spacing w:before="200"/>
      <w:outlineLvl w:val="7"/>
    </w:pPr>
    <w:rPr>
      <w:rFonts w:asciiTheme="majorHAnsi" w:eastAsiaTheme="majorEastAsia" w:hAnsiTheme="majorHAnsi" w:cstheme="majorBidi"/>
      <w:color w:val="4F81BD" w:themeColor="accent1"/>
      <w:lang w:val="en-US"/>
    </w:rPr>
  </w:style>
  <w:style w:type="paragraph" w:styleId="Heading9">
    <w:name w:val="heading 9"/>
    <w:basedOn w:val="Normal"/>
    <w:next w:val="BodyText"/>
    <w:link w:val="Heading9Char"/>
    <w:uiPriority w:val="9"/>
    <w:unhideWhenUsed/>
    <w:qFormat/>
    <w:rsid w:val="00F45144"/>
    <w:pPr>
      <w:keepNext/>
      <w:keepLines/>
      <w:spacing w:before="200"/>
      <w:outlineLvl w:val="8"/>
    </w:pPr>
    <w:rPr>
      <w:rFonts w:asciiTheme="majorHAnsi" w:eastAsiaTheme="majorEastAsia" w:hAnsiTheme="majorHAnsi" w:cstheme="majorBidi"/>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F14986"/>
  </w:style>
  <w:style w:type="character" w:customStyle="1" w:styleId="EndnoteTextChar">
    <w:name w:val="Endnote Text Char"/>
    <w:basedOn w:val="DefaultParagraphFont"/>
    <w:link w:val="EndnoteText"/>
    <w:uiPriority w:val="99"/>
    <w:rsid w:val="00F14986"/>
    <w:rPr>
      <w:sz w:val="24"/>
      <w:szCs w:val="24"/>
      <w:lang w:eastAsia="en-US"/>
    </w:rPr>
  </w:style>
  <w:style w:type="character" w:styleId="EndnoteReference">
    <w:name w:val="endnote reference"/>
    <w:basedOn w:val="DefaultParagraphFont"/>
    <w:uiPriority w:val="99"/>
    <w:unhideWhenUsed/>
    <w:rsid w:val="00F14986"/>
    <w:rPr>
      <w:vertAlign w:val="superscript"/>
    </w:rPr>
  </w:style>
  <w:style w:type="character" w:styleId="CommentReference">
    <w:name w:val="annotation reference"/>
    <w:basedOn w:val="DefaultParagraphFont"/>
    <w:semiHidden/>
    <w:unhideWhenUsed/>
    <w:rsid w:val="00F45144"/>
    <w:rPr>
      <w:sz w:val="16"/>
      <w:szCs w:val="16"/>
    </w:rPr>
  </w:style>
  <w:style w:type="paragraph" w:styleId="CommentText">
    <w:name w:val="annotation text"/>
    <w:basedOn w:val="Normal"/>
    <w:link w:val="CommentTextChar"/>
    <w:semiHidden/>
    <w:unhideWhenUsed/>
    <w:rsid w:val="00F45144"/>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semiHidden/>
    <w:rsid w:val="00F45144"/>
    <w:rPr>
      <w:rFonts w:asciiTheme="minorHAnsi" w:eastAsiaTheme="minorHAnsi" w:hAnsiTheme="minorHAnsi" w:cstheme="minorBidi"/>
      <w:lang w:eastAsia="en-US"/>
    </w:rPr>
  </w:style>
  <w:style w:type="paragraph" w:styleId="BalloonText">
    <w:name w:val="Balloon Text"/>
    <w:basedOn w:val="Normal"/>
    <w:link w:val="BalloonTextChar"/>
    <w:semiHidden/>
    <w:unhideWhenUsed/>
    <w:rsid w:val="00F45144"/>
    <w:rPr>
      <w:sz w:val="18"/>
      <w:szCs w:val="18"/>
    </w:rPr>
  </w:style>
  <w:style w:type="character" w:customStyle="1" w:styleId="BalloonTextChar">
    <w:name w:val="Balloon Text Char"/>
    <w:basedOn w:val="DefaultParagraphFont"/>
    <w:link w:val="BalloonText"/>
    <w:semiHidden/>
    <w:rsid w:val="00F45144"/>
    <w:rPr>
      <w:sz w:val="18"/>
      <w:szCs w:val="18"/>
      <w:lang w:eastAsia="en-US"/>
    </w:rPr>
  </w:style>
  <w:style w:type="character" w:customStyle="1" w:styleId="Heading1Char">
    <w:name w:val="Heading 1 Char"/>
    <w:basedOn w:val="DefaultParagraphFont"/>
    <w:link w:val="Heading1"/>
    <w:uiPriority w:val="9"/>
    <w:rsid w:val="00F45144"/>
    <w:rPr>
      <w:rFonts w:asciiTheme="majorHAnsi" w:eastAsiaTheme="majorEastAsia" w:hAnsiTheme="majorHAnsi" w:cstheme="majorBidi"/>
      <w:b/>
      <w:bCs/>
      <w:color w:val="4F81BD" w:themeColor="accent1"/>
      <w:sz w:val="32"/>
      <w:szCs w:val="32"/>
      <w:lang w:val="en-US" w:eastAsia="en-US"/>
    </w:rPr>
  </w:style>
  <w:style w:type="character" w:customStyle="1" w:styleId="Heading2Char">
    <w:name w:val="Heading 2 Char"/>
    <w:basedOn w:val="DefaultParagraphFont"/>
    <w:link w:val="Heading2"/>
    <w:uiPriority w:val="9"/>
    <w:rsid w:val="00F45144"/>
    <w:rPr>
      <w:rFonts w:asciiTheme="majorHAnsi" w:eastAsiaTheme="majorEastAsia" w:hAnsiTheme="majorHAnsi" w:cstheme="majorBidi"/>
      <w:b/>
      <w:bCs/>
      <w:color w:val="4F81BD" w:themeColor="accent1"/>
      <w:sz w:val="28"/>
      <w:szCs w:val="28"/>
      <w:lang w:val="en-US" w:eastAsia="en-US"/>
    </w:rPr>
  </w:style>
  <w:style w:type="character" w:customStyle="1" w:styleId="Heading3Char">
    <w:name w:val="Heading 3 Char"/>
    <w:basedOn w:val="DefaultParagraphFont"/>
    <w:link w:val="Heading3"/>
    <w:uiPriority w:val="9"/>
    <w:rsid w:val="00F45144"/>
    <w:rPr>
      <w:rFonts w:asciiTheme="majorHAnsi" w:eastAsiaTheme="majorEastAsia" w:hAnsiTheme="majorHAnsi" w:cstheme="majorBidi"/>
      <w:b/>
      <w:bCs/>
      <w:color w:val="4F81BD" w:themeColor="accent1"/>
      <w:sz w:val="24"/>
      <w:szCs w:val="24"/>
      <w:lang w:val="en-US" w:eastAsia="en-US"/>
    </w:rPr>
  </w:style>
  <w:style w:type="character" w:customStyle="1" w:styleId="Heading4Char">
    <w:name w:val="Heading 4 Char"/>
    <w:basedOn w:val="DefaultParagraphFont"/>
    <w:link w:val="Heading4"/>
    <w:uiPriority w:val="9"/>
    <w:rsid w:val="00F45144"/>
    <w:rPr>
      <w:rFonts w:asciiTheme="majorHAnsi" w:eastAsiaTheme="majorEastAsia" w:hAnsiTheme="majorHAnsi" w:cstheme="majorBidi"/>
      <w:bCs/>
      <w:i/>
      <w:color w:val="4F81BD" w:themeColor="accent1"/>
      <w:sz w:val="24"/>
      <w:szCs w:val="24"/>
      <w:lang w:val="en-US" w:eastAsia="en-US"/>
    </w:rPr>
  </w:style>
  <w:style w:type="character" w:customStyle="1" w:styleId="Heading5Char">
    <w:name w:val="Heading 5 Char"/>
    <w:basedOn w:val="DefaultParagraphFont"/>
    <w:link w:val="Heading5"/>
    <w:uiPriority w:val="9"/>
    <w:rsid w:val="00F45144"/>
    <w:rPr>
      <w:rFonts w:asciiTheme="majorHAnsi" w:eastAsiaTheme="majorEastAsia" w:hAnsiTheme="majorHAnsi" w:cstheme="majorBidi"/>
      <w:iCs/>
      <w:color w:val="4F81BD" w:themeColor="accent1"/>
      <w:sz w:val="24"/>
      <w:szCs w:val="24"/>
      <w:lang w:val="en-US" w:eastAsia="en-US"/>
    </w:rPr>
  </w:style>
  <w:style w:type="character" w:customStyle="1" w:styleId="Heading6Char">
    <w:name w:val="Heading 6 Char"/>
    <w:basedOn w:val="DefaultParagraphFont"/>
    <w:link w:val="Heading6"/>
    <w:uiPriority w:val="9"/>
    <w:rsid w:val="00F45144"/>
    <w:rPr>
      <w:rFonts w:asciiTheme="majorHAnsi" w:eastAsiaTheme="majorEastAsia" w:hAnsiTheme="majorHAnsi" w:cstheme="majorBidi"/>
      <w:color w:val="4F81BD" w:themeColor="accent1"/>
      <w:sz w:val="24"/>
      <w:szCs w:val="24"/>
      <w:lang w:val="en-US" w:eastAsia="en-US"/>
    </w:rPr>
  </w:style>
  <w:style w:type="character" w:customStyle="1" w:styleId="Heading7Char">
    <w:name w:val="Heading 7 Char"/>
    <w:basedOn w:val="DefaultParagraphFont"/>
    <w:link w:val="Heading7"/>
    <w:uiPriority w:val="9"/>
    <w:rsid w:val="00F45144"/>
    <w:rPr>
      <w:rFonts w:asciiTheme="majorHAnsi" w:eastAsiaTheme="majorEastAsia" w:hAnsiTheme="majorHAnsi" w:cstheme="majorBidi"/>
      <w:color w:val="4F81BD" w:themeColor="accent1"/>
      <w:sz w:val="24"/>
      <w:szCs w:val="24"/>
      <w:lang w:val="en-US" w:eastAsia="en-US"/>
    </w:rPr>
  </w:style>
  <w:style w:type="character" w:customStyle="1" w:styleId="Heading8Char">
    <w:name w:val="Heading 8 Char"/>
    <w:basedOn w:val="DefaultParagraphFont"/>
    <w:link w:val="Heading8"/>
    <w:uiPriority w:val="9"/>
    <w:rsid w:val="00F45144"/>
    <w:rPr>
      <w:rFonts w:asciiTheme="majorHAnsi" w:eastAsiaTheme="majorEastAsia" w:hAnsiTheme="majorHAnsi" w:cstheme="majorBidi"/>
      <w:color w:val="4F81BD" w:themeColor="accent1"/>
      <w:sz w:val="24"/>
      <w:szCs w:val="24"/>
      <w:lang w:val="en-US" w:eastAsia="en-US"/>
    </w:rPr>
  </w:style>
  <w:style w:type="character" w:customStyle="1" w:styleId="Heading9Char">
    <w:name w:val="Heading 9 Char"/>
    <w:basedOn w:val="DefaultParagraphFont"/>
    <w:link w:val="Heading9"/>
    <w:uiPriority w:val="9"/>
    <w:rsid w:val="00F45144"/>
    <w:rPr>
      <w:rFonts w:asciiTheme="majorHAnsi" w:eastAsiaTheme="majorEastAsia" w:hAnsiTheme="majorHAnsi" w:cstheme="majorBidi"/>
      <w:color w:val="4F81BD" w:themeColor="accent1"/>
      <w:sz w:val="24"/>
      <w:szCs w:val="24"/>
      <w:lang w:val="en-US" w:eastAsia="en-US"/>
    </w:rPr>
  </w:style>
  <w:style w:type="paragraph" w:styleId="BodyText">
    <w:name w:val="Body Text"/>
    <w:basedOn w:val="Normal"/>
    <w:link w:val="BodyTextChar"/>
    <w:qFormat/>
    <w:rsid w:val="00F45144"/>
    <w:pPr>
      <w:spacing w:before="180" w:after="180"/>
    </w:pPr>
    <w:rPr>
      <w:rFonts w:asciiTheme="minorHAnsi" w:eastAsiaTheme="minorHAnsi" w:hAnsiTheme="minorHAnsi" w:cstheme="minorBidi"/>
      <w:lang w:val="en-US"/>
    </w:rPr>
  </w:style>
  <w:style w:type="character" w:customStyle="1" w:styleId="BodyTextChar">
    <w:name w:val="Body Text Char"/>
    <w:basedOn w:val="DefaultParagraphFont"/>
    <w:link w:val="BodyText"/>
    <w:rsid w:val="00F45144"/>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F45144"/>
  </w:style>
  <w:style w:type="paragraph" w:customStyle="1" w:styleId="Compact">
    <w:name w:val="Compact"/>
    <w:basedOn w:val="BodyText"/>
    <w:qFormat/>
    <w:rsid w:val="00F45144"/>
    <w:pPr>
      <w:spacing w:before="36" w:after="36"/>
    </w:pPr>
  </w:style>
  <w:style w:type="paragraph" w:styleId="Title">
    <w:name w:val="Title"/>
    <w:basedOn w:val="Normal"/>
    <w:next w:val="BodyText"/>
    <w:link w:val="TitleChar"/>
    <w:qFormat/>
    <w:rsid w:val="00F45144"/>
    <w:pPr>
      <w:keepNext/>
      <w:keepLines/>
      <w:spacing w:before="480" w:after="240"/>
      <w:jc w:val="center"/>
    </w:pPr>
    <w:rPr>
      <w:rFonts w:asciiTheme="majorHAnsi" w:eastAsiaTheme="majorEastAsia" w:hAnsiTheme="majorHAnsi" w:cstheme="majorBidi"/>
      <w:b/>
      <w:bCs/>
      <w:color w:val="345A8A" w:themeColor="accent1" w:themeShade="B5"/>
      <w:sz w:val="36"/>
      <w:szCs w:val="36"/>
      <w:lang w:val="en-US"/>
    </w:rPr>
  </w:style>
  <w:style w:type="character" w:customStyle="1" w:styleId="TitleChar">
    <w:name w:val="Title Char"/>
    <w:basedOn w:val="DefaultParagraphFont"/>
    <w:link w:val="Title"/>
    <w:rsid w:val="00F45144"/>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BodyText"/>
    <w:link w:val="SubtitleChar"/>
    <w:qFormat/>
    <w:rsid w:val="00F45144"/>
    <w:pPr>
      <w:spacing w:before="240"/>
    </w:pPr>
    <w:rPr>
      <w:sz w:val="30"/>
      <w:szCs w:val="30"/>
    </w:rPr>
  </w:style>
  <w:style w:type="character" w:customStyle="1" w:styleId="SubtitleChar">
    <w:name w:val="Subtitle Char"/>
    <w:basedOn w:val="DefaultParagraphFont"/>
    <w:link w:val="Subtitle"/>
    <w:rsid w:val="00F45144"/>
    <w:rPr>
      <w:rFonts w:asciiTheme="majorHAnsi" w:eastAsiaTheme="majorEastAsia" w:hAnsiTheme="majorHAnsi" w:cstheme="majorBidi"/>
      <w:b/>
      <w:bCs/>
      <w:color w:val="345A8A" w:themeColor="accent1" w:themeShade="B5"/>
      <w:sz w:val="30"/>
      <w:szCs w:val="30"/>
      <w:lang w:val="en-US" w:eastAsia="en-US"/>
    </w:rPr>
  </w:style>
  <w:style w:type="paragraph" w:customStyle="1" w:styleId="Author">
    <w:name w:val="Author"/>
    <w:next w:val="BodyText"/>
    <w:qFormat/>
    <w:rsid w:val="00F45144"/>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BodyText"/>
    <w:link w:val="DateChar"/>
    <w:qFormat/>
    <w:rsid w:val="00F45144"/>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rsid w:val="00F45144"/>
    <w:rPr>
      <w:rFonts w:asciiTheme="minorHAnsi" w:eastAsiaTheme="minorHAnsi" w:hAnsiTheme="minorHAnsi" w:cstheme="minorBidi"/>
      <w:sz w:val="24"/>
      <w:szCs w:val="24"/>
      <w:lang w:val="en-US" w:eastAsia="en-US"/>
    </w:rPr>
  </w:style>
  <w:style w:type="paragraph" w:customStyle="1" w:styleId="Abstract">
    <w:name w:val="Abstract"/>
    <w:basedOn w:val="Normal"/>
    <w:next w:val="BodyText"/>
    <w:qFormat/>
    <w:rsid w:val="00F45144"/>
    <w:pPr>
      <w:keepNext/>
      <w:keepLines/>
      <w:spacing w:before="300" w:after="300"/>
    </w:pPr>
    <w:rPr>
      <w:rFonts w:asciiTheme="minorHAnsi" w:eastAsiaTheme="minorHAnsi" w:hAnsiTheme="minorHAnsi" w:cstheme="minorBidi"/>
      <w:sz w:val="20"/>
      <w:szCs w:val="20"/>
      <w:lang w:val="en-US"/>
    </w:rPr>
  </w:style>
  <w:style w:type="paragraph" w:styleId="Bibliography">
    <w:name w:val="Bibliography"/>
    <w:basedOn w:val="Normal"/>
    <w:qFormat/>
    <w:rsid w:val="00F45144"/>
    <w:pPr>
      <w:spacing w:after="200"/>
    </w:pPr>
    <w:rPr>
      <w:rFonts w:asciiTheme="minorHAnsi" w:eastAsiaTheme="minorHAnsi" w:hAnsiTheme="minorHAnsi" w:cstheme="minorBidi"/>
      <w:lang w:val="en-US"/>
    </w:rPr>
  </w:style>
  <w:style w:type="paragraph" w:styleId="BlockText">
    <w:name w:val="Block Text"/>
    <w:basedOn w:val="BodyText"/>
    <w:next w:val="BodyText"/>
    <w:uiPriority w:val="9"/>
    <w:unhideWhenUsed/>
    <w:qFormat/>
    <w:rsid w:val="00F45144"/>
    <w:pPr>
      <w:spacing w:before="100" w:after="100"/>
      <w:ind w:left="480" w:right="480"/>
    </w:pPr>
  </w:style>
  <w:style w:type="paragraph" w:styleId="FootnoteText">
    <w:name w:val="footnote text"/>
    <w:basedOn w:val="Normal"/>
    <w:link w:val="FootnoteTextChar"/>
    <w:uiPriority w:val="9"/>
    <w:unhideWhenUsed/>
    <w:qFormat/>
    <w:rsid w:val="00F45144"/>
    <w:pPr>
      <w:spacing w:after="200"/>
    </w:pPr>
    <w:rPr>
      <w:rFonts w:asciiTheme="minorHAnsi" w:eastAsiaTheme="minorHAnsi" w:hAnsiTheme="minorHAnsi" w:cstheme="minorBidi"/>
      <w:lang w:val="en-US"/>
    </w:rPr>
  </w:style>
  <w:style w:type="character" w:customStyle="1" w:styleId="FootnoteTextChar">
    <w:name w:val="Footnote Text Char"/>
    <w:basedOn w:val="DefaultParagraphFont"/>
    <w:link w:val="FootnoteText"/>
    <w:uiPriority w:val="9"/>
    <w:rsid w:val="00F45144"/>
    <w:rPr>
      <w:rFonts w:asciiTheme="minorHAnsi" w:eastAsiaTheme="minorHAnsi" w:hAnsiTheme="minorHAnsi" w:cstheme="minorBidi"/>
      <w:sz w:val="24"/>
      <w:szCs w:val="24"/>
      <w:lang w:val="en-US" w:eastAsia="en-US"/>
    </w:rPr>
  </w:style>
  <w:style w:type="table" w:customStyle="1" w:styleId="Table">
    <w:name w:val="Table"/>
    <w:semiHidden/>
    <w:unhideWhenUsed/>
    <w:qFormat/>
    <w:rsid w:val="00F45144"/>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F45144"/>
    <w:pPr>
      <w:keepNext/>
      <w:keepLines/>
    </w:pPr>
    <w:rPr>
      <w:rFonts w:asciiTheme="minorHAnsi" w:eastAsiaTheme="minorHAnsi" w:hAnsiTheme="minorHAnsi" w:cstheme="minorBidi"/>
      <w:b/>
      <w:lang w:val="en-US"/>
    </w:rPr>
  </w:style>
  <w:style w:type="paragraph" w:customStyle="1" w:styleId="Definition">
    <w:name w:val="Definition"/>
    <w:basedOn w:val="Normal"/>
    <w:rsid w:val="00F45144"/>
    <w:pPr>
      <w:spacing w:after="200"/>
    </w:pPr>
    <w:rPr>
      <w:rFonts w:asciiTheme="minorHAnsi" w:eastAsiaTheme="minorHAnsi" w:hAnsiTheme="minorHAnsi" w:cstheme="minorBidi"/>
      <w:lang w:val="en-US"/>
    </w:rPr>
  </w:style>
  <w:style w:type="paragraph" w:styleId="Caption">
    <w:name w:val="caption"/>
    <w:basedOn w:val="Normal"/>
    <w:link w:val="CaptionChar"/>
    <w:rsid w:val="00F45144"/>
    <w:pPr>
      <w:spacing w:after="120"/>
    </w:pPr>
    <w:rPr>
      <w:rFonts w:asciiTheme="minorHAnsi" w:eastAsiaTheme="minorHAnsi" w:hAnsiTheme="minorHAnsi" w:cstheme="minorBidi"/>
      <w:i/>
      <w:lang w:val="en-US"/>
    </w:rPr>
  </w:style>
  <w:style w:type="paragraph" w:customStyle="1" w:styleId="TableCaption">
    <w:name w:val="Table Caption"/>
    <w:basedOn w:val="Caption"/>
    <w:rsid w:val="00F45144"/>
    <w:pPr>
      <w:keepNext/>
    </w:pPr>
  </w:style>
  <w:style w:type="paragraph" w:customStyle="1" w:styleId="ImageCaption">
    <w:name w:val="Image Caption"/>
    <w:basedOn w:val="Caption"/>
    <w:rsid w:val="00F45144"/>
  </w:style>
  <w:style w:type="paragraph" w:customStyle="1" w:styleId="Figure">
    <w:name w:val="Figure"/>
    <w:basedOn w:val="Normal"/>
    <w:rsid w:val="00F45144"/>
    <w:pPr>
      <w:spacing w:after="200"/>
    </w:pPr>
    <w:rPr>
      <w:rFonts w:asciiTheme="minorHAnsi" w:eastAsiaTheme="minorHAnsi" w:hAnsiTheme="minorHAnsi" w:cstheme="minorBidi"/>
      <w:lang w:val="en-US"/>
    </w:rPr>
  </w:style>
  <w:style w:type="paragraph" w:customStyle="1" w:styleId="CaptionedFigure">
    <w:name w:val="Captioned Figure"/>
    <w:basedOn w:val="Figure"/>
    <w:rsid w:val="00F45144"/>
    <w:pPr>
      <w:keepNext/>
    </w:pPr>
  </w:style>
  <w:style w:type="character" w:customStyle="1" w:styleId="CaptionChar">
    <w:name w:val="Caption Char"/>
    <w:basedOn w:val="DefaultParagraphFont"/>
    <w:link w:val="Caption"/>
    <w:rsid w:val="00F45144"/>
    <w:rPr>
      <w:rFonts w:asciiTheme="minorHAnsi" w:eastAsiaTheme="minorHAnsi" w:hAnsiTheme="minorHAnsi" w:cstheme="minorBidi"/>
      <w:i/>
      <w:sz w:val="24"/>
      <w:szCs w:val="24"/>
      <w:lang w:val="en-US" w:eastAsia="en-US"/>
    </w:rPr>
  </w:style>
  <w:style w:type="character" w:customStyle="1" w:styleId="VerbatimChar">
    <w:name w:val="Verbatim Char"/>
    <w:basedOn w:val="CaptionChar"/>
    <w:link w:val="SourceCode"/>
    <w:rsid w:val="00F45144"/>
    <w:rPr>
      <w:rFonts w:ascii="Consolas" w:eastAsiaTheme="minorHAnsi" w:hAnsi="Consolas" w:cstheme="minorBidi"/>
      <w:i/>
      <w:sz w:val="22"/>
      <w:szCs w:val="24"/>
      <w:shd w:val="clear" w:color="auto" w:fill="F8F8F8"/>
      <w:lang w:val="en-US" w:eastAsia="en-US"/>
    </w:rPr>
  </w:style>
  <w:style w:type="character" w:customStyle="1" w:styleId="SectionNumber">
    <w:name w:val="Section Number"/>
    <w:basedOn w:val="CaptionChar"/>
    <w:rsid w:val="00F45144"/>
    <w:rPr>
      <w:rFonts w:asciiTheme="minorHAnsi" w:eastAsiaTheme="minorHAnsi" w:hAnsiTheme="minorHAnsi" w:cstheme="minorBidi"/>
      <w:i/>
      <w:sz w:val="24"/>
      <w:szCs w:val="24"/>
      <w:lang w:val="en-US" w:eastAsia="en-US"/>
    </w:rPr>
  </w:style>
  <w:style w:type="character" w:styleId="FootnoteReference">
    <w:name w:val="footnote reference"/>
    <w:basedOn w:val="CaptionChar"/>
    <w:rsid w:val="00F45144"/>
    <w:rPr>
      <w:rFonts w:asciiTheme="minorHAnsi" w:eastAsiaTheme="minorHAnsi" w:hAnsiTheme="minorHAnsi" w:cstheme="minorBidi"/>
      <w:i/>
      <w:sz w:val="24"/>
      <w:szCs w:val="24"/>
      <w:vertAlign w:val="superscript"/>
      <w:lang w:val="en-US" w:eastAsia="en-US"/>
    </w:rPr>
  </w:style>
  <w:style w:type="character" w:styleId="Hyperlink">
    <w:name w:val="Hyperlink"/>
    <w:basedOn w:val="CaptionChar"/>
    <w:rsid w:val="00F45144"/>
    <w:rPr>
      <w:rFonts w:asciiTheme="minorHAnsi" w:eastAsiaTheme="minorHAnsi" w:hAnsiTheme="minorHAnsi" w:cstheme="minorBidi"/>
      <w:i/>
      <w:color w:val="4F81BD" w:themeColor="accent1"/>
      <w:sz w:val="24"/>
      <w:szCs w:val="24"/>
      <w:lang w:val="en-US" w:eastAsia="en-US"/>
    </w:rPr>
  </w:style>
  <w:style w:type="paragraph" w:styleId="TOCHeading">
    <w:name w:val="TOC Heading"/>
    <w:basedOn w:val="Heading1"/>
    <w:next w:val="BodyText"/>
    <w:uiPriority w:val="39"/>
    <w:unhideWhenUsed/>
    <w:qFormat/>
    <w:rsid w:val="00F45144"/>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F45144"/>
    <w:pPr>
      <w:shd w:val="clear" w:color="auto" w:fill="F8F8F8"/>
      <w:wordWrap w:val="0"/>
      <w:spacing w:after="200"/>
    </w:pPr>
    <w:rPr>
      <w:rFonts w:ascii="Consolas" w:eastAsiaTheme="minorHAnsi" w:hAnsi="Consolas" w:cstheme="minorBidi"/>
      <w:i/>
      <w:sz w:val="22"/>
      <w:lang w:val="en-US"/>
    </w:rPr>
  </w:style>
  <w:style w:type="character" w:customStyle="1" w:styleId="KeywordTok">
    <w:name w:val="KeywordTok"/>
    <w:basedOn w:val="VerbatimChar"/>
    <w:rsid w:val="00F45144"/>
    <w:rPr>
      <w:rFonts w:ascii="Consolas" w:eastAsiaTheme="minorHAnsi" w:hAnsi="Consolas" w:cstheme="minorBidi"/>
      <w:b/>
      <w:i/>
      <w:color w:val="204A87"/>
      <w:sz w:val="22"/>
      <w:szCs w:val="24"/>
      <w:shd w:val="clear" w:color="auto" w:fill="F8F8F8"/>
      <w:lang w:val="en-US" w:eastAsia="en-US"/>
    </w:rPr>
  </w:style>
  <w:style w:type="character" w:customStyle="1" w:styleId="DataTypeTok">
    <w:name w:val="DataTypeTok"/>
    <w:basedOn w:val="VerbatimChar"/>
    <w:rsid w:val="00F45144"/>
    <w:rPr>
      <w:rFonts w:ascii="Consolas" w:eastAsiaTheme="minorHAnsi" w:hAnsi="Consolas" w:cstheme="minorBidi"/>
      <w:i/>
      <w:color w:val="204A87"/>
      <w:sz w:val="22"/>
      <w:szCs w:val="24"/>
      <w:shd w:val="clear" w:color="auto" w:fill="F8F8F8"/>
      <w:lang w:val="en-US" w:eastAsia="en-US"/>
    </w:rPr>
  </w:style>
  <w:style w:type="character" w:customStyle="1" w:styleId="DecValTok">
    <w:name w:val="DecValTok"/>
    <w:basedOn w:val="VerbatimChar"/>
    <w:rsid w:val="00F45144"/>
    <w:rPr>
      <w:rFonts w:ascii="Consolas" w:eastAsiaTheme="minorHAnsi" w:hAnsi="Consolas" w:cstheme="minorBidi"/>
      <w:i/>
      <w:color w:val="0000CF"/>
      <w:sz w:val="22"/>
      <w:szCs w:val="24"/>
      <w:shd w:val="clear" w:color="auto" w:fill="F8F8F8"/>
      <w:lang w:val="en-US" w:eastAsia="en-US"/>
    </w:rPr>
  </w:style>
  <w:style w:type="character" w:customStyle="1" w:styleId="BaseNTok">
    <w:name w:val="BaseNTok"/>
    <w:basedOn w:val="VerbatimChar"/>
    <w:rsid w:val="00F45144"/>
    <w:rPr>
      <w:rFonts w:ascii="Consolas" w:eastAsiaTheme="minorHAnsi" w:hAnsi="Consolas" w:cstheme="minorBidi"/>
      <w:i/>
      <w:color w:val="0000CF"/>
      <w:sz w:val="22"/>
      <w:szCs w:val="24"/>
      <w:shd w:val="clear" w:color="auto" w:fill="F8F8F8"/>
      <w:lang w:val="en-US" w:eastAsia="en-US"/>
    </w:rPr>
  </w:style>
  <w:style w:type="character" w:customStyle="1" w:styleId="FloatTok">
    <w:name w:val="FloatTok"/>
    <w:basedOn w:val="VerbatimChar"/>
    <w:rsid w:val="00F45144"/>
    <w:rPr>
      <w:rFonts w:ascii="Consolas" w:eastAsiaTheme="minorHAnsi" w:hAnsi="Consolas" w:cstheme="minorBidi"/>
      <w:i/>
      <w:color w:val="0000CF"/>
      <w:sz w:val="22"/>
      <w:szCs w:val="24"/>
      <w:shd w:val="clear" w:color="auto" w:fill="F8F8F8"/>
      <w:lang w:val="en-US" w:eastAsia="en-US"/>
    </w:rPr>
  </w:style>
  <w:style w:type="character" w:customStyle="1" w:styleId="ConstantTok">
    <w:name w:val="ConstantTok"/>
    <w:basedOn w:val="VerbatimChar"/>
    <w:rsid w:val="00F45144"/>
    <w:rPr>
      <w:rFonts w:ascii="Consolas" w:eastAsiaTheme="minorHAnsi" w:hAnsi="Consolas" w:cstheme="minorBidi"/>
      <w:i/>
      <w:color w:val="000000"/>
      <w:sz w:val="22"/>
      <w:szCs w:val="24"/>
      <w:shd w:val="clear" w:color="auto" w:fill="F8F8F8"/>
      <w:lang w:val="en-US" w:eastAsia="en-US"/>
    </w:rPr>
  </w:style>
  <w:style w:type="character" w:customStyle="1" w:styleId="CharTok">
    <w:name w:val="CharTok"/>
    <w:basedOn w:val="VerbatimChar"/>
    <w:rsid w:val="00F45144"/>
    <w:rPr>
      <w:rFonts w:ascii="Consolas" w:eastAsiaTheme="minorHAnsi" w:hAnsi="Consolas" w:cstheme="minorBidi"/>
      <w:i/>
      <w:color w:val="4E9A06"/>
      <w:sz w:val="22"/>
      <w:szCs w:val="24"/>
      <w:shd w:val="clear" w:color="auto" w:fill="F8F8F8"/>
      <w:lang w:val="en-US" w:eastAsia="en-US"/>
    </w:rPr>
  </w:style>
  <w:style w:type="character" w:customStyle="1" w:styleId="SpecialCharTok">
    <w:name w:val="SpecialCharTok"/>
    <w:basedOn w:val="VerbatimChar"/>
    <w:rsid w:val="00F45144"/>
    <w:rPr>
      <w:rFonts w:ascii="Consolas" w:eastAsiaTheme="minorHAnsi" w:hAnsi="Consolas" w:cstheme="minorBidi"/>
      <w:i/>
      <w:color w:val="000000"/>
      <w:sz w:val="22"/>
      <w:szCs w:val="24"/>
      <w:shd w:val="clear" w:color="auto" w:fill="F8F8F8"/>
      <w:lang w:val="en-US" w:eastAsia="en-US"/>
    </w:rPr>
  </w:style>
  <w:style w:type="character" w:customStyle="1" w:styleId="StringTok">
    <w:name w:val="StringTok"/>
    <w:basedOn w:val="VerbatimChar"/>
    <w:rsid w:val="00F45144"/>
    <w:rPr>
      <w:rFonts w:ascii="Consolas" w:eastAsiaTheme="minorHAnsi" w:hAnsi="Consolas" w:cstheme="minorBidi"/>
      <w:i/>
      <w:color w:val="4E9A06"/>
      <w:sz w:val="22"/>
      <w:szCs w:val="24"/>
      <w:shd w:val="clear" w:color="auto" w:fill="F8F8F8"/>
      <w:lang w:val="en-US" w:eastAsia="en-US"/>
    </w:rPr>
  </w:style>
  <w:style w:type="character" w:customStyle="1" w:styleId="VerbatimStringTok">
    <w:name w:val="VerbatimStringTok"/>
    <w:basedOn w:val="VerbatimChar"/>
    <w:rsid w:val="00F45144"/>
    <w:rPr>
      <w:rFonts w:ascii="Consolas" w:eastAsiaTheme="minorHAnsi" w:hAnsi="Consolas" w:cstheme="minorBidi"/>
      <w:i/>
      <w:color w:val="4E9A06"/>
      <w:sz w:val="22"/>
      <w:szCs w:val="24"/>
      <w:shd w:val="clear" w:color="auto" w:fill="F8F8F8"/>
      <w:lang w:val="en-US" w:eastAsia="en-US"/>
    </w:rPr>
  </w:style>
  <w:style w:type="character" w:customStyle="1" w:styleId="SpecialStringTok">
    <w:name w:val="SpecialStringTok"/>
    <w:basedOn w:val="VerbatimChar"/>
    <w:rsid w:val="00F45144"/>
    <w:rPr>
      <w:rFonts w:ascii="Consolas" w:eastAsiaTheme="minorHAnsi" w:hAnsi="Consolas" w:cstheme="minorBidi"/>
      <w:i/>
      <w:color w:val="4E9A06"/>
      <w:sz w:val="22"/>
      <w:szCs w:val="24"/>
      <w:shd w:val="clear" w:color="auto" w:fill="F8F8F8"/>
      <w:lang w:val="en-US" w:eastAsia="en-US"/>
    </w:rPr>
  </w:style>
  <w:style w:type="character" w:customStyle="1" w:styleId="ImportTok">
    <w:name w:val="ImportTok"/>
    <w:basedOn w:val="VerbatimChar"/>
    <w:rsid w:val="00F45144"/>
    <w:rPr>
      <w:rFonts w:ascii="Consolas" w:eastAsiaTheme="minorHAnsi" w:hAnsi="Consolas" w:cstheme="minorBidi"/>
      <w:i/>
      <w:sz w:val="22"/>
      <w:szCs w:val="24"/>
      <w:shd w:val="clear" w:color="auto" w:fill="F8F8F8"/>
      <w:lang w:val="en-US" w:eastAsia="en-US"/>
    </w:rPr>
  </w:style>
  <w:style w:type="character" w:customStyle="1" w:styleId="CommentTok">
    <w:name w:val="CommentTok"/>
    <w:basedOn w:val="VerbatimChar"/>
    <w:rsid w:val="00F45144"/>
    <w:rPr>
      <w:rFonts w:ascii="Consolas" w:eastAsiaTheme="minorHAnsi" w:hAnsi="Consolas" w:cstheme="minorBidi"/>
      <w:i w:val="0"/>
      <w:color w:val="8F5902"/>
      <w:sz w:val="22"/>
      <w:szCs w:val="24"/>
      <w:shd w:val="clear" w:color="auto" w:fill="F8F8F8"/>
      <w:lang w:val="en-US" w:eastAsia="en-US"/>
    </w:rPr>
  </w:style>
  <w:style w:type="character" w:customStyle="1" w:styleId="DocumentationTok">
    <w:name w:val="DocumentationTok"/>
    <w:basedOn w:val="VerbatimChar"/>
    <w:rsid w:val="00F45144"/>
    <w:rPr>
      <w:rFonts w:ascii="Consolas" w:eastAsiaTheme="minorHAnsi" w:hAnsi="Consolas" w:cstheme="minorBidi"/>
      <w:b/>
      <w:i w:val="0"/>
      <w:color w:val="8F5902"/>
      <w:sz w:val="22"/>
      <w:szCs w:val="24"/>
      <w:shd w:val="clear" w:color="auto" w:fill="F8F8F8"/>
      <w:lang w:val="en-US" w:eastAsia="en-US"/>
    </w:rPr>
  </w:style>
  <w:style w:type="character" w:customStyle="1" w:styleId="AnnotationTok">
    <w:name w:val="AnnotationTok"/>
    <w:basedOn w:val="VerbatimChar"/>
    <w:rsid w:val="00F45144"/>
    <w:rPr>
      <w:rFonts w:ascii="Consolas" w:eastAsiaTheme="minorHAnsi" w:hAnsi="Consolas" w:cstheme="minorBidi"/>
      <w:b/>
      <w:i w:val="0"/>
      <w:color w:val="8F5902"/>
      <w:sz w:val="22"/>
      <w:szCs w:val="24"/>
      <w:shd w:val="clear" w:color="auto" w:fill="F8F8F8"/>
      <w:lang w:val="en-US" w:eastAsia="en-US"/>
    </w:rPr>
  </w:style>
  <w:style w:type="character" w:customStyle="1" w:styleId="CommentVarTok">
    <w:name w:val="CommentVarTok"/>
    <w:basedOn w:val="VerbatimChar"/>
    <w:rsid w:val="00F45144"/>
    <w:rPr>
      <w:rFonts w:ascii="Consolas" w:eastAsiaTheme="minorHAnsi" w:hAnsi="Consolas" w:cstheme="minorBidi"/>
      <w:b/>
      <w:i w:val="0"/>
      <w:color w:val="8F5902"/>
      <w:sz w:val="22"/>
      <w:szCs w:val="24"/>
      <w:shd w:val="clear" w:color="auto" w:fill="F8F8F8"/>
      <w:lang w:val="en-US" w:eastAsia="en-US"/>
    </w:rPr>
  </w:style>
  <w:style w:type="character" w:customStyle="1" w:styleId="OtherTok">
    <w:name w:val="OtherTok"/>
    <w:basedOn w:val="VerbatimChar"/>
    <w:rsid w:val="00F45144"/>
    <w:rPr>
      <w:rFonts w:ascii="Consolas" w:eastAsiaTheme="minorHAnsi" w:hAnsi="Consolas" w:cstheme="minorBidi"/>
      <w:i/>
      <w:color w:val="8F5902"/>
      <w:sz w:val="22"/>
      <w:szCs w:val="24"/>
      <w:shd w:val="clear" w:color="auto" w:fill="F8F8F8"/>
      <w:lang w:val="en-US" w:eastAsia="en-US"/>
    </w:rPr>
  </w:style>
  <w:style w:type="character" w:customStyle="1" w:styleId="FunctionTok">
    <w:name w:val="FunctionTok"/>
    <w:basedOn w:val="VerbatimChar"/>
    <w:rsid w:val="00F45144"/>
    <w:rPr>
      <w:rFonts w:ascii="Consolas" w:eastAsiaTheme="minorHAnsi" w:hAnsi="Consolas" w:cstheme="minorBidi"/>
      <w:i/>
      <w:color w:val="000000"/>
      <w:sz w:val="22"/>
      <w:szCs w:val="24"/>
      <w:shd w:val="clear" w:color="auto" w:fill="F8F8F8"/>
      <w:lang w:val="en-US" w:eastAsia="en-US"/>
    </w:rPr>
  </w:style>
  <w:style w:type="character" w:customStyle="1" w:styleId="VariableTok">
    <w:name w:val="VariableTok"/>
    <w:basedOn w:val="VerbatimChar"/>
    <w:rsid w:val="00F45144"/>
    <w:rPr>
      <w:rFonts w:ascii="Consolas" w:eastAsiaTheme="minorHAnsi" w:hAnsi="Consolas" w:cstheme="minorBidi"/>
      <w:i/>
      <w:color w:val="000000"/>
      <w:sz w:val="22"/>
      <w:szCs w:val="24"/>
      <w:shd w:val="clear" w:color="auto" w:fill="F8F8F8"/>
      <w:lang w:val="en-US" w:eastAsia="en-US"/>
    </w:rPr>
  </w:style>
  <w:style w:type="character" w:customStyle="1" w:styleId="ControlFlowTok">
    <w:name w:val="ControlFlowTok"/>
    <w:basedOn w:val="VerbatimChar"/>
    <w:rsid w:val="00F45144"/>
    <w:rPr>
      <w:rFonts w:ascii="Consolas" w:eastAsiaTheme="minorHAnsi" w:hAnsi="Consolas" w:cstheme="minorBidi"/>
      <w:b/>
      <w:i/>
      <w:color w:val="204A87"/>
      <w:sz w:val="22"/>
      <w:szCs w:val="24"/>
      <w:shd w:val="clear" w:color="auto" w:fill="F8F8F8"/>
      <w:lang w:val="en-US" w:eastAsia="en-US"/>
    </w:rPr>
  </w:style>
  <w:style w:type="character" w:customStyle="1" w:styleId="OperatorTok">
    <w:name w:val="OperatorTok"/>
    <w:basedOn w:val="VerbatimChar"/>
    <w:rsid w:val="00F45144"/>
    <w:rPr>
      <w:rFonts w:ascii="Consolas" w:eastAsiaTheme="minorHAnsi" w:hAnsi="Consolas" w:cstheme="minorBidi"/>
      <w:b/>
      <w:i/>
      <w:color w:val="CE5C00"/>
      <w:sz w:val="22"/>
      <w:szCs w:val="24"/>
      <w:shd w:val="clear" w:color="auto" w:fill="F8F8F8"/>
      <w:lang w:val="en-US" w:eastAsia="en-US"/>
    </w:rPr>
  </w:style>
  <w:style w:type="character" w:customStyle="1" w:styleId="BuiltInTok">
    <w:name w:val="BuiltInTok"/>
    <w:basedOn w:val="VerbatimChar"/>
    <w:rsid w:val="00F45144"/>
    <w:rPr>
      <w:rFonts w:ascii="Consolas" w:eastAsiaTheme="minorHAnsi" w:hAnsi="Consolas" w:cstheme="minorBidi"/>
      <w:i/>
      <w:sz w:val="22"/>
      <w:szCs w:val="24"/>
      <w:shd w:val="clear" w:color="auto" w:fill="F8F8F8"/>
      <w:lang w:val="en-US" w:eastAsia="en-US"/>
    </w:rPr>
  </w:style>
  <w:style w:type="character" w:customStyle="1" w:styleId="ExtensionTok">
    <w:name w:val="ExtensionTok"/>
    <w:basedOn w:val="VerbatimChar"/>
    <w:rsid w:val="00F45144"/>
    <w:rPr>
      <w:rFonts w:ascii="Consolas" w:eastAsiaTheme="minorHAnsi" w:hAnsi="Consolas" w:cstheme="minorBidi"/>
      <w:i/>
      <w:sz w:val="22"/>
      <w:szCs w:val="24"/>
      <w:shd w:val="clear" w:color="auto" w:fill="F8F8F8"/>
      <w:lang w:val="en-US" w:eastAsia="en-US"/>
    </w:rPr>
  </w:style>
  <w:style w:type="character" w:customStyle="1" w:styleId="PreprocessorTok">
    <w:name w:val="PreprocessorTok"/>
    <w:basedOn w:val="VerbatimChar"/>
    <w:rsid w:val="00F45144"/>
    <w:rPr>
      <w:rFonts w:ascii="Consolas" w:eastAsiaTheme="minorHAnsi" w:hAnsi="Consolas" w:cstheme="minorBidi"/>
      <w:i w:val="0"/>
      <w:color w:val="8F5902"/>
      <w:sz w:val="22"/>
      <w:szCs w:val="24"/>
      <w:shd w:val="clear" w:color="auto" w:fill="F8F8F8"/>
      <w:lang w:val="en-US" w:eastAsia="en-US"/>
    </w:rPr>
  </w:style>
  <w:style w:type="character" w:customStyle="1" w:styleId="AttributeTok">
    <w:name w:val="AttributeTok"/>
    <w:basedOn w:val="VerbatimChar"/>
    <w:rsid w:val="00F45144"/>
    <w:rPr>
      <w:rFonts w:ascii="Consolas" w:eastAsiaTheme="minorHAnsi" w:hAnsi="Consolas" w:cstheme="minorBidi"/>
      <w:i/>
      <w:color w:val="C4A000"/>
      <w:sz w:val="22"/>
      <w:szCs w:val="24"/>
      <w:shd w:val="clear" w:color="auto" w:fill="F8F8F8"/>
      <w:lang w:val="en-US" w:eastAsia="en-US"/>
    </w:rPr>
  </w:style>
  <w:style w:type="character" w:customStyle="1" w:styleId="RegionMarkerTok">
    <w:name w:val="RegionMarkerTok"/>
    <w:basedOn w:val="VerbatimChar"/>
    <w:rsid w:val="00F45144"/>
    <w:rPr>
      <w:rFonts w:ascii="Consolas" w:eastAsiaTheme="minorHAnsi" w:hAnsi="Consolas" w:cstheme="minorBidi"/>
      <w:i/>
      <w:sz w:val="22"/>
      <w:szCs w:val="24"/>
      <w:shd w:val="clear" w:color="auto" w:fill="F8F8F8"/>
      <w:lang w:val="en-US" w:eastAsia="en-US"/>
    </w:rPr>
  </w:style>
  <w:style w:type="character" w:customStyle="1" w:styleId="InformationTok">
    <w:name w:val="InformationTok"/>
    <w:basedOn w:val="VerbatimChar"/>
    <w:rsid w:val="00F45144"/>
    <w:rPr>
      <w:rFonts w:ascii="Consolas" w:eastAsiaTheme="minorHAnsi" w:hAnsi="Consolas" w:cstheme="minorBidi"/>
      <w:b/>
      <w:i w:val="0"/>
      <w:color w:val="8F5902"/>
      <w:sz w:val="22"/>
      <w:szCs w:val="24"/>
      <w:shd w:val="clear" w:color="auto" w:fill="F8F8F8"/>
      <w:lang w:val="en-US" w:eastAsia="en-US"/>
    </w:rPr>
  </w:style>
  <w:style w:type="character" w:customStyle="1" w:styleId="WarningTok">
    <w:name w:val="WarningTok"/>
    <w:basedOn w:val="VerbatimChar"/>
    <w:rsid w:val="00F45144"/>
    <w:rPr>
      <w:rFonts w:ascii="Consolas" w:eastAsiaTheme="minorHAnsi" w:hAnsi="Consolas" w:cstheme="minorBidi"/>
      <w:b/>
      <w:i w:val="0"/>
      <w:color w:val="8F5902"/>
      <w:sz w:val="22"/>
      <w:szCs w:val="24"/>
      <w:shd w:val="clear" w:color="auto" w:fill="F8F8F8"/>
      <w:lang w:val="en-US" w:eastAsia="en-US"/>
    </w:rPr>
  </w:style>
  <w:style w:type="character" w:customStyle="1" w:styleId="AlertTok">
    <w:name w:val="AlertTok"/>
    <w:basedOn w:val="VerbatimChar"/>
    <w:rsid w:val="00F45144"/>
    <w:rPr>
      <w:rFonts w:ascii="Consolas" w:eastAsiaTheme="minorHAnsi" w:hAnsi="Consolas" w:cstheme="minorBidi"/>
      <w:i/>
      <w:color w:val="EF2929"/>
      <w:sz w:val="22"/>
      <w:szCs w:val="24"/>
      <w:shd w:val="clear" w:color="auto" w:fill="F8F8F8"/>
      <w:lang w:val="en-US" w:eastAsia="en-US"/>
    </w:rPr>
  </w:style>
  <w:style w:type="character" w:customStyle="1" w:styleId="ErrorTok">
    <w:name w:val="ErrorTok"/>
    <w:basedOn w:val="VerbatimChar"/>
    <w:rsid w:val="00F45144"/>
    <w:rPr>
      <w:rFonts w:ascii="Consolas" w:eastAsiaTheme="minorHAnsi" w:hAnsi="Consolas" w:cstheme="minorBidi"/>
      <w:b/>
      <w:i/>
      <w:color w:val="A40000"/>
      <w:sz w:val="22"/>
      <w:szCs w:val="24"/>
      <w:shd w:val="clear" w:color="auto" w:fill="F8F8F8"/>
      <w:lang w:val="en-US" w:eastAsia="en-US"/>
    </w:rPr>
  </w:style>
  <w:style w:type="character" w:customStyle="1" w:styleId="NormalTok">
    <w:name w:val="NormalTok"/>
    <w:basedOn w:val="VerbatimChar"/>
    <w:rsid w:val="00F45144"/>
    <w:rPr>
      <w:rFonts w:ascii="Consolas" w:eastAsiaTheme="minorHAnsi" w:hAnsi="Consolas" w:cstheme="minorBidi"/>
      <w:i/>
      <w:sz w:val="22"/>
      <w:szCs w:val="24"/>
      <w:shd w:val="clear" w:color="auto" w:fill="F8F8F8"/>
      <w:lang w:val="en-US" w:eastAsia="en-US"/>
    </w:rPr>
  </w:style>
  <w:style w:type="paragraph" w:styleId="CommentSubject">
    <w:name w:val="annotation subject"/>
    <w:basedOn w:val="CommentText"/>
    <w:next w:val="CommentText"/>
    <w:link w:val="CommentSubjectChar"/>
    <w:semiHidden/>
    <w:unhideWhenUsed/>
    <w:rsid w:val="00F45144"/>
    <w:pPr>
      <w:spacing w:after="200"/>
    </w:pPr>
    <w:rPr>
      <w:b/>
      <w:bCs/>
      <w:lang w:val="en-US"/>
    </w:rPr>
  </w:style>
  <w:style w:type="character" w:customStyle="1" w:styleId="CommentSubjectChar">
    <w:name w:val="Comment Subject Char"/>
    <w:basedOn w:val="CommentTextChar"/>
    <w:link w:val="CommentSubject"/>
    <w:semiHidden/>
    <w:rsid w:val="00F45144"/>
    <w:rPr>
      <w:rFonts w:asciiTheme="minorHAnsi" w:eastAsiaTheme="minorHAnsi" w:hAnsiTheme="minorHAnsi" w:cstheme="minorBidi"/>
      <w:b/>
      <w:bCs/>
      <w:lang w:val="en-US" w:eastAsia="en-US"/>
    </w:rPr>
  </w:style>
  <w:style w:type="paragraph" w:styleId="Revision">
    <w:name w:val="Revision"/>
    <w:hidden/>
    <w:semiHidden/>
    <w:rsid w:val="00F45144"/>
    <w:rPr>
      <w:rFonts w:asciiTheme="minorHAnsi" w:eastAsiaTheme="minorHAnsi" w:hAnsiTheme="minorHAnsi" w:cstheme="minorBid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2ED57-047F-CD4D-B536-20E03A85B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13</Pages>
  <Words>2087</Words>
  <Characters>20359</Characters>
  <Application>Microsoft Office Word</Application>
  <DocSecurity>0</DocSecurity>
  <Lines>169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Kaiwen Wang</cp:lastModifiedBy>
  <cp:revision>60</cp:revision>
  <dcterms:created xsi:type="dcterms:W3CDTF">2022-01-28T18:54:00Z</dcterms:created>
  <dcterms:modified xsi:type="dcterms:W3CDTF">2022-02-01T13:49:00Z</dcterms:modified>
</cp:coreProperties>
</file>